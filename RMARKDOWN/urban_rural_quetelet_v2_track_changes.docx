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media/image3.wmf" ContentType="image/x-wmf"/>
  <Override PartName="/word/media/image4.png" ContentType="image/png"/>
  <Override PartName="/word/media/image5.wmf" ContentType="image/x-wmf"/>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480" w:after="240"/>
        <w:rPr/>
      </w:pPr>
      <w:r>
        <w:rPr/>
        <w:t>Rural-Urban health and mortality differentials in Brazil, 2010-2013</w:t>
      </w:r>
    </w:p>
    <w:p>
      <w:pPr>
        <w:pStyle w:val="Abstract"/>
        <w:bidi w:val="0"/>
        <w:jc w:val="left"/>
        <w:rPr>
          <w:rFonts w:ascii="Times New Roman" w:hAnsi="Times New Roman"/>
          <w:sz w:val="24"/>
          <w:szCs w:val="24"/>
        </w:rPr>
      </w:pPr>
      <w:r>
        <w:rPr>
          <w:rFonts w:ascii="Times New Roman" w:hAnsi="Times New Roman"/>
          <w:b/>
          <w:bCs/>
          <w:sz w:val="24"/>
          <w:szCs w:val="24"/>
        </w:rPr>
        <w:t>Abstract</w:t>
      </w:r>
    </w:p>
    <w:p>
      <w:pPr>
        <w:pStyle w:val="Abstract"/>
        <w:bidi w:val="0"/>
        <w:jc w:val="both"/>
        <w:rPr>
          <w:rFonts w:ascii="Times New Roman" w:hAnsi="Times New Roman"/>
          <w:sz w:val="24"/>
          <w:szCs w:val="24"/>
        </w:rPr>
      </w:pPr>
      <w:r>
        <w:rPr>
          <w:rFonts w:ascii="Times New Roman" w:hAnsi="Times New Roman"/>
          <w:sz w:val="24"/>
          <w:szCs w:val="24"/>
        </w:rPr>
        <w:t xml:space="preserve">Urbanization and economic development in developed countries fostered the debate of rural vs. urban health and mortality differentials. Low and middle-income countries experience uneven urbanization processes that result in an urban mortality penalty. Brazil is an example of this scenario of rural mortality advantage, despite the limited access to health services by rural residents. This paper assesses health and mortality differentials of rural and urban areas using morbidity prevalence data from the Brazilian National Health Survey of 2013 and the mortality information from the Brazilian National Census of 2010. The results show that urban residents display higher prevalence rates of diabetes and heart diseases, whereas rural residents display higher prevalence rates of osteoarticular diseases and </w:t>
      </w:r>
      <w:ins w:id="0" w:author="Unknown Author" w:date="2021-02-14T17:52:44Z">
        <w:r>
          <w:rPr>
            <w:rFonts w:ascii="Times New Roman" w:hAnsi="Times New Roman"/>
            <w:sz w:val="24"/>
            <w:szCs w:val="24"/>
          </w:rPr>
          <w:t>functional disabilities</w:t>
        </w:r>
      </w:ins>
      <w:del w:id="1" w:author="Unknown Author" w:date="2021-02-14T17:52:44Z">
        <w:r>
          <w:rPr>
            <w:rFonts w:ascii="Times New Roman" w:hAnsi="Times New Roman"/>
            <w:sz w:val="24"/>
            <w:szCs w:val="24"/>
            <w:lang w:val="en-US"/>
          </w:rPr>
          <w:delText>physical incapacities</w:delText>
        </w:r>
      </w:del>
      <w:r>
        <w:rPr>
          <w:rFonts w:ascii="Times New Roman" w:hAnsi="Times New Roman"/>
          <w:sz w:val="24"/>
          <w:szCs w:val="24"/>
        </w:rPr>
        <w:t>. Indeed, adult individuals of rural areas presented better mortality indicators than those from urban areas. However, we verified that a significant share of rural individual's life co-occurs with physical and musculoskeletal related morbidities. These differences between urban and rural spaces need to be considered when making health policy decisions.</w:t>
      </w:r>
    </w:p>
    <w:p>
      <w:pPr>
        <w:pStyle w:val="Abstract"/>
        <w:bidi w:val="0"/>
        <w:jc w:val="left"/>
        <w:rPr>
          <w:rFonts w:ascii="Times New Roman" w:hAnsi="Times New Roman"/>
          <w:sz w:val="24"/>
          <w:szCs w:val="24"/>
        </w:rPr>
      </w:pPr>
      <w:r>
        <w:rPr>
          <w:rFonts w:ascii="Times New Roman" w:hAnsi="Times New Roman"/>
          <w:b/>
          <w:bCs/>
          <w:sz w:val="24"/>
          <w:szCs w:val="24"/>
        </w:rPr>
        <w:t xml:space="preserve">Keywords: </w:t>
      </w:r>
      <w:r>
        <w:rPr>
          <w:rFonts w:ascii="Times New Roman" w:hAnsi="Times New Roman"/>
          <w:sz w:val="24"/>
          <w:szCs w:val="24"/>
        </w:rPr>
        <w:t>Mortality, Health, Rural-Urban Differentials, life expectancy, Brazil.</w:t>
      </w:r>
    </w:p>
    <w:p>
      <w:pPr>
        <w:pStyle w:val="Normal"/>
        <w:shd w:val="clear" w:color="auto" w:fill="FFFFFF"/>
        <w:spacing w:lineRule="auto" w:line="276" w:before="0" w:after="0"/>
        <w:jc w:val="both"/>
        <w:textAlignment w:val="top"/>
        <w:rPr>
          <w:sz w:val="24"/>
          <w:szCs w:val="24"/>
          <w:lang w:val="en-US"/>
          <w:del w:id="3" w:author="Unknown Author" w:date="2021-02-14T17:52:44Z"/>
        </w:rPr>
      </w:pPr>
      <w:del w:id="2" w:author="Unknown Author" w:date="2021-02-14T17:52:44Z">
        <w:r>
          <w:rPr>
            <w:sz w:val="24"/>
            <w:szCs w:val="24"/>
            <w:lang w:val="en-US"/>
          </w:rPr>
        </w:r>
      </w:del>
    </w:p>
    <w:p>
      <w:pPr>
        <w:pStyle w:val="Normal"/>
        <w:bidi w:val="0"/>
        <w:jc w:val="left"/>
        <w:rPr>
          <w:rFonts w:ascii="Times New Roman" w:hAnsi="Times New Roman"/>
        </w:rPr>
      </w:pPr>
      <w:r>
        <w:rPr>
          <w:rFonts w:ascii="Times New Roman" w:hAnsi="Times New Roman"/>
          <w:b/>
          <w:bCs/>
        </w:rPr>
        <w:t>Resumè</w:t>
      </w:r>
    </w:p>
    <w:p>
      <w:pPr>
        <w:pStyle w:val="Abstract"/>
        <w:bidi w:val="0"/>
        <w:jc w:val="both"/>
        <w:rPr>
          <w:rFonts w:ascii="Times New Roman" w:hAnsi="Times New Roman"/>
          <w:sz w:val="24"/>
          <w:szCs w:val="24"/>
          <w:lang w:val="pt-BR"/>
        </w:rPr>
      </w:pPr>
      <w:r>
        <w:rPr>
          <w:rFonts w:ascii="Times New Roman" w:hAnsi="Times New Roman"/>
          <w:sz w:val="24"/>
          <w:szCs w:val="24"/>
        </w:rPr>
        <w:t xml:space="preserve">L'urbanisation et le développement économique dans les pays à revenu élevé ont favorisé un débat sur les différences entre la santé et la mortalité dans les zones rurales et urbaines. </w:t>
      </w:r>
      <w:r>
        <w:rPr>
          <w:rFonts w:ascii="Times New Roman" w:hAnsi="Times New Roman"/>
          <w:sz w:val="24"/>
          <w:szCs w:val="24"/>
          <w:lang w:val="pt-BR"/>
        </w:rPr>
        <w:t>Les pays à revenu faible et intermédiaire connaissent des processus d'urbanisation inégaux qui se traduisent par une pénalité de mortalité urbaine. Le Brésil est un exemple de ce scénario d'avantage de mortalité rurale, malgré l'accès limité aux services de santé par les habitants des zones rurales. Cet article évalue les écarts de santé et de mortalité dans les zones rurales et urbaines à l'aide des données sur la prévalence de la morbidité tirées de l'Enquête nationale sur la santé de 2013 et des informations sur la mortalité du recensement national de 2010. Les résultats montrent que les résidents urbains ont des taux de prévalence du diabète et maladie cardiaque plus élevée, tandis que les résidents ruraux ont une prévalence plus élevée de maladies ostéoarticulaires et d'incapacités physiques. En fait, les adultes des zones rurales avaient de meilleurs indicateurs de mortalité que ceux des zones urbaines. Cependant, nous avons constaté qu'une partie importante de la vie de l'individu rural coexiste avec des morbidités physiques et musculo-squelettiques. Ces différences entre les espaces urbains et ruraux doivent être prises en compte lors de la prise de décisions en matière de politique de santé.</w:t>
      </w:r>
    </w:p>
    <w:p>
      <w:pPr>
        <w:pStyle w:val="TextBody"/>
        <w:shd w:val="clear" w:color="auto" w:fill="FFFFFF"/>
        <w:bidi w:val="0"/>
        <w:spacing w:lineRule="auto" w:line="331" w:before="0" w:after="0"/>
        <w:jc w:val="left"/>
        <w:rPr>
          <w:lang w:val="pt-BR"/>
          <w:ins w:id="6" w:author="Unknown Author" w:date="2021-02-14T17:52:44Z"/>
        </w:rPr>
      </w:pPr>
      <w:ins w:id="4" w:author="Unknown Author" w:date="2021-02-14T17:52:44Z">
        <w:bookmarkStart w:id="0" w:name="docs-internal-guid-ff3d629b-7fff-d908-0b"/>
        <w:bookmarkEnd w:id="0"/>
        <w:r>
          <w:rPr>
            <w:b/>
            <w:color w:val="000000"/>
            <w:lang w:val="pt-BR"/>
          </w:rPr>
          <w:t>Mots clés:</w:t>
        </w:r>
      </w:ins>
      <w:ins w:id="5" w:author="Unknown Author" w:date="2021-02-14T17:52:44Z">
        <w:r>
          <w:rPr>
            <w:color w:val="000000"/>
            <w:lang w:val="pt-BR"/>
          </w:rPr>
          <w:t xml:space="preserve"> Mortalité, Santé, Différentiels rural-urbain, espérance de vie, Brésil.</w:t>
        </w:r>
      </w:ins>
    </w:p>
    <w:p>
      <w:pPr>
        <w:pStyle w:val="TextBody"/>
        <w:bidi w:val="0"/>
        <w:jc w:val="left"/>
        <w:rPr>
          <w:lang w:val="pt-BR"/>
          <w:ins w:id="8" w:author="Unknown Author" w:date="2021-02-14T17:52:44Z"/>
        </w:rPr>
      </w:pPr>
      <w:ins w:id="7" w:author="Unknown Author" w:date="2021-02-14T17:52:44Z">
        <w:r>
          <w:rPr>
            <w:lang w:val="pt-BR"/>
          </w:rPr>
        </w:r>
      </w:ins>
    </w:p>
    <w:p>
      <w:pPr>
        <w:pStyle w:val="TextBody"/>
        <w:bidi w:val="0"/>
        <w:jc w:val="left"/>
        <w:rPr>
          <w:lang w:val="pt-BR"/>
          <w:ins w:id="10" w:author="Unknown Author" w:date="2021-02-14T17:52:44Z"/>
        </w:rPr>
      </w:pPr>
      <w:ins w:id="9" w:author="Unknown Author" w:date="2021-02-14T17:52:44Z">
        <w:r>
          <w:rPr>
            <w:lang w:val="pt-BR"/>
          </w:rPr>
        </w:r>
      </w:ins>
    </w:p>
    <w:p>
      <w:pPr>
        <w:pStyle w:val="TextBody"/>
        <w:bidi w:val="0"/>
        <w:jc w:val="left"/>
        <w:rPr>
          <w:lang w:val="pt-BR"/>
          <w:ins w:id="12" w:author="Unknown Author" w:date="2021-02-14T17:52:44Z"/>
        </w:rPr>
      </w:pPr>
      <w:ins w:id="11" w:author="Unknown Author" w:date="2021-02-14T17:52:44Z">
        <w:r>
          <w:rPr>
            <w:lang w:val="pt-BR"/>
          </w:rPr>
        </w:r>
      </w:ins>
    </w:p>
    <w:p>
      <w:pPr>
        <w:pStyle w:val="TextBody"/>
        <w:bidi w:val="0"/>
        <w:jc w:val="left"/>
        <w:rPr>
          <w:lang w:val="pt-BR"/>
          <w:ins w:id="14" w:author="Unknown Author" w:date="2021-02-14T17:52:44Z"/>
        </w:rPr>
      </w:pPr>
      <w:ins w:id="13" w:author="Unknown Author" w:date="2021-02-14T17:52:44Z">
        <w:r>
          <w:rPr>
            <w:lang w:val="pt-BR"/>
          </w:rPr>
        </w:r>
      </w:ins>
    </w:p>
    <w:p>
      <w:pPr>
        <w:pStyle w:val="TextBody"/>
        <w:bidi w:val="0"/>
        <w:jc w:val="left"/>
        <w:rPr>
          <w:lang w:val="pt-BR"/>
          <w:ins w:id="16" w:author="Unknown Author" w:date="2021-02-14T17:52:44Z"/>
        </w:rPr>
      </w:pPr>
      <w:ins w:id="15" w:author="Unknown Author" w:date="2021-02-14T17:52:44Z">
        <w:r>
          <w:rPr>
            <w:lang w:val="pt-BR"/>
          </w:rPr>
        </w:r>
      </w:ins>
    </w:p>
    <w:p>
      <w:pPr>
        <w:pStyle w:val="TextBody"/>
        <w:bidi w:val="0"/>
        <w:jc w:val="left"/>
        <w:rPr>
          <w:lang w:val="pt-BR"/>
          <w:ins w:id="18" w:author="Unknown Author" w:date="2021-02-14T17:52:44Z"/>
        </w:rPr>
      </w:pPr>
      <w:ins w:id="17" w:author="Unknown Author" w:date="2021-02-14T17:52:44Z">
        <w:r>
          <w:rPr>
            <w:lang w:val="pt-BR"/>
          </w:rPr>
        </w:r>
      </w:ins>
    </w:p>
    <w:p>
      <w:pPr>
        <w:pStyle w:val="Normal"/>
        <w:shd w:val="clear" w:color="auto" w:fill="FFFFFF"/>
        <w:spacing w:lineRule="auto" w:line="276" w:before="0" w:after="0"/>
        <w:jc w:val="both"/>
        <w:textAlignment w:val="top"/>
        <w:rPr>
          <w:rFonts w:ascii="Times New Roman" w:hAnsi="Times New Roman"/>
          <w:del w:id="21" w:author="Unknown Author" w:date="2021-02-14T17:52:44Z"/>
        </w:rPr>
      </w:pPr>
      <w:del w:id="19" w:author="Unknown Author" w:date="2021-02-14T17:52:44Z">
        <w:r>
          <w:rPr>
            <w:rFonts w:ascii="Times New Roman" w:hAnsi="Times New Roman"/>
            <w:b/>
            <w:bCs/>
            <w:sz w:val="24"/>
            <w:szCs w:val="24"/>
          </w:rPr>
          <w:delText>Mots clés:</w:delText>
        </w:r>
      </w:del>
      <w:del w:id="20" w:author="Unknown Author" w:date="2021-02-14T17:52:44Z">
        <w:r>
          <w:rPr>
            <w:rFonts w:ascii="Times New Roman" w:hAnsi="Times New Roman"/>
            <w:sz w:val="24"/>
            <w:szCs w:val="24"/>
          </w:rPr>
          <w:delText xml:space="preserve"> Mortalité, Santé, Différentiels rural-urbain, espérance de vie, Brésil.</w:delText>
        </w:r>
      </w:del>
    </w:p>
    <w:p>
      <w:pPr>
        <w:pStyle w:val="Normal"/>
        <w:bidi w:val="0"/>
        <w:spacing w:lineRule="auto" w:line="360"/>
        <w:jc w:val="left"/>
        <w:rPr>
          <w:rFonts w:ascii="Times New Roman" w:hAnsi="Times New Roman"/>
        </w:rPr>
      </w:pPr>
      <w:bookmarkStart w:id="1" w:name="introduction"/>
      <w:r>
        <w:rPr>
          <w:rFonts w:ascii="Times New Roman" w:hAnsi="Times New Roman"/>
          <w:b/>
          <w:bCs/>
        </w:rPr>
        <w:t>1. Introduction</w:t>
      </w:r>
      <w:bookmarkEnd w:id="1"/>
    </w:p>
    <w:p>
      <w:pPr>
        <w:pStyle w:val="FirstParagraph"/>
        <w:bidi w:val="0"/>
        <w:spacing w:lineRule="auto" w:line="360"/>
        <w:jc w:val="both"/>
        <w:rPr/>
      </w:pPr>
      <w:ins w:id="22" w:author="Unknown Author" w:date="2021-02-14T17:52:44Z">
        <w:r>
          <w:rPr/>
          <w:t>At the beginning</w:t>
        </w:r>
      </w:ins>
      <w:del w:id="23" w:author="Unknown Author" w:date="2021-02-14T17:52:44Z">
        <w:r>
          <w:rPr>
            <w:rFonts w:ascii="Times New Roman" w:hAnsi="Times New Roman"/>
          </w:rPr>
          <w:delText>By the time</w:delText>
        </w:r>
      </w:del>
      <w:r>
        <w:rPr/>
        <w:t xml:space="preserve"> of urbanization and industrialization processes in Western countries, residents of urban areas used to exhibit higher mortality rates than their rural counterparts (Woods 2003). </w:t>
      </w:r>
      <w:ins w:id="24" w:author="Unknown Author" w:date="2021-02-14T17:52:44Z">
        <w:r>
          <w:rPr/>
          <w:t xml:space="preserve">Living </w:t>
        </w:r>
      </w:ins>
      <w:del w:id="25" w:author="Unknown Author" w:date="2021-02-14T17:52:44Z">
        <w:r>
          <w:rPr>
            <w:rFonts w:ascii="Times New Roman" w:hAnsi="Times New Roman"/>
          </w:rPr>
          <w:delText xml:space="preserve">Indeed, living </w:delText>
        </w:r>
      </w:del>
      <w:r>
        <w:rPr/>
        <w:t>conditions improved in Western cities through socio-economic development and economic growth (Deaton 2003)</w:t>
      </w:r>
      <w:ins w:id="26" w:author="Unknown Author" w:date="2021-02-14T17:52:44Z">
        <w:r>
          <w:rPr/>
          <w:t>, however</w:t>
        </w:r>
      </w:ins>
      <w:del w:id="27" w:author="Unknown Author" w:date="2021-02-14T17:52:44Z">
        <w:r>
          <w:rPr>
            <w:rFonts w:ascii="Times New Roman" w:hAnsi="Times New Roman"/>
          </w:rPr>
          <w:delText>. Nevertheless</w:delText>
        </w:r>
      </w:del>
      <w:r>
        <w:rPr/>
        <w:t xml:space="preserve">, unequal regional socio-economic development led to health and mortality differentials within countries (Allan, Williamson, and Kulu 2017). In the United States, for example, rural and non-metropolitan residents are more likely to experience lack of access to health equipment, health illiteracy and other kinds of socio-economic deprivation which result in </w:t>
      </w:r>
      <w:del w:id="28" w:author="Unknown Author" w:date="2021-02-14T17:52:44Z">
        <w:r>
          <w:rPr>
            <w:rFonts w:ascii="Times New Roman" w:hAnsi="Times New Roman"/>
          </w:rPr>
          <w:delText xml:space="preserve">a disadvantaged position regarding </w:delText>
        </w:r>
      </w:del>
      <w:r>
        <w:rPr/>
        <w:t xml:space="preserve">life expectancy and health </w:t>
      </w:r>
      <w:ins w:id="29" w:author="Unknown Author" w:date="2021-02-14T17:52:44Z">
        <w:r>
          <w:rPr/>
          <w:t>disadvantages</w:t>
        </w:r>
      </w:ins>
      <w:del w:id="30" w:author="Unknown Author" w:date="2021-02-14T17:52:44Z">
        <w:r>
          <w:rPr>
            <w:rFonts w:ascii="Times New Roman" w:hAnsi="Times New Roman"/>
          </w:rPr>
          <w:delText>indicators in general</w:delText>
        </w:r>
      </w:del>
      <w:r>
        <w:rPr/>
        <w:t xml:space="preserve"> (Chen et al. 2019; Henning-Smith et al. 2019).</w:t>
      </w:r>
    </w:p>
    <w:p>
      <w:pPr>
        <w:pStyle w:val="TextBody"/>
        <w:bidi w:val="0"/>
        <w:spacing w:lineRule="auto" w:line="360"/>
        <w:jc w:val="both"/>
        <w:rPr/>
      </w:pPr>
      <w:r>
        <w:rPr/>
        <w:t xml:space="preserve">The debate over urban and rural mortality differentials in developing countries </w:t>
      </w:r>
      <w:ins w:id="31" w:author="Unknown Author" w:date="2021-02-14T17:52:44Z">
        <w:r>
          <w:rPr/>
          <w:t>is usually divided in two components</w:t>
        </w:r>
      </w:ins>
      <w:del w:id="32" w:author="Unknown Author" w:date="2021-02-14T17:52:44Z">
        <w:r>
          <w:rPr>
            <w:rFonts w:ascii="Times New Roman" w:hAnsi="Times New Roman"/>
          </w:rPr>
          <w:delText>follows two approaches</w:delText>
        </w:r>
      </w:del>
      <w:r>
        <w:rPr/>
        <w:t xml:space="preserve">: infant/child mortality and adult mortality (Garcia 2020; Menashe-Oren and Stecklov 2018). Infant and child mortality are more impacted by community-level characteristics and socio-economic situations (Garcia 2020). In Brazil, </w:t>
      </w:r>
      <w:ins w:id="33" w:author="Unknown Author" w:date="2021-02-14T17:52:44Z">
        <w:r>
          <w:rPr/>
          <w:t xml:space="preserve">for example, </w:t>
        </w:r>
      </w:ins>
      <w:r>
        <w:rPr/>
        <w:t xml:space="preserve">urban areas exhibit an under-five mortality advantage in comparison to the country’s rural areas, as a result of </w:t>
      </w:r>
      <w:del w:id="34" w:author="Unknown Author" w:date="2021-02-14T17:52:44Z">
        <w:r>
          <w:rPr>
            <w:rFonts w:ascii="Times New Roman" w:hAnsi="Times New Roman"/>
          </w:rPr>
          <w:delText xml:space="preserve">its better socio-economic status such as </w:delText>
        </w:r>
      </w:del>
      <w:r>
        <w:rPr/>
        <w:t xml:space="preserve">higher schooling levels and </w:t>
      </w:r>
      <w:ins w:id="35" w:author="Unknown Author" w:date="2021-02-14T17:52:44Z">
        <w:r>
          <w:rPr/>
          <w:t xml:space="preserve">higher </w:t>
        </w:r>
      </w:ins>
      <w:del w:id="36" w:author="Unknown Author" w:date="2021-02-14T17:52:44Z">
        <w:r>
          <w:rPr>
            <w:rFonts w:ascii="Times New Roman" w:hAnsi="Times New Roman"/>
          </w:rPr>
          <w:delText xml:space="preserve">more increased </w:delText>
        </w:r>
      </w:del>
      <w:r>
        <w:rPr/>
        <w:t xml:space="preserve">access to sanitation and public </w:t>
      </w:r>
      <w:ins w:id="37" w:author="Unknown Author" w:date="2021-02-14T17:52:44Z">
        <w:r>
          <w:rPr/>
          <w:t>health facilities</w:t>
        </w:r>
      </w:ins>
      <w:del w:id="38" w:author="Unknown Author" w:date="2021-02-14T17:52:44Z">
        <w:r>
          <w:rPr>
            <w:rFonts w:ascii="Times New Roman" w:hAnsi="Times New Roman"/>
          </w:rPr>
          <w:delText>services in general</w:delText>
        </w:r>
      </w:del>
      <w:r>
        <w:rPr/>
        <w:t xml:space="preserve"> (Sastry 1997).</w:t>
      </w:r>
    </w:p>
    <w:p>
      <w:pPr>
        <w:pStyle w:val="TextBody"/>
        <w:bidi w:val="0"/>
        <w:spacing w:lineRule="auto" w:line="360"/>
        <w:jc w:val="both"/>
        <w:rPr/>
      </w:pPr>
      <w:r>
        <w:rPr/>
        <w:t xml:space="preserve">Despite the urban </w:t>
      </w:r>
      <w:ins w:id="39" w:author="Unknown Author" w:date="2021-02-14T17:52:44Z">
        <w:r>
          <w:rPr/>
          <w:t>advantage</w:t>
        </w:r>
      </w:ins>
      <w:del w:id="40" w:author="Unknown Author" w:date="2021-02-14T17:52:44Z">
        <w:r>
          <w:rPr>
            <w:rFonts w:ascii="Times New Roman" w:hAnsi="Times New Roman"/>
          </w:rPr>
          <w:delText>advantaged</w:delText>
        </w:r>
      </w:del>
      <w:r>
        <w:rPr/>
        <w:t xml:space="preserve"> observed in child and infant mortality levels, most studies documented lower adult mortality rates in rural areas of low-income countries (Menashe-Oren and Stecklov 2018). Metropolitan regions in developing countries present high within-urban mortality gaps among social groups due to unequal </w:t>
      </w:r>
      <w:ins w:id="41" w:author="Unknown Author" w:date="2021-02-14T17:52:44Z">
        <w:r>
          <w:rPr/>
          <w:t>allocation of</w:t>
        </w:r>
      </w:ins>
      <w:del w:id="42" w:author="Unknown Author" w:date="2021-02-14T17:52:44Z">
        <w:r>
          <w:rPr>
            <w:rFonts w:ascii="Times New Roman" w:hAnsi="Times New Roman"/>
          </w:rPr>
          <w:delText>access to</w:delText>
        </w:r>
      </w:del>
      <w:r>
        <w:rPr/>
        <w:t xml:space="preserve"> essential public services </w:t>
      </w:r>
      <w:ins w:id="43" w:author="Unknown Author" w:date="2021-02-14T17:52:44Z">
        <w:r>
          <w:rPr/>
          <w:t xml:space="preserve">and infrastructure, </w:t>
        </w:r>
      </w:ins>
      <w:del w:id="44" w:author="Unknown Author" w:date="2021-02-14T17:52:44Z">
        <w:r>
          <w:rPr>
            <w:rFonts w:ascii="Times New Roman" w:hAnsi="Times New Roman"/>
          </w:rPr>
          <w:delText xml:space="preserve">(health equipment, education, and sanitation) as </w:delText>
        </w:r>
      </w:del>
      <w:r>
        <w:rPr/>
        <w:t xml:space="preserve">a consequence of </w:t>
      </w:r>
      <w:del w:id="45" w:author="Unknown Author" w:date="2021-02-14T17:52:44Z">
        <w:r>
          <w:rPr>
            <w:rFonts w:ascii="Times New Roman" w:hAnsi="Times New Roman"/>
          </w:rPr>
          <w:delText xml:space="preserve">a </w:delText>
        </w:r>
      </w:del>
      <w:r>
        <w:rPr/>
        <w:t xml:space="preserve">rapid urbanization </w:t>
      </w:r>
      <w:ins w:id="46" w:author="Unknown Author" w:date="2021-02-14T17:52:44Z">
        <w:r>
          <w:rPr/>
          <w:t>processes that took place over the last 50-70 years</w:t>
        </w:r>
      </w:ins>
      <w:del w:id="47" w:author="Unknown Author" w:date="2021-02-14T17:52:44Z">
        <w:r>
          <w:rPr>
            <w:rFonts w:ascii="Times New Roman" w:hAnsi="Times New Roman"/>
          </w:rPr>
          <w:delText>process</w:delText>
        </w:r>
      </w:del>
      <w:r>
        <w:rPr/>
        <w:t>. Living conditions in these developing urbanized centers deteriorate individuals’ health and expose them to higher mortality risks compared to their rural counterparts</w:t>
      </w:r>
      <w:ins w:id="48" w:author="Unknown Author" w:date="2021-02-14T17:52:44Z">
        <w:r>
          <w:rPr/>
          <w:t>, characterizing</w:t>
        </w:r>
      </w:ins>
      <w:del w:id="49" w:author="Unknown Author" w:date="2021-02-14T17:52:44Z">
        <w:r>
          <w:rPr>
            <w:rFonts w:ascii="Times New Roman" w:hAnsi="Times New Roman"/>
          </w:rPr>
          <w:delText xml:space="preserve"> in a similar way as observed in the past for more developed countries, resulting in</w:delText>
        </w:r>
      </w:del>
      <w:r>
        <w:rPr/>
        <w:t xml:space="preserve"> an urban death penalty (Fink, Günther, and Hill 2016).</w:t>
      </w:r>
    </w:p>
    <w:p>
      <w:pPr>
        <w:pStyle w:val="TextBody"/>
        <w:bidi w:val="0"/>
        <w:spacing w:lineRule="auto" w:line="360"/>
        <w:jc w:val="both"/>
        <w:rPr/>
      </w:pPr>
      <w:ins w:id="50" w:author="Unknown Author" w:date="2021-02-14T17:52:44Z">
        <w:r>
          <w:rPr/>
          <w:t xml:space="preserve">These elements of urban-rural mortality debate are documented in several studies </w:t>
        </w:r>
      </w:ins>
      <w:del w:id="51" w:author="Unknown Author" w:date="2021-02-14T17:52:44Z">
        <w:r>
          <w:rPr>
            <w:rFonts w:ascii="Times New Roman" w:hAnsi="Times New Roman"/>
          </w:rPr>
          <w:delText xml:space="preserve">It is a feature </w:delText>
        </w:r>
      </w:del>
      <w:r>
        <w:rPr/>
        <w:t xml:space="preserve">of Brazilian mortality differentials. </w:t>
      </w:r>
      <w:ins w:id="52" w:author="Unknown Author" w:date="2021-02-14T17:52:44Z">
        <w:r>
          <w:rPr/>
          <w:t xml:space="preserve">For instance, the </w:t>
        </w:r>
      </w:ins>
      <w:del w:id="53" w:author="Unknown Author" w:date="2021-02-14T17:52:44Z">
        <w:r>
          <w:rPr>
            <w:rFonts w:ascii="Times New Roman" w:hAnsi="Times New Roman"/>
          </w:rPr>
          <w:delText xml:space="preserve">The </w:delText>
        </w:r>
      </w:del>
      <w:r>
        <w:rPr/>
        <w:t xml:space="preserve">advantage of urban environments regarding mortality in Brazil prevails in some specific conditions. Carvalho and Wood (1978) showed that urban-rural life expectancy differentials favored the urban areas of wealthier social strata. In contrast, we observe the opposite in impoverished regions of the country in the 1960-70 period. Using the 2010 National Census mortality data, Albuquerque (2019) verified a mortality advantage for rural areas, especially for </w:t>
      </w:r>
      <w:ins w:id="54" w:author="Unknown Author" w:date="2021-02-14T17:52:44Z">
        <w:r>
          <w:rPr/>
          <w:t>men</w:t>
        </w:r>
      </w:ins>
      <w:del w:id="55" w:author="Unknown Author" w:date="2021-02-14T17:52:44Z">
        <w:r>
          <w:rPr>
            <w:rFonts w:ascii="Times New Roman" w:hAnsi="Times New Roman"/>
          </w:rPr>
          <w:delText>the males</w:delText>
        </w:r>
      </w:del>
      <w:r>
        <w:rPr/>
        <w:t xml:space="preserve">. He estimated 73.6 and 69.3 life expectancy at birth for the rural and urban male population, respectively, and 77.8 and 77.1 years for females. Pereira (2020) disentangled these findings by </w:t>
      </w:r>
      <w:ins w:id="56" w:author="Unknown Author" w:date="2021-02-14T17:52:44Z">
        <w:r>
          <w:rPr/>
          <w:t xml:space="preserve">comparing </w:t>
        </w:r>
      </w:ins>
      <w:del w:id="57" w:author="Unknown Author" w:date="2021-02-14T17:52:44Z">
        <w:r>
          <w:rPr>
            <w:rFonts w:ascii="Times New Roman" w:hAnsi="Times New Roman"/>
          </w:rPr>
          <w:delText xml:space="preserve">looking into social groups of different urban areas. He compared </w:delText>
        </w:r>
      </w:del>
      <w:r>
        <w:rPr/>
        <w:t xml:space="preserve">Brazilian mortality levels of urban residents from slums and from out of slums with rural resident’s mortality levels and verified an urban </w:t>
      </w:r>
      <w:ins w:id="58" w:author="Unknown Author" w:date="2021-02-14T17:52:44Z">
        <w:r>
          <w:rPr/>
          <w:t xml:space="preserve">death </w:t>
        </w:r>
      </w:ins>
      <w:r>
        <w:rPr/>
        <w:t xml:space="preserve">penalty for those living in these marginalized urban environments. </w:t>
      </w:r>
      <w:ins w:id="59" w:author="Unknown Author" w:date="2021-02-14T17:52:44Z">
        <w:r>
          <w:rPr/>
          <w:t xml:space="preserve">Indeed, residents of the Brazilian </w:t>
        </w:r>
      </w:ins>
      <w:del w:id="60" w:author="Unknown Author" w:date="2021-02-14T17:52:44Z">
        <w:r>
          <w:rPr>
            <w:rFonts w:ascii="Times New Roman" w:hAnsi="Times New Roman"/>
          </w:rPr>
          <w:delText xml:space="preserve">The urban </w:delText>
        </w:r>
      </w:del>
      <w:r>
        <w:rPr/>
        <w:t xml:space="preserve">periphery of </w:t>
      </w:r>
      <w:ins w:id="61" w:author="Unknown Author" w:date="2021-02-14T17:52:44Z">
        <w:r>
          <w:rPr/>
          <w:t>urban</w:t>
        </w:r>
      </w:ins>
      <w:del w:id="62" w:author="Unknown Author" w:date="2021-02-14T17:52:44Z">
        <w:r>
          <w:rPr>
            <w:rFonts w:ascii="Times New Roman" w:hAnsi="Times New Roman"/>
          </w:rPr>
          <w:delText>Brazilian</w:delText>
        </w:r>
      </w:del>
      <w:r>
        <w:rPr/>
        <w:t xml:space="preserve"> metropolitan areas </w:t>
      </w:r>
      <w:ins w:id="63" w:author="Unknown Author" w:date="2021-02-14T17:52:44Z">
        <w:r>
          <w:rPr/>
          <w:t xml:space="preserve">have to deal with </w:t>
        </w:r>
      </w:ins>
      <w:del w:id="64" w:author="Unknown Author" w:date="2021-02-14T17:52:44Z">
        <w:r>
          <w:rPr>
            <w:rFonts w:ascii="Times New Roman" w:hAnsi="Times New Roman"/>
          </w:rPr>
          <w:delText xml:space="preserve">is known for its low urban assets and </w:delText>
        </w:r>
      </w:del>
      <w:r>
        <w:rPr/>
        <w:t xml:space="preserve">damaged social conditions, </w:t>
      </w:r>
      <w:ins w:id="65" w:author="Unknown Author" w:date="2021-02-14T17:52:44Z">
        <w:r>
          <w:rPr/>
          <w:t xml:space="preserve">limited access to basic urban infrastructure and services such as schools, health facilities and public sanitation, as well as high violence and crime rates </w:t>
        </w:r>
      </w:ins>
      <w:del w:id="66" w:author="Unknown Author" w:date="2021-02-14T17:52:44Z">
        <w:r>
          <w:rPr>
            <w:rFonts w:ascii="Times New Roman" w:hAnsi="Times New Roman"/>
          </w:rPr>
          <w:delText xml:space="preserve">presenting high violence and crime rates and deprivation of public assets such as public sanitation </w:delText>
        </w:r>
      </w:del>
      <w:r>
        <w:rPr/>
        <w:t xml:space="preserve">(Rodella 2015). </w:t>
      </w:r>
      <w:ins w:id="67" w:author="Unknown Author" w:date="2021-02-14T17:52:44Z">
        <w:r>
          <w:rPr/>
          <w:t>This scenario of social deprivation culminates in</w:t>
        </w:r>
      </w:ins>
      <w:del w:id="68" w:author="Unknown Author" w:date="2021-02-14T17:52:44Z">
        <w:r>
          <w:rPr>
            <w:rFonts w:ascii="Times New Roman" w:hAnsi="Times New Roman"/>
          </w:rPr>
          <w:delText>The result of this scenario is a</w:delText>
        </w:r>
      </w:del>
      <w:r>
        <w:rPr/>
        <w:t xml:space="preserve"> worsened health and mortality status of the urban periphery adult population of the country (Pereira 2018; Pereira and Queiroz 2016).</w:t>
      </w:r>
    </w:p>
    <w:p>
      <w:pPr>
        <w:pStyle w:val="TextBody"/>
        <w:bidi w:val="0"/>
        <w:spacing w:lineRule="auto" w:line="360"/>
        <w:jc w:val="both"/>
        <w:rPr/>
      </w:pPr>
      <w:ins w:id="69" w:author="Unknown Author" w:date="2021-02-14T17:52:44Z">
        <w:r>
          <w:rPr/>
          <w:t>Despite the debate over mortality and health differentials across and within urban and rural areas, there are no studies in Brazil that address both topics simultaneously. Recent studies brought up the discussion regarding urban-rural mortality disparities (Albuquerque 2019; Pereira 2020) and differentials in access to health facilities (Arruda, Maia, and Alves 2018). However, these studies did not consider health life expectancy nor looked into the age-specific contributions of mortality and health for the observed differences between areas. In this sense, the rural life expectancy advantage observed in the Brazilian National Census of 2010 (Albuquerque 2019) may not be followed by a healthy life expectancy advantage, e. g., people from rural areas might live for longer periods, but they would experience a larger share of life with disabilities that can mitigate their capacity to develop daily activities.</w:t>
        </w:r>
      </w:ins>
    </w:p>
    <w:p>
      <w:pPr>
        <w:pStyle w:val="TextBody"/>
        <w:bidi w:val="0"/>
        <w:spacing w:lineRule="auto" w:line="360"/>
        <w:jc w:val="both"/>
        <w:rPr/>
      </w:pPr>
      <w:ins w:id="71" w:author="Unknown Author" w:date="2021-02-14T17:52:44Z">
        <w:r>
          <w:rPr/>
          <w:t>This paper aims to provide further evidence to the urban-rural health and mortality debates by applying a joint health-mortality methodological assessment in Brazil and decomposing observed differences among estimated health expectancy across these areas. We use mortality data collected from the 2010 National Census and prevalence data of four specific health conditions collected from the National Health Survey of 2013 and compute estimates for life expectancy and health expectancy for the adult population. Further, we decompose health expectancy differences between rural and urban populations to uncover the health and mortality age profiles of these differences. Our results show that rural residents experience health expectancy and life expectancy advantage. However, for some specific conditions such as musculoskeletal disorders the mortality advantage of rural areas compensates the health condition disadvantages, while for chronic diseases (cardiovascular diseases and diabetes) the health life expectancy differences are the joint result of urban health and mortality disadvantages.</w:t>
        </w:r>
      </w:ins>
    </w:p>
    <w:p>
      <w:pPr>
        <w:pStyle w:val="TextBody"/>
        <w:bidi w:val="0"/>
        <w:spacing w:lineRule="auto" w:line="360"/>
        <w:jc w:val="both"/>
        <w:rPr/>
      </w:pPr>
      <w:ins w:id="73" w:author="Unknown Author" w:date="2021-02-14T17:52:44Z">
        <w:r>
          <w:rPr/>
        </w:r>
      </w:ins>
    </w:p>
    <w:p>
      <w:pPr>
        <w:pStyle w:val="TextBody"/>
        <w:spacing w:lineRule="auto" w:line="240"/>
        <w:rPr>
          <w:rFonts w:ascii="Times New Roman" w:hAnsi="Times New Roman"/>
          <w:del w:id="76" w:author="Unknown Author" w:date="2021-02-14T17:52:44Z"/>
        </w:rPr>
      </w:pPr>
      <w:del w:id="75" w:author="Unknown Author" w:date="2021-02-14T17:52:44Z">
        <w:r>
          <w:rPr>
            <w:rFonts w:ascii="Times New Roman" w:hAnsi="Times New Roman"/>
          </w:rPr>
          <w:delText>Rural life expectancy advantage expressed in the Brazilian national census of 2010 (Albuquerque 2019) may not reflect a real disease-free life expectancy or healthy life expectancy advantage, e. g., people from rural areas might live for more extended periods. Still, they would have to live with disabilities that can mitigate their capacity to develop daily activities. In this sense, this paper aims to investigate urban-rural mortality and health disparities across regions in Brazil.</w:delText>
        </w:r>
      </w:del>
    </w:p>
    <w:p>
      <w:pPr>
        <w:pStyle w:val="TextBody"/>
        <w:bidi w:val="0"/>
        <w:spacing w:lineRule="auto" w:line="360"/>
        <w:jc w:val="both"/>
        <w:rPr>
          <w:b/>
          <w:b/>
          <w:bCs/>
        </w:rPr>
      </w:pPr>
      <w:bookmarkStart w:id="2" w:name="materials-and-methods"/>
      <w:r>
        <w:rPr>
          <w:b/>
          <w:bCs/>
        </w:rPr>
        <w:t>2. Materials and Methods</w:t>
      </w:r>
      <w:bookmarkEnd w:id="2"/>
    </w:p>
    <w:p>
      <w:pPr>
        <w:pStyle w:val="Heading2"/>
        <w:bidi w:val="0"/>
        <w:spacing w:lineRule="auto" w:line="360"/>
        <w:jc w:val="both"/>
        <w:rPr/>
      </w:pPr>
      <w:bookmarkStart w:id="3" w:name="data-source"/>
      <w:r>
        <w:rPr/>
        <w:t>2.1 Data source</w:t>
      </w:r>
      <w:bookmarkEnd w:id="3"/>
    </w:p>
    <w:p>
      <w:pPr>
        <w:pStyle w:val="FirstParagraph"/>
        <w:bidi w:val="0"/>
        <w:spacing w:lineRule="auto" w:line="360"/>
        <w:jc w:val="both"/>
        <w:rPr/>
      </w:pPr>
      <w:r>
        <w:rPr/>
        <w:t xml:space="preserve">We use data from 2010’s Brazilian national census of 2010 and 2013’s Brazilian national health survey (PNS) to estimate mortality age profiles and implement further extensions on these functions to estimate </w:t>
      </w:r>
      <w:ins w:id="77" w:author="Unknown Author" w:date="2021-02-14T17:52:44Z">
        <w:r>
          <w:rPr/>
          <w:t>life expectancy and health expectancy indicators</w:t>
        </w:r>
      </w:ins>
      <w:del w:id="78" w:author="Unknown Author" w:date="2021-02-14T17:52:44Z">
        <w:r>
          <w:rPr>
            <w:rFonts w:ascii="Times New Roman" w:hAnsi="Times New Roman"/>
          </w:rPr>
          <w:delText>health life expectancy</w:delText>
        </w:r>
      </w:del>
      <w:r>
        <w:rPr/>
        <w:t>. Both household inquiries are conducted by the Brazilian Bureau of National Statistics (IBGE).</w:t>
      </w:r>
    </w:p>
    <w:p>
      <w:pPr>
        <w:pStyle w:val="TextBody"/>
        <w:bidi w:val="0"/>
        <w:spacing w:lineRule="auto" w:line="360"/>
        <w:jc w:val="both"/>
        <w:rPr/>
      </w:pPr>
      <w:ins w:id="79" w:author="Unknown Author" w:date="2021-02-14T17:52:44Z">
        <w:r>
          <w:rPr/>
          <w:t>PNS collects information on access and use of health services, preventive health behavior, and socio-demographic characteristics in order to provide regular monitoring of health indicators, such as chronic diseases prevalence (IBGE 2013; Szwarcwald et al. 2014). The survey’s questionnaire consists of three parts: the first part is related to household characteristics, the second part includes questions on socioeconomic conditions and health status of residents, and the third is answered by an adult aged 18 or more from the household and includes questions about lifestyle and morbidity (Szwarcwald et al. 2014). The sample of PNS consists of 79875 households selected through a three-stage cluster sampling and is representative at state, capital cities and rural levels (Szwarcwald et al. 2014).</w:t>
        </w:r>
      </w:ins>
    </w:p>
    <w:p>
      <w:pPr>
        <w:pStyle w:val="TextBody"/>
        <w:bidi w:val="0"/>
        <w:spacing w:lineRule="auto" w:line="360"/>
        <w:jc w:val="both"/>
        <w:rPr/>
      </w:pPr>
      <w:ins w:id="81" w:author="Unknown Author" w:date="2021-02-14T17:52:44Z">
        <w:r>
          <w:rPr/>
          <w:t>The addition of a mortality inquiry in the 2010 Population Census - including questions about age and sex of household deaths over a defined period - expanded the data alternatives to study mortality differentials in the country (Brazilian Institute of Geography and Statistics 2010). Over the last 40 years, Brazil experienced notable progress in death registration completeness levels and data quality, results of improvement of the civil registration and mortality information system (SIM, from portuguese Sistema de Informações de Mortalidade) (Queiroz, et.al 2020; Queiroz et al. 2017). However, the mortality information system managed by the Ministry of Health does not provide detailed information about socioeconomic characteristics of the deceased, thus the mortality enquiry in the census questionnaire is an alternative to the mortality evaluation of different social groups (Ribeiro, Turra and Pinto, 2017; Silva, Freire and Pereira, 2016; Pereira and Queiroz, 2016; Queiroz and Sawyer 2012).</w:t>
        </w:r>
      </w:ins>
    </w:p>
    <w:p>
      <w:pPr>
        <w:pStyle w:val="TextBody"/>
        <w:bidi w:val="0"/>
        <w:spacing w:lineRule="auto" w:line="360"/>
        <w:jc w:val="both"/>
        <w:rPr/>
      </w:pPr>
      <w:ins w:id="83" w:author="Unknown Author" w:date="2021-02-14T17:52:44Z">
        <w:r>
          <w:rPr/>
          <w:t>It is important to highlight that the delimitation of rural and urban environments in Brazil do not follow concrete rules such as population counts or population density as in other countries (IBGE 2017; Pera and Mello Bueno 2016). In Brazil, municipalities have autonomy for defining which areas are classified as urban and this classification is key to defining property tax payments (Brazil 1966). Therefore, some authors mention that the ‘real’ rural population in the country is higher than expressed by the local authorities’ definitions and captured by National Censuses (Veiga 2003). Despite this unclear criterion of delimitation of rural environments, we use this definition since the PNS survey is not representative at the level of municipalities and hence, does not allow for the construction of different classification criteria of rural and urban areas comparable to census information.</w:t>
        </w:r>
      </w:ins>
    </w:p>
    <w:p>
      <w:pPr>
        <w:pStyle w:val="TextBody"/>
        <w:bidi w:val="0"/>
        <w:spacing w:lineRule="auto" w:line="360"/>
        <w:jc w:val="both"/>
        <w:rPr/>
      </w:pPr>
      <w:ins w:id="85" w:author="Unknown Author" w:date="2021-02-14T17:52:44Z">
        <w:r>
          <w:rPr/>
        </w:r>
      </w:ins>
    </w:p>
    <w:p>
      <w:pPr>
        <w:pStyle w:val="TextBody"/>
        <w:spacing w:lineRule="auto" w:line="240"/>
        <w:rPr>
          <w:rFonts w:ascii="Times New Roman" w:hAnsi="Times New Roman"/>
          <w:del w:id="88" w:author="Unknown Author" w:date="2021-02-14T17:52:44Z"/>
        </w:rPr>
      </w:pPr>
      <w:del w:id="87" w:author="Unknown Author" w:date="2021-02-14T17:52:44Z">
        <w:r>
          <w:rPr>
            <w:rFonts w:ascii="Times New Roman" w:hAnsi="Times New Roman"/>
          </w:rPr>
          <w:delText>PNS collects information on access and use of health services, preventive health behavior, and sociodemographic characteristics (IBGE 2013). The 2010 Population Census provides an alternative to study mortality differentials by inquiring about household deaths over a defined time, also including information on the age and sex of the deceased (IBGE 2010). It allows one to study and analyze mortality differentials that are not possible using the national mortality information system data from the Ministry of Health since this system data does not provide important information about the deceased socio-economic characteristics (Queiroz and Sawyer 2012). In addition to limitations in the completeness of reporting, one should be careful about limitations in age declaration of population and the deceased, specially at older ages (Nepomuceno and Turra 2020).</w:delText>
        </w:r>
      </w:del>
    </w:p>
    <w:p>
      <w:pPr>
        <w:pStyle w:val="TextBody"/>
        <w:bidi w:val="0"/>
        <w:spacing w:lineRule="auto" w:line="360"/>
        <w:jc w:val="both"/>
        <w:rPr>
          <w:b/>
          <w:b/>
          <w:bCs/>
        </w:rPr>
      </w:pPr>
      <w:bookmarkStart w:id="4" w:name="data-analysis"/>
      <w:r>
        <w:rPr>
          <w:b/>
          <w:bCs/>
        </w:rPr>
        <w:t>2.2 Data analysis</w:t>
      </w:r>
      <w:bookmarkEnd w:id="4"/>
    </w:p>
    <w:p>
      <w:pPr>
        <w:pStyle w:val="FirstParagraph"/>
        <w:bidi w:val="0"/>
        <w:spacing w:lineRule="auto" w:line="360"/>
        <w:jc w:val="both"/>
        <w:rPr/>
      </w:pPr>
      <w:ins w:id="89" w:author="Unknown Author" w:date="2021-02-14T17:52:44Z">
        <w:r>
          <w:rPr/>
          <w:t>Our methodological strategy consists of four steps</w:t>
        </w:r>
      </w:ins>
      <w:del w:id="90" w:author="Unknown Author" w:date="2021-02-14T17:52:44Z">
        <w:r>
          <w:rPr>
            <w:rFonts w:ascii="Times New Roman" w:hAnsi="Times New Roman"/>
          </w:rPr>
          <w:delText>To answer our main research question, we developed a four-stage methodology</w:delText>
        </w:r>
      </w:del>
      <w:r>
        <w:rPr/>
        <w:t xml:space="preserve">: 1) estimation of essential life table functions for each population group (urban and rural residents) </w:t>
      </w:r>
      <w:ins w:id="91" w:author="Unknown Author" w:date="2021-02-14T17:52:44Z">
        <w:r>
          <w:rPr/>
          <w:t>using 2010 National Census</w:t>
        </w:r>
      </w:ins>
      <w:del w:id="92" w:author="Unknown Author" w:date="2021-02-14T17:52:44Z">
        <w:r>
          <w:rPr>
            <w:rFonts w:ascii="Times New Roman" w:hAnsi="Times New Roman"/>
          </w:rPr>
          <w:delText>from 2010 national census</w:delText>
        </w:r>
      </w:del>
      <w:r>
        <w:rPr/>
        <w:t xml:space="preserve"> mortality data, </w:t>
      </w:r>
      <w:ins w:id="93" w:author="Unknown Author" w:date="2021-02-14T17:52:44Z">
        <w:r>
          <w:rPr/>
          <w:t xml:space="preserve">which involves the </w:t>
        </w:r>
      </w:ins>
      <w:del w:id="94" w:author="Unknown Author" w:date="2021-02-14T17:52:44Z">
        <w:r>
          <w:rPr>
            <w:rFonts w:ascii="Times New Roman" w:hAnsi="Times New Roman"/>
          </w:rPr>
          <w:delText xml:space="preserve">that involves </w:delText>
        </w:r>
      </w:del>
      <w:r>
        <w:rPr/>
        <w:t xml:space="preserve">adjustment for under-reporting of death counts (Queiroz and Sawyer 2012); 2) estimation and analysis of disease and </w:t>
      </w:r>
      <w:ins w:id="95" w:author="Unknown Author" w:date="2021-02-14T17:52:44Z">
        <w:r>
          <w:rPr/>
          <w:t xml:space="preserve">functional </w:t>
        </w:r>
      </w:ins>
      <w:r>
        <w:rPr/>
        <w:t xml:space="preserve">disability age-specific prevalence data from PNS </w:t>
      </w:r>
      <w:ins w:id="96" w:author="Unknown Author" w:date="2021-02-14T17:52:44Z">
        <w:r>
          <w:rPr/>
          <w:t xml:space="preserve">survey and the 2010 National Census </w:t>
        </w:r>
      </w:ins>
      <w:del w:id="97" w:author="Unknown Author" w:date="2021-02-14T17:52:44Z">
        <w:r>
          <w:rPr>
            <w:rFonts w:ascii="Times New Roman" w:hAnsi="Times New Roman"/>
          </w:rPr>
          <w:delText xml:space="preserve">and national census </w:delText>
        </w:r>
      </w:del>
      <w:r>
        <w:rPr/>
        <w:t>data on disease and disability prevalence; 3) construction of disease/disability-free life expectancy indicators (also known as health expectancy) for each population group</w:t>
      </w:r>
      <w:ins w:id="98" w:author="Unknown Author" w:date="2021-02-14T17:52:44Z">
        <w:r>
          <w:rPr/>
          <w:t>;</w:t>
        </w:r>
      </w:ins>
      <w:r>
        <w:rPr/>
        <w:t xml:space="preserve"> and 4) decomposition of health expectancy differentials among rural and urban populations in terms of overall mortality profiles contribution and specific morbidity profiles contribution.</w:t>
      </w:r>
    </w:p>
    <w:p>
      <w:pPr>
        <w:pStyle w:val="Heading2"/>
        <w:bidi w:val="0"/>
        <w:spacing w:lineRule="auto" w:line="360"/>
        <w:jc w:val="both"/>
        <w:rPr/>
      </w:pPr>
      <w:bookmarkStart w:id="5" w:name="correction-of-mortality-levels"/>
      <w:r>
        <w:rPr/>
        <w:t>2.3 Correction of mortality levels</w:t>
      </w:r>
      <w:bookmarkEnd w:id="5"/>
    </w:p>
    <w:p>
      <w:pPr>
        <w:pStyle w:val="FirstParagraph"/>
        <w:bidi w:val="0"/>
        <w:spacing w:lineRule="auto" w:line="360"/>
        <w:jc w:val="both"/>
        <w:rPr/>
      </w:pPr>
      <w:r>
        <w:rPr/>
        <w:t xml:space="preserve">Brazilian 2010 national census mortality information has completeness of death </w:t>
      </w:r>
      <w:ins w:id="99" w:author="Unknown Author" w:date="2021-02-14T17:52:44Z">
        <w:r>
          <w:rPr/>
          <w:t>enumeration</w:t>
        </w:r>
      </w:ins>
      <w:del w:id="100" w:author="Unknown Author" w:date="2021-02-14T17:52:44Z">
        <w:r>
          <w:rPr>
            <w:rFonts w:ascii="Times New Roman" w:hAnsi="Times New Roman"/>
          </w:rPr>
          <w:delText>ennumeration</w:delText>
        </w:r>
      </w:del>
      <w:r>
        <w:rPr/>
        <w:t xml:space="preserve"> rates ranging from 80-85% (Queiroz and Sawyer 2012). Since death registry coverage is sensitive to regional inequalities (Queiroz et al. 2017), census mortality data might also exhibit this pattern and is likely to present differences between rural and urban households. </w:t>
      </w:r>
      <w:ins w:id="101" w:author="Unknown Author" w:date="2021-02-14T17:52:44Z">
        <w:r>
          <w:rPr/>
          <w:t>However, as mentioned previously, these boundaries are defined by each municipality without concrete classification criteria and significant urban expansion has been observed from 2000</w:t>
        </w:r>
      </w:ins>
      <w:ins w:id="102" w:author="Unknown Author" w:date="2021-02-14T17:52:44Z">
        <w:r>
          <w:rPr>
            <w:rStyle w:val="FootnoteAnchor"/>
          </w:rPr>
          <w:footnoteReference w:id="2"/>
        </w:r>
      </w:ins>
      <w:ins w:id="103" w:author="Unknown Author" w:date="2021-02-14T17:52:44Z">
        <w:r>
          <w:rPr/>
          <w:t xml:space="preserve"> to 2010 (Pera and Mello Bueno 2016). As rural and urban areas do not share the same boundaries between these two censuses and death distribution methods assume closed populations (Moultrie et al. 2013), death completeness estimates are affected by increases in migration effects (Hill, You</w:t>
        </w:r>
      </w:ins>
      <w:del w:id="104" w:author="Unknown Author" w:date="2021-02-14T17:52:44Z">
        <w:r>
          <w:rPr>
            <w:rFonts w:ascii="Times New Roman" w:hAnsi="Times New Roman"/>
          </w:rPr>
          <w:delText>We first estimate completeness of death counts enumeration for each of these settings by applying synthetic extinct generations (SEG) (Bennett and Horiuchi 1984), generalized growth balance (GGB) (Hill 1987) and adjusted synthetic extinct generations (SEG-adjusted) (Hill, You, and Choi 2009) methods built in the R package DDM (Death Registration Coverage Estimation) (Riffe, Lima</w:delText>
        </w:r>
      </w:del>
      <w:r>
        <w:rPr/>
        <w:t xml:space="preserve">, and </w:t>
      </w:r>
      <w:ins w:id="105" w:author="Unknown Author" w:date="2021-02-14T17:52:44Z">
        <w:r>
          <w:rPr/>
          <w:t>Choi 2009)</w:t>
        </w:r>
      </w:ins>
      <w:del w:id="106" w:author="Unknown Author" w:date="2021-02-14T17:52:44Z">
        <w:r>
          <w:rPr>
            <w:rFonts w:ascii="Times New Roman" w:hAnsi="Times New Roman"/>
          </w:rPr>
          <w:delText>Queiroz 2017)</w:delText>
        </w:r>
      </w:del>
      <w:del w:id="107" w:author="Unknown Author" w:date="2021-02-14T17:52:44Z">
        <w:r>
          <w:rPr>
            <w:rStyle w:val="FootnoteAnchor"/>
            <w:rFonts w:ascii="Times New Roman" w:hAnsi="Times New Roman"/>
          </w:rPr>
          <w:footnoteReference w:id="3"/>
        </w:r>
      </w:del>
      <w:r>
        <w:rPr/>
        <w:t>.</w:t>
      </w:r>
    </w:p>
    <w:p>
      <w:pPr>
        <w:pStyle w:val="TextBody"/>
        <w:bidi w:val="0"/>
        <w:spacing w:lineRule="auto" w:line="360"/>
        <w:jc w:val="both"/>
        <w:rPr/>
      </w:pPr>
      <w:ins w:id="108" w:author="Unknown Author" w:date="2021-02-14T17:52:44Z">
        <w:r>
          <w:rPr/>
          <w:t>Therefore, we assume that death reporting coverage is the same across urban and rural areas, but they differ across Brazilian five microregions (North, Northeast, Midwest, Southeast and South). Also, as single-person households are more frequent in urban Southern areas - particularly for the elderly population (Brazilian Institute of Geography and Statistics 2010; Melo et al. 2016), these regions are more likely to present lower death coverage rates in census mortality inquiry.</w:t>
        </w:r>
      </w:ins>
    </w:p>
    <w:p>
      <w:pPr>
        <w:pStyle w:val="TextBody"/>
        <w:bidi w:val="0"/>
        <w:spacing w:lineRule="auto" w:line="360"/>
        <w:jc w:val="both"/>
        <w:rPr/>
      </w:pPr>
      <w:ins w:id="110" w:author="Unknown Author" w:date="2021-02-14T17:52:44Z">
        <w:r>
          <w:rPr/>
          <w:t>Before turning to the evaluation of the level of completeness of death counts enumeration, we perform a series of data analysis for each region and for data on population and death counts. First, we evaluate the differences in digit preference for rural and urban population using traditional demographic indexes. We used Myers and Whipple indexes (Shyrock, Siegel and Larmon, 1980), using the package DemoTools</w:t>
        </w:r>
      </w:ins>
      <w:ins w:id="111" w:author="Unknown Author" w:date="2021-02-14T17:52:44Z">
        <w:r>
          <w:rPr>
            <w:rStyle w:val="FootnoteAnchor"/>
          </w:rPr>
          <w:footnoteReference w:id="4"/>
        </w:r>
      </w:ins>
      <w:ins w:id="112" w:author="Unknown Author" w:date="2021-02-14T17:52:44Z">
        <w:r>
          <w:rPr/>
          <w:t xml:space="preserve">. The results for both urban and rural populations do not indicate digit preferences for neither groups in the 2010 census, Whipple Index for urban </w:t>
        </w:r>
      </w:ins>
      <w:ins w:id="113" w:author="Unknown Author" w:date="2021-02-14T17:52:44Z">
        <w:r>
          <w:rPr>
            <w:rFonts w:eastAsia="" w:cs="" w:ascii="Times New Roman" w:hAnsi="Times New Roman" w:cstheme="minorBidi" w:eastAsiaTheme="minorHAnsi"/>
            <w:color w:val="auto"/>
            <w:kern w:val="0"/>
            <w:sz w:val="24"/>
            <w:szCs w:val="24"/>
            <w:lang w:val="en-US" w:eastAsia="en-US" w:bidi="ar-SA"/>
          </w:rPr>
          <w:t>males</w:t>
        </w:r>
      </w:ins>
      <w:ins w:id="114" w:author="Unknown Author" w:date="2021-02-14T17:52:44Z">
        <w:r>
          <w:rPr/>
          <w:t xml:space="preserve"> is 1.046 and for the rural </w:t>
        </w:r>
      </w:ins>
      <w:ins w:id="115" w:author="Unknown Author" w:date="2021-02-14T17:52:44Z">
        <w:r>
          <w:rPr>
            <w:rFonts w:eastAsia="" w:cs="" w:ascii="Times New Roman" w:hAnsi="Times New Roman" w:cstheme="minorBidi" w:eastAsiaTheme="minorHAnsi"/>
            <w:color w:val="auto"/>
            <w:kern w:val="0"/>
            <w:sz w:val="24"/>
            <w:szCs w:val="24"/>
            <w:lang w:val="en-US" w:eastAsia="en-US" w:bidi="ar-SA"/>
          </w:rPr>
          <w:t>males</w:t>
        </w:r>
      </w:ins>
      <w:ins w:id="116" w:author="Unknown Author" w:date="2021-02-14T17:52:44Z">
        <w:r>
          <w:rPr/>
          <w:t xml:space="preserve"> is 1.052, for females these values are 1.031 and 1.044, respectively. </w:t>
        </w:r>
      </w:ins>
    </w:p>
    <w:p>
      <w:pPr>
        <w:pStyle w:val="TextBody"/>
        <w:bidi w:val="0"/>
        <w:spacing w:lineRule="auto" w:line="360"/>
        <w:jc w:val="both"/>
        <w:rPr/>
      </w:pPr>
      <w:ins w:id="118" w:author="Unknown Author" w:date="2021-02-14T17:52:44Z">
        <w:r>
          <w:rPr/>
          <w:t>Second, in order to verify a trend of exaggeration in the age reported in the death counts enumeration, we compared the number of deaths observed in advanced ages (above 80) will be high in relation to the total number of deaths of the elderly (60 years or more), following the procedure proposed in Jdanov et.al (2008). As a control check, we assume that it would not be reasonable to find values for the ratios that were much higher than for Sweden'. In Brazil, we calculate the ration as 0.38 for males in rural areas and 0.47 for females in rural areas. For the urban areas we find 0.4</w:t>
        </w:r>
      </w:ins>
      <w:ins w:id="119" w:author="Unknown Author" w:date="2021-02-14T17:52:44Z">
        <w:r>
          <w:rPr>
            <w:sz w:val="24"/>
          </w:rPr>
          <w:t>7</w:t>
        </w:r>
      </w:ins>
      <w:ins w:id="120" w:author="Unknown Author" w:date="2021-02-14T17:52:44Z">
        <w:r>
          <w:rPr/>
          <w:t xml:space="preserve"> for females and 0.3</w:t>
        </w:r>
      </w:ins>
      <w:ins w:id="121" w:author="Unknown Author" w:date="2021-02-14T17:52:44Z">
        <w:r>
          <w:rPr>
            <w:sz w:val="24"/>
          </w:rPr>
          <w:t>5</w:t>
        </w:r>
      </w:ins>
      <w:ins w:id="122" w:author="Unknown Author" w:date="2021-02-14T17:52:44Z">
        <w:r>
          <w:rPr/>
          <w:t xml:space="preserve"> for males. In Sweden, around 2010, the values are 0.57 for males and 0.73 for females (Human Mortality Database, 2021). </w:t>
        </w:r>
      </w:ins>
    </w:p>
    <w:p>
      <w:pPr>
        <w:pStyle w:val="TextBody"/>
        <w:bidi w:val="0"/>
        <w:spacing w:lineRule="auto" w:line="360"/>
        <w:jc w:val="both"/>
        <w:rPr/>
      </w:pPr>
      <w:ins w:id="124" w:author="Unknown Author" w:date="2021-02-14T17:52:44Z">
        <w:r>
          <w:rPr/>
          <w:t>We first estimate completeness of death counts enumeration for each of these settings by applying synthetic extinct generations (SEG) (Bennett and Horiuchi 1984), generalized growth balance (GGB) (Hill 1987) and adjusted synthetic extinct generations (adjusted SEG) (Hill, You, and Choi 2009), two-census methods built in the R package DDM (Death Registration Coverage Estimation) (Riffe, Lima, and Queiroz 2017)</w:t>
        </w:r>
      </w:ins>
      <w:ins w:id="125" w:author="Unknown Author" w:date="2021-02-14T17:52:44Z">
        <w:r>
          <w:rPr>
            <w:rStyle w:val="FootnoteAnchor"/>
          </w:rPr>
          <w:footnoteReference w:id="5"/>
        </w:r>
      </w:ins>
      <w:ins w:id="126" w:author="Unknown Author" w:date="2021-02-14T17:52:44Z">
        <w:r>
          <w:rPr/>
          <w:t>. We decided to use the adjusted SEG method due to its robustness to migration and intercensal coverage differences (Hill, You, and Choi 2009). The results and methodological procedure for the mortality completeness adjustment are presented in Appendix A. In general, we evaluate results for eight (8) different age ranges and also the automatic adjustment proposed by the package. Finally, we obtain more robust estimates using the age range 15+ - 55+. Census death counts for the adult population (20+) were then corrected for each macrorregion (namely, North, Northeast, Midwest, Southeast, South) by dividing the observed death counts by respective death completeness rates. With the adjusted death counts by age and sex for each area, we used standard life-tables methods to calculate life expectancy.</w:t>
        </w:r>
      </w:ins>
    </w:p>
    <w:p>
      <w:pPr>
        <w:pStyle w:val="TextBody"/>
        <w:spacing w:lineRule="auto" w:line="240"/>
        <w:rPr>
          <w:rFonts w:ascii="Times New Roman" w:hAnsi="Times New Roman"/>
          <w:del w:id="129" w:author="Unknown Author" w:date="2021-02-14T17:52:44Z"/>
        </w:rPr>
      </w:pPr>
      <w:del w:id="128" w:author="Unknown Author" w:date="2021-02-14T17:52:44Z">
        <w:r>
          <w:rPr>
            <w:rFonts w:ascii="Times New Roman" w:hAnsi="Times New Roman"/>
          </w:rPr>
          <w:delText>We assume that regional inequalities in completeness of death enumeration may already account to some extent for urban-rural differences in death coverage, mainly because the regions with lower coverage (North and Northeast regions) are the ones with higher proportions of the population living in low-density areas. Afterward, we estimated regional death coverage rates (DCR) using the SEG-adjusted method by sex for the five Brazilian regions (North, Northeast, Central-West, Southeast, South). Census death counts were then corrected for each region by dividing the observed death counts by respective DCR. With the adjusted death counts by age and sex for each area, we used standard life-tables methods to calculate life expectancy.</w:delText>
        </w:r>
      </w:del>
    </w:p>
    <w:p>
      <w:pPr>
        <w:pStyle w:val="TextBody"/>
        <w:bidi w:val="0"/>
        <w:spacing w:lineRule="auto" w:line="360"/>
        <w:jc w:val="both"/>
        <w:rPr>
          <w:b/>
          <w:b/>
          <w:bCs/>
        </w:rPr>
      </w:pPr>
      <w:bookmarkStart w:id="6" w:name="X00921c56fa093c8016ead1d681a1d1cb7969a16"/>
      <w:r>
        <w:rPr>
          <w:b/>
          <w:bCs/>
        </w:rPr>
        <w:t xml:space="preserve">2.4 </w:t>
      </w:r>
      <w:ins w:id="130" w:author="Unknown Author" w:date="2021-02-14T17:52:44Z">
        <w:r>
          <w:rPr>
            <w:b/>
            <w:bCs/>
          </w:rPr>
          <w:t>Health</w:t>
        </w:r>
      </w:ins>
      <w:del w:id="131" w:author="Unknown Author" w:date="2021-02-14T17:52:44Z">
        <w:r>
          <w:rPr>
            <w:rFonts w:ascii="Times New Roman" w:hAnsi="Times New Roman"/>
            <w:b/>
            <w:bCs/>
          </w:rPr>
          <w:delText>Morbidity-free life</w:delText>
        </w:r>
      </w:del>
      <w:r>
        <w:rPr>
          <w:b/>
          <w:bCs/>
        </w:rPr>
        <w:t xml:space="preserve"> expectancy estimation by Sullivan method</w:t>
      </w:r>
      <w:bookmarkEnd w:id="6"/>
    </w:p>
    <w:p>
      <w:pPr>
        <w:pStyle w:val="FirstParagraph"/>
        <w:bidi w:val="0"/>
        <w:spacing w:lineRule="auto" w:line="360"/>
        <w:jc w:val="both"/>
        <w:rPr/>
      </w:pPr>
      <w:r>
        <w:rPr/>
        <w:t xml:space="preserve">The second step was to estimate </w:t>
      </w:r>
      <w:ins w:id="132" w:author="Unknown Author" w:date="2021-02-14T17:52:44Z">
        <w:r>
          <w:rPr/>
          <w:t xml:space="preserve">health </w:t>
        </w:r>
      </w:ins>
      <w:del w:id="133" w:author="Unknown Author" w:date="2021-02-14T17:52:44Z">
        <w:r>
          <w:rPr>
            <w:rFonts w:ascii="Times New Roman" w:hAnsi="Times New Roman"/>
          </w:rPr>
          <w:delText xml:space="preserve">disability-free life </w:delText>
        </w:r>
      </w:del>
      <w:r>
        <w:rPr/>
        <w:t>expectancy. We use the Sullivan method to use data from disease</w:t>
      </w:r>
      <w:ins w:id="134" w:author="Unknown Author" w:date="2021-02-14T17:52:44Z">
        <w:r>
          <w:rPr/>
          <w:t xml:space="preserve"> and functional disability</w:t>
        </w:r>
      </w:ins>
      <w:r>
        <w:rPr/>
        <w:t xml:space="preserve"> prevalence to construct a single index of mortality and morbidity (Sullivan 1971). The index provides an estimate of years of life free of disability that a member of the cohort would experience if the current age-specific rates of mortality and disease/disability prevalence prevailed throughout the cohort’s lifetime (Sullivan 1971).</w:t>
      </w:r>
    </w:p>
    <w:p>
      <w:pPr>
        <w:pStyle w:val="TextBody"/>
        <w:bidi w:val="0"/>
        <w:spacing w:lineRule="auto" w:line="360"/>
        <w:jc w:val="both"/>
        <w:rPr/>
      </w:pPr>
      <w:r>
        <w:rPr/>
        <w:t>The primary inputs of the method are the age-specific mortality rates for life table functions estimation and age-specific disease or disability (morbidity) prevalence (</w:t>
      </w:r>
      <w:r>
        <w:rPr/>
      </w:r>
      <m:oMath xmlns:m="http://schemas.openxmlformats.org/officeDocument/2006/math">
        <m:sSub>
          <m:e/>
          <m:sub>
            <m:r>
              <w:rPr>
                <w:rFonts w:ascii="Cambria Math" w:hAnsi="Cambria Math"/>
              </w:rPr>
              <m:t xml:space="preserve">n</m:t>
            </m:r>
          </m:sub>
        </m:sSub>
        <m:sSub>
          <m:e>
            <m:r>
              <w:rPr>
                <w:rFonts w:ascii="Cambria Math" w:hAnsi="Cambria Math"/>
              </w:rPr>
              <m:t xml:space="preserve">P</m:t>
            </m:r>
          </m:e>
          <m:sub>
            <m:r>
              <w:rPr>
                <w:rFonts w:ascii="Cambria Math" w:hAnsi="Cambria Math"/>
              </w:rPr>
              <m:t xml:space="preserve">x</m:t>
            </m:r>
          </m:sub>
        </m:sSub>
      </m:oMath>
      <w:r>
        <w:rPr/>
        <w:t>). After the estimation of life table functions using mortality rates as inputs, the complement of the morbidity prevalence (morbidity-free prevalence) are multiplied by the person-years lived (</w:t>
      </w:r>
      <w:r>
        <w:rPr/>
      </w:r>
      <m:oMath xmlns:m="http://schemas.openxmlformats.org/officeDocument/2006/math">
        <m:sSub>
          <m:e/>
          <m:sub>
            <m:r>
              <w:rPr>
                <w:rFonts w:ascii="Cambria Math" w:hAnsi="Cambria Math"/>
              </w:rPr>
              <m:t xml:space="preserve">n</m:t>
            </m:r>
          </m:sub>
        </m:sSub>
        <m:sSub>
          <m:e>
            <m:r>
              <w:rPr>
                <w:rFonts w:ascii="Cambria Math" w:hAnsi="Cambria Math"/>
              </w:rPr>
              <m:t xml:space="preserve">L</m:t>
            </m:r>
          </m:e>
          <m:sub>
            <m:r>
              <w:rPr>
                <w:rFonts w:ascii="Cambria Math" w:hAnsi="Cambria Math"/>
              </w:rPr>
              <m:t xml:space="preserve">x</m:t>
            </m:r>
          </m:sub>
        </m:sSub>
      </m:oMath>
      <w:r>
        <w:rPr/>
        <w:t>) for each age group (Equation 1). Therefore, the life expectancy computed by the Sullivan method (</w:t>
      </w:r>
      <w:r>
        <w:rPr/>
      </w:r>
      <m:oMath xmlns:m="http://schemas.openxmlformats.org/officeDocument/2006/math">
        <m:sSubSup>
          <m:e>
            <m:r>
              <w:rPr>
                <w:rFonts w:ascii="Cambria Math" w:hAnsi="Cambria Math"/>
              </w:rPr>
              <m:t xml:space="preserve">e</m:t>
            </m:r>
          </m:e>
          <m:sub>
            <m:r>
              <w:rPr>
                <w:rFonts w:ascii="Cambria Math" w:hAnsi="Cambria Math"/>
              </w:rPr>
              <m:t xml:space="preserve">x</m:t>
            </m:r>
          </m:sub>
          <m:sup>
            <m:r>
              <w:rPr>
                <w:rFonts w:ascii="Cambria Math" w:hAnsi="Cambria Math"/>
              </w:rPr>
              <m:t xml:space="preserve">SUL</m:t>
            </m:r>
          </m:sup>
        </m:sSubSup>
      </m:oMath>
      <w:r>
        <w:rPr/>
        <w:t xml:space="preserve"> or </w:t>
      </w:r>
      <w:r>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t xml:space="preserve">) is an estimate of the morbidity-free life expectancy </w:t>
      </w:r>
      <w:ins w:id="135" w:author="Unknown Author" w:date="2021-02-14T17:52:44Z">
        <w:r>
          <w:rPr/>
          <w:t xml:space="preserve">or health expectancy </w:t>
        </w:r>
      </w:ins>
      <w:r>
        <w:rPr/>
        <w:t>of the respective age-group</w:t>
      </w:r>
    </w:p>
    <w:p>
      <w:pPr>
        <w:pStyle w:val="TextBody"/>
        <w:bidi w:val="0"/>
        <w:spacing w:lineRule="auto" w:line="360"/>
        <w:jc w:val="both"/>
        <w:rPr/>
      </w:pPr>
      <w:r>
        <w:rPr/>
      </w:r>
      <m:oMath xmlns:m="http://schemas.openxmlformats.org/officeDocument/2006/math">
        <m:d>
          <m:dPr>
            <m:begChr m:val="("/>
            <m:endChr m:val=")"/>
          </m:dPr>
          <m:e>
            <m:r>
              <w:rPr>
                <w:rFonts w:ascii="Cambria Math" w:hAnsi="Cambria Math"/>
              </w:rPr>
              <m:t xml:space="preserve">1</m:t>
            </m:r>
          </m:e>
        </m:d>
        <m:sSub>
          <m:e/>
          <m:sub>
            <m:r>
              <w:rPr>
                <w:rFonts w:ascii="Cambria Math" w:hAnsi="Cambria Math"/>
              </w:rPr>
              <m:t xml:space="preserve">n</m:t>
            </m:r>
          </m:sub>
        </m:sSub>
        <m:sSubSup>
          <m:e>
            <m:r>
              <w:rPr>
                <w:rFonts w:ascii="Cambria Math" w:hAnsi="Cambria Math"/>
              </w:rPr>
              <m:t xml:space="preserve">L</m:t>
            </m:r>
          </m:e>
          <m:sub>
            <m:r>
              <w:rPr>
                <w:rFonts w:ascii="Cambria Math" w:hAnsi="Cambria Math"/>
              </w:rPr>
              <m:t xml:space="preserve">x</m:t>
            </m:r>
          </m:sub>
          <m:sup>
            <m:r>
              <w:rPr>
                <w:rFonts w:ascii="Cambria Math" w:hAnsi="Cambria Math"/>
              </w:rPr>
              <m:t xml:space="preserve">SUL</m:t>
            </m:r>
          </m:sup>
        </m:sSubSup>
        <m:limLow>
          <m:e>
            <m:r>
              <w:rPr>
                <w:rFonts w:ascii="Cambria Math" w:hAnsi="Cambria Math"/>
              </w:rPr>
              <m:t xml:space="preserve">=</m:t>
            </m:r>
          </m:e>
          <m:lim>
            <m:r>
              <w:rPr>
                <w:rFonts w:ascii="Cambria Math" w:hAnsi="Cambria Math"/>
              </w:rPr>
              <m:t xml:space="preserve">n</m:t>
            </m:r>
          </m:lim>
        </m:limLow>
        <m:sSub>
          <m:e>
            <m:r>
              <w:rPr>
                <w:rFonts w:ascii="Cambria Math" w:hAnsi="Cambria Math"/>
              </w:rPr>
              <m:t xml:space="preserve">L</m:t>
            </m:r>
          </m:e>
          <m:sub>
            <m:r>
              <w:rPr>
                <w:rFonts w:ascii="Cambria Math" w:hAnsi="Cambria Math"/>
              </w:rPr>
              <m:t xml:space="preserve">x</m:t>
            </m:r>
          </m:sub>
        </m:sSub>
        <m:r>
          <w:rPr>
            <w:rFonts w:ascii="Cambria Math" w:hAnsi="Cambria Math"/>
          </w:rPr>
          <m:t xml:space="preserve">∗</m:t>
        </m:r>
        <m:d>
          <m:dPr>
            <m:begChr m:val="("/>
            <m:endChr m:val=")"/>
          </m:dPr>
          <m:e>
            <m:r>
              <w:rPr>
                <w:rFonts w:ascii="Cambria Math" w:hAnsi="Cambria Math"/>
              </w:rPr>
              <m:t xml:space="preserve">1</m:t>
            </m:r>
            <m:limLow>
              <m:e>
                <m:r>
                  <w:rPr>
                    <w:rFonts w:ascii="Cambria Math" w:hAnsi="Cambria Math"/>
                  </w:rPr>
                  <m:t xml:space="preserve">−</m:t>
                </m:r>
              </m:e>
              <m:lim>
                <m:r>
                  <w:rPr>
                    <w:rFonts w:ascii="Cambria Math" w:hAnsi="Cambria Math"/>
                  </w:rPr>
                  <m:t xml:space="preserve">n</m:t>
                </m:r>
              </m:lim>
            </m:limLow>
            <m:sSub>
              <m:e>
                <m:r>
                  <w:rPr>
                    <w:rFonts w:ascii="Cambria Math" w:hAnsi="Cambria Math"/>
                  </w:rPr>
                  <m:t xml:space="preserve">P</m:t>
                </m:r>
              </m:e>
              <m:sub>
                <m:r>
                  <w:rPr>
                    <w:rFonts w:ascii="Cambria Math" w:hAnsi="Cambria Math"/>
                  </w:rPr>
                  <m:t xml:space="preserve">x</m:t>
                </m:r>
              </m:sub>
            </m:sSub>
          </m:e>
        </m:d>
      </m:oMath>
    </w:p>
    <w:p>
      <w:pPr>
        <w:pStyle w:val="FirstParagraph"/>
        <w:bidi w:val="0"/>
        <w:spacing w:lineRule="auto" w:line="360"/>
        <w:jc w:val="both"/>
        <w:rPr/>
      </w:pPr>
      <w:r>
        <w:rPr/>
        <w:t xml:space="preserve">We evaluate the morbidity prevalence and compute morbidity-free life expectancy for some specific sets of morbidities grouped in 4 categories: </w:t>
      </w:r>
      <w:ins w:id="136" w:author="Unknown Author" w:date="2021-02-14T17:52:44Z">
        <w:r>
          <w:rPr/>
          <w:t xml:space="preserve">1) </w:t>
        </w:r>
      </w:ins>
      <w:r>
        <w:rPr/>
        <w:t xml:space="preserve">cardiovascular diseases; </w:t>
      </w:r>
      <w:ins w:id="137" w:author="Unknown Author" w:date="2021-02-14T17:52:44Z">
        <w:r>
          <w:rPr/>
          <w:t xml:space="preserve">2) diabetes; 3) </w:t>
        </w:r>
      </w:ins>
      <w:del w:id="138" w:author="Unknown Author" w:date="2021-02-14T17:52:44Z">
        <w:r>
          <w:rPr>
            <w:rFonts w:ascii="Times New Roman" w:hAnsi="Times New Roman"/>
          </w:rPr>
          <w:delText xml:space="preserve">diabetes; </w:delText>
        </w:r>
      </w:del>
      <w:r>
        <w:rPr/>
        <w:t>osteoarticular diseases (e.g., arthritis, rheumatism and back pain)</w:t>
      </w:r>
      <w:ins w:id="139" w:author="Unknown Author" w:date="2021-02-14T17:52:44Z">
        <w:r>
          <w:rPr/>
          <w:t xml:space="preserve"> - these first three inquired by the PNS survey - 4) and severe or total functional disabilities</w:t>
        </w:r>
      </w:ins>
      <w:del w:id="140" w:author="Unknown Author" w:date="2021-02-14T17:52:44Z">
        <w:r>
          <w:rPr>
            <w:rFonts w:ascii="Times New Roman" w:hAnsi="Times New Roman"/>
          </w:rPr>
          <w:delText>, and incapacity/disabilities:</w:delText>
        </w:r>
      </w:del>
      <w:r>
        <w:rPr/>
        <w:t xml:space="preserve"> to walk, see or listen </w:t>
      </w:r>
      <w:ins w:id="141" w:author="Unknown Author" w:date="2021-02-14T17:52:44Z">
        <w:r>
          <w:rPr/>
          <w:t>- inquired by the 2010 National Census. Cardiovascular diseases and diabetes were selected because of their recent burden increasing trend in the country (Fatima Marinho Souza, França, and Cavalcante 2017) and osteoarticular diseases and functional disabilities were selected due to its acknowledged impact on rural workers (Moreira et al. 2015</w:t>
        </w:r>
      </w:ins>
      <w:del w:id="142" w:author="Unknown Author" w:date="2021-02-14T17:52:44Z">
        <w:r>
          <w:rPr>
            <w:rFonts w:ascii="Times New Roman" w:hAnsi="Times New Roman"/>
          </w:rPr>
          <w:delText>(restricted to severe or total incapacity</w:delText>
        </w:r>
      </w:del>
      <w:r>
        <w:rPr/>
        <w:t>).</w:t>
      </w:r>
    </w:p>
    <w:p>
      <w:pPr>
        <w:pStyle w:val="TextBody"/>
        <w:bidi w:val="0"/>
        <w:spacing w:lineRule="auto" w:line="360"/>
        <w:jc w:val="both"/>
        <w:rPr/>
      </w:pPr>
      <w:r>
        <w:rPr/>
        <w:t xml:space="preserve">Since differences in urban-rural mortality are expected to favor rural residents (Albuquerque 2019), we compare both populations also by a relative measure of morbidity-free life expectancy. That is, we compute the </w:t>
      </w:r>
      <w:ins w:id="143" w:author="Unknown Author" w:date="2021-02-14T17:52:44Z">
        <w:r>
          <w:rPr/>
          <w:t>fraction</w:t>
        </w:r>
      </w:ins>
      <w:del w:id="144" w:author="Unknown Author" w:date="2021-02-14T17:52:44Z">
        <w:r>
          <w:rPr>
            <w:rFonts w:ascii="Times New Roman" w:hAnsi="Times New Roman"/>
          </w:rPr>
          <w:delText>proportion</w:delText>
        </w:r>
      </w:del>
      <w:r>
        <w:rPr/>
        <w:t xml:space="preserve"> of life expectancy that the synthetic cohort is expected to live </w:t>
      </w:r>
      <w:ins w:id="145" w:author="Unknown Author" w:date="2021-02-14T17:52:44Z">
        <w:r>
          <w:rPr/>
          <w:t xml:space="preserve">without </w:t>
        </w:r>
      </w:ins>
      <w:del w:id="146" w:author="Unknown Author" w:date="2021-02-14T17:52:44Z">
        <w:r>
          <w:rPr>
            <w:rFonts w:ascii="Times New Roman" w:hAnsi="Times New Roman"/>
          </w:rPr>
          <w:delText xml:space="preserve">free from </w:delText>
        </w:r>
      </w:del>
      <w:r>
        <w:rPr/>
        <w:t>each related morbidity (</w:t>
      </w:r>
      <w:r>
        <w:rPr/>
      </w:r>
      <m:oMath xmlns:m="http://schemas.openxmlformats.org/officeDocument/2006/math">
        <m:f>
          <m:fPr>
            <m:type m:val="lin"/>
          </m:fPr>
          <m:num>
            <m:sSub>
              <m:e>
                <m:r>
                  <w:rPr>
                    <w:rFonts w:ascii="Cambria Math" w:hAnsi="Cambria Math"/>
                  </w:rPr>
                  <m:t xml:space="preserve">h</m:t>
                </m:r>
              </m:e>
              <m:sub>
                <m:r>
                  <w:rPr>
                    <w:rFonts w:ascii="Cambria Math" w:hAnsi="Cambria Math"/>
                  </w:rPr>
                  <m:t xml:space="preserve">x</m:t>
                </m:r>
              </m:sub>
            </m:sSub>
          </m:num>
          <m:den>
            <m:sSub>
              <m:e>
                <m:r>
                  <w:rPr>
                    <w:rFonts w:ascii="Cambria Math" w:hAnsi="Cambria Math"/>
                  </w:rPr>
                  <m:t xml:space="preserve">e</m:t>
                </m:r>
              </m:e>
              <m:sub>
                <m:r>
                  <w:rPr>
                    <w:rFonts w:ascii="Cambria Math" w:hAnsi="Cambria Math"/>
                  </w:rPr>
                  <m:t xml:space="preserve">x</m:t>
                </m:r>
              </m:sub>
            </m:sSub>
          </m:den>
        </m:f>
      </m:oMath>
      <w:r>
        <w:rPr/>
        <w:t xml:space="preserve"> ratio). </w:t>
      </w:r>
      <w:ins w:id="147" w:author="Unknown Author" w:date="2021-02-14T17:52:44Z">
        <w:r>
          <w:rPr/>
          <w:t xml:space="preserve">This ratio can be interpreted as a proxy of the proportion of life expected to be lived free from morbidity for a synthetic cohort with a set of age-specific morbidity prevalence rates and age-specific mortality rates. </w:t>
        </w:r>
      </w:ins>
      <w:r>
        <w:rPr/>
        <w:t>We adopt this strategy to compare relative measures and avoid distortions that might come from absolute values. We focus our attention on adult mortality differentials (</w:t>
      </w:r>
      <w:ins w:id="148" w:author="Unknown Author" w:date="2021-02-14T17:52:44Z">
        <w:r>
          <w:rPr/>
          <w:t>20</w:t>
        </w:r>
      </w:ins>
      <w:del w:id="149" w:author="Unknown Author" w:date="2021-02-14T17:52:44Z">
        <w:r>
          <w:rPr>
            <w:rFonts w:ascii="Times New Roman" w:hAnsi="Times New Roman"/>
          </w:rPr>
          <w:delText>15</w:delText>
        </w:r>
      </w:del>
      <w:r>
        <w:rPr/>
        <w:t>-69 age-groups) because PNS had disease prevalence data available only for the adult population (18+)</w:t>
      </w:r>
      <w:r>
        <w:rPr>
          <w:rStyle w:val="FootnoteAnchor"/>
        </w:rPr>
        <w:footnoteReference w:id="6"/>
      </w:r>
      <w:r>
        <w:rPr/>
        <w:t>.</w:t>
      </w:r>
    </w:p>
    <w:p>
      <w:pPr>
        <w:pStyle w:val="Heading2"/>
        <w:bidi w:val="0"/>
        <w:spacing w:lineRule="auto" w:line="360"/>
        <w:jc w:val="both"/>
        <w:rPr/>
      </w:pPr>
      <w:bookmarkStart w:id="7" w:name="Xd251872c57ffcf187220933992ea820b0a38db5"/>
      <w:r>
        <w:rPr/>
        <w:t>2.5 Decomposition of rural-urban DFLE differentials</w:t>
      </w:r>
      <w:bookmarkEnd w:id="7"/>
    </w:p>
    <w:p>
      <w:pPr>
        <w:pStyle w:val="FirstParagraph"/>
        <w:bidi w:val="0"/>
        <w:spacing w:lineRule="auto" w:line="360"/>
        <w:jc w:val="both"/>
        <w:rPr/>
      </w:pPr>
      <w:r>
        <w:rPr/>
        <w:t xml:space="preserve">In </w:t>
      </w:r>
      <w:ins w:id="150" w:author="Unknown Author" w:date="2021-02-14T17:52:44Z">
        <w:r>
          <w:rPr/>
          <w:t>the final methodological step</w:t>
        </w:r>
      </w:ins>
      <w:del w:id="151" w:author="Unknown Author" w:date="2021-02-14T17:52:44Z">
        <w:r>
          <w:rPr>
            <w:rFonts w:ascii="Times New Roman" w:hAnsi="Times New Roman"/>
          </w:rPr>
          <w:delText>our final stage</w:delText>
        </w:r>
      </w:del>
      <w:r>
        <w:rPr/>
        <w:t xml:space="preserve">, we apply </w:t>
      </w:r>
      <w:ins w:id="152" w:author="Unknown Author" w:date="2021-02-14T17:52:44Z">
        <w:r>
          <w:rPr/>
          <w:t>the stepwise-replacement decomposition method</w:t>
        </w:r>
      </w:ins>
      <w:del w:id="153" w:author="Unknown Author" w:date="2021-02-14T17:52:44Z">
        <w:r>
          <w:rPr>
            <w:rFonts w:ascii="Times New Roman" w:hAnsi="Times New Roman"/>
          </w:rPr>
          <w:delText>decomposition methods developed by</w:delText>
        </w:r>
      </w:del>
      <w:r>
        <w:rPr/>
        <w:t xml:space="preserve"> (Andreev, Shkolnikov, and Begun 2002). The estimation of person-years lived in good health, in Equation 1, requires two-variable vectors: person-years lived by age group (</w:t>
      </w:r>
      <w:r>
        <w:rPr/>
      </w:r>
      <m:oMath xmlns:m="http://schemas.openxmlformats.org/officeDocument/2006/math">
        <m:sSub>
          <m:e/>
          <m:sub>
            <m:r>
              <w:rPr>
                <w:rFonts w:ascii="Cambria Math" w:hAnsi="Cambria Math"/>
              </w:rPr>
              <m:t xml:space="preserve">n</m:t>
            </m:r>
          </m:sub>
        </m:sSub>
        <m:sSub>
          <m:e>
            <m:r>
              <w:rPr>
                <w:rFonts w:ascii="Cambria Math" w:hAnsi="Cambria Math"/>
              </w:rPr>
              <m:t xml:space="preserve">L</m:t>
            </m:r>
          </m:e>
          <m:sub>
            <m:r>
              <w:rPr>
                <w:rFonts w:ascii="Cambria Math" w:hAnsi="Cambria Math"/>
              </w:rPr>
              <m:t xml:space="preserve">x</m:t>
            </m:r>
          </m:sub>
        </m:sSub>
      </m:oMath>
      <w:r>
        <w:rPr/>
        <w:t>), derived from age-specific mortality rates vector (</w:t>
      </w:r>
      <w:r>
        <w:rPr/>
      </w:r>
      <m:oMath xmlns:m="http://schemas.openxmlformats.org/officeDocument/2006/math">
        <m:sSub>
          <m:e>
            <m:r>
              <w:rPr>
                <w:rFonts w:ascii="Cambria Math" w:hAnsi="Cambria Math"/>
              </w:rPr>
              <m:t xml:space="preserve">M</m:t>
            </m:r>
          </m:e>
          <m:sub>
            <m:r>
              <w:rPr>
                <w:rFonts w:ascii="Cambria Math" w:hAnsi="Cambria Math"/>
              </w:rPr>
              <m:t xml:space="preserve">x</m:t>
            </m:r>
          </m:sub>
        </m:sSub>
      </m:oMath>
      <w:r>
        <w:rPr/>
        <w:t xml:space="preserve">), and age-specific </w:t>
      </w:r>
      <w:ins w:id="154" w:author="Unknown Author" w:date="2021-02-14T17:52:44Z">
        <w:r>
          <w:rPr/>
          <w:t>health</w:t>
        </w:r>
      </w:ins>
      <w:del w:id="155" w:author="Unknown Author" w:date="2021-02-14T17:52:44Z">
        <w:r>
          <w:rPr>
            <w:rFonts w:ascii="Times New Roman" w:hAnsi="Times New Roman"/>
          </w:rPr>
          <w:delText>healthy</w:delText>
        </w:r>
      </w:del>
      <w:r>
        <w:rPr/>
        <w:t xml:space="preserve"> condition or morbidity-free prevalence vectors (</w:t>
      </w:r>
      <w:r>
        <w:rPr/>
      </w:r>
      <m:oMath xmlns:m="http://schemas.openxmlformats.org/officeDocument/2006/math">
        <m:sSub>
          <m:e>
            <m:r>
              <w:rPr>
                <w:rFonts w:ascii="Cambria Math" w:hAnsi="Cambria Math"/>
              </w:rPr>
              <m:t xml:space="preserve">Π</m:t>
            </m:r>
          </m:e>
          <m:sub>
            <m:r>
              <w:rPr>
                <w:rFonts w:ascii="Cambria Math" w:hAnsi="Cambria Math"/>
              </w:rPr>
              <m:t xml:space="preserve">x</m:t>
            </m:r>
          </m:sub>
        </m:sSub>
      </m:oMath>
      <w:r>
        <w:rPr/>
        <w:t>). Then, the health expectancy (</w:t>
      </w:r>
      <w:r>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t>) at age x can be stated as a function of age-specific mortality rates and age-specific health prevalence (Equation 2).</w:t>
      </w:r>
    </w:p>
    <w:p>
      <w:pPr>
        <w:pStyle w:val="TextBody"/>
        <w:bidi w:val="0"/>
        <w:spacing w:lineRule="auto" w:line="360"/>
        <w:jc w:val="both"/>
        <w:rPr/>
      </w:pPr>
      <w:r>
        <w:rPr/>
      </w:r>
      <m:oMath xmlns:m="http://schemas.openxmlformats.org/officeDocument/2006/math">
        <m:d>
          <m:dPr>
            <m:begChr m:val="("/>
            <m:endChr m:val=")"/>
          </m:dPr>
          <m:e>
            <m:r>
              <w:rPr>
                <w:rFonts w:ascii="Cambria Math" w:hAnsi="Cambria Math"/>
              </w:rPr>
              <m:t xml:space="preserve">2</m:t>
            </m:r>
          </m:e>
        </m:d>
        <m:sSub>
          <m:e>
            <m:r>
              <w:rPr>
                <w:rFonts w:ascii="Cambria Math" w:hAnsi="Cambria Math"/>
              </w:rPr>
              <m:t xml:space="preserve">h</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d>
          <m:dPr>
            <m:begChr m:val="("/>
            <m:endChr m:val=")"/>
          </m:dPr>
          <m:e>
            <m:sSub>
              <m:e>
                <m:r>
                  <w:rPr>
                    <w:rFonts w:ascii="Cambria Math" w:hAnsi="Cambria Math"/>
                  </w:rPr>
                  <m:t xml:space="preserve">M</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Π</m:t>
                </m:r>
              </m:e>
              <m:sub>
                <m:r>
                  <w:rPr>
                    <w:rFonts w:ascii="Cambria Math" w:hAnsi="Cambria Math"/>
                  </w:rPr>
                  <m:t xml:space="preserve">x</m:t>
                </m:r>
              </m:sub>
            </m:sSub>
          </m:e>
        </m:d>
      </m:oMath>
    </w:p>
    <w:p>
      <w:pPr>
        <w:pStyle w:val="FirstParagraph"/>
        <w:bidi w:val="0"/>
        <w:spacing w:lineRule="auto" w:line="360"/>
        <w:jc w:val="both"/>
        <w:rPr/>
      </w:pPr>
      <w:r>
        <w:rPr/>
        <w:t xml:space="preserve">The </w:t>
      </w:r>
      <w:ins w:id="156" w:author="Unknown Author" w:date="2021-02-14T17:52:44Z">
        <w:r>
          <w:rPr/>
          <w:t>rural-urban</w:t>
        </w:r>
      </w:ins>
      <w:del w:id="157" w:author="Unknown Author" w:date="2021-02-14T17:52:44Z">
        <w:r>
          <w:rPr>
            <w:rFonts w:ascii="Times New Roman" w:hAnsi="Times New Roman"/>
          </w:rPr>
          <w:delText>urban-rural</w:delText>
        </w:r>
      </w:del>
      <w:r>
        <w:rPr/>
        <w:t xml:space="preserve"> differences for health expectancy can be decomposed into two components computed by applying the </w:t>
      </w:r>
      <w:ins w:id="158" w:author="Unknown Author" w:date="2021-02-14T17:52:44Z">
        <w:r>
          <w:rPr/>
          <w:t xml:space="preserve">proposed </w:t>
        </w:r>
      </w:ins>
      <w:r>
        <w:rPr/>
        <w:t xml:space="preserve">stepwise replacement algorithm. The algorithm’s rationale </w:t>
      </w:r>
      <w:ins w:id="159" w:author="Unknown Author" w:date="2021-02-14T17:52:44Z">
        <w:r>
          <w:rPr/>
          <w:t xml:space="preserve">is based on </w:t>
        </w:r>
      </w:ins>
      <w:del w:id="160" w:author="Unknown Author" w:date="2021-02-14T17:52:44Z">
        <w:r>
          <w:rPr>
            <w:rFonts w:ascii="Times New Roman" w:hAnsi="Times New Roman"/>
          </w:rPr>
          <w:delText xml:space="preserve">lies behind </w:delText>
        </w:r>
      </w:del>
      <w:r>
        <w:rPr/>
        <w:t>the transformation of one population group vector of health expectancy (</w:t>
      </w:r>
      <w:r>
        <w:rPr/>
      </w:r>
      <m:oMath xmlns:m="http://schemas.openxmlformats.org/officeDocument/2006/math">
        <m:sSubSup>
          <m:e>
            <m:r>
              <w:rPr>
                <w:rFonts w:ascii="Cambria Math" w:hAnsi="Cambria Math"/>
              </w:rPr>
              <m:t xml:space="preserve">h</m:t>
            </m:r>
          </m:e>
          <m:sub>
            <m:r>
              <w:rPr>
                <w:rFonts w:ascii="Cambria Math" w:hAnsi="Cambria Math"/>
              </w:rPr>
              <m:t xml:space="preserve">x</m:t>
            </m:r>
          </m:sub>
          <m:sup>
            <m:r>
              <w:rPr>
                <w:rFonts w:ascii="Cambria Math" w:hAnsi="Cambria Math"/>
              </w:rPr>
              <m:t xml:space="preserve">rur</m:t>
            </m:r>
          </m:sup>
        </m:sSubSup>
      </m:oMath>
      <w:r>
        <w:rPr/>
        <w:t>, for example) into the other population group vector of health expectancy (</w:t>
      </w:r>
      <w:r>
        <w:rPr/>
      </w:r>
      <m:oMath xmlns:m="http://schemas.openxmlformats.org/officeDocument/2006/math">
        <m:sSubSup>
          <m:e>
            <m:r>
              <w:rPr>
                <w:rFonts w:ascii="Cambria Math" w:hAnsi="Cambria Math"/>
              </w:rPr>
              <m:t xml:space="preserve">h</m:t>
            </m:r>
          </m:e>
          <m:sub>
            <m:r>
              <w:rPr>
                <w:rFonts w:ascii="Cambria Math" w:hAnsi="Cambria Math"/>
              </w:rPr>
              <m:t xml:space="preserve">x</m:t>
            </m:r>
          </m:sub>
          <m:sup>
            <m:r>
              <w:rPr>
                <w:rFonts w:ascii="Cambria Math" w:hAnsi="Cambria Math"/>
              </w:rPr>
              <m:t xml:space="preserve">urb</m:t>
            </m:r>
          </m:sup>
        </m:sSubSup>
      </m:oMath>
      <w:r>
        <w:rPr/>
        <w:t xml:space="preserve"> in our case). Considering the components of </w:t>
      </w:r>
      <w:r>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t xml:space="preserve"> function (Equation 2),we can obtain rural health expectancy vector estimates out of urban health expectancy vector by transforming each of its elements </w:t>
      </w:r>
      <w:r>
        <w:rPr/>
      </w:r>
      <m:oMath xmlns:m="http://schemas.openxmlformats.org/officeDocument/2006/math">
        <m:sSubSup>
          <m:e>
            <m:r>
              <w:rPr>
                <w:rFonts w:ascii="Cambria Math" w:hAnsi="Cambria Math"/>
              </w:rPr>
              <m:t xml:space="preserve">M</m:t>
            </m:r>
          </m:e>
          <m:sub>
            <m:r>
              <w:rPr>
                <w:rFonts w:ascii="Cambria Math" w:hAnsi="Cambria Math"/>
              </w:rPr>
              <m:t xml:space="preserve">x</m:t>
            </m:r>
          </m:sub>
          <m:sup>
            <m:r>
              <w:rPr>
                <w:rFonts w:ascii="Cambria Math" w:hAnsi="Cambria Math"/>
              </w:rPr>
              <m:t xml:space="preserve">rur</m:t>
            </m:r>
          </m:sup>
        </m:sSubSup>
      </m:oMath>
      <w:r>
        <w:rPr/>
        <w:t xml:space="preserve"> and </w:t>
      </w:r>
      <w:r>
        <w:rPr/>
      </w:r>
      <m:oMath xmlns:m="http://schemas.openxmlformats.org/officeDocument/2006/math">
        <m:sSubSup>
          <m:e>
            <m:r>
              <w:rPr>
                <w:rFonts w:ascii="Cambria Math" w:hAnsi="Cambria Math"/>
              </w:rPr>
              <m:t xml:space="preserve">Π</m:t>
            </m:r>
          </m:e>
          <m:sub>
            <m:r>
              <w:rPr>
                <w:rFonts w:ascii="Cambria Math" w:hAnsi="Cambria Math"/>
              </w:rPr>
              <m:t xml:space="preserve">x</m:t>
            </m:r>
          </m:sub>
          <m:sup>
            <m:r>
              <w:rPr>
                <w:rFonts w:ascii="Cambria Math" w:hAnsi="Cambria Math"/>
              </w:rPr>
              <m:t xml:space="preserve">rur</m:t>
            </m:r>
          </m:sup>
        </m:sSubSup>
      </m:oMath>
      <w:r>
        <w:rPr/>
        <w:t xml:space="preserve"> into </w:t>
      </w:r>
      <w:r>
        <w:rPr/>
      </w:r>
      <m:oMath xmlns:m="http://schemas.openxmlformats.org/officeDocument/2006/math">
        <m:sSubSup>
          <m:e>
            <m:r>
              <w:rPr>
                <w:rFonts w:ascii="Cambria Math" w:hAnsi="Cambria Math"/>
              </w:rPr>
              <m:t xml:space="preserve">M</m:t>
            </m:r>
          </m:e>
          <m:sub>
            <m:r>
              <w:rPr>
                <w:rFonts w:ascii="Cambria Math" w:hAnsi="Cambria Math"/>
              </w:rPr>
              <m:t xml:space="preserve">x</m:t>
            </m:r>
          </m:sub>
          <m:sup>
            <m:r>
              <w:rPr>
                <w:rFonts w:ascii="Cambria Math" w:hAnsi="Cambria Math"/>
              </w:rPr>
              <m:t xml:space="preserve">urb</m:t>
            </m:r>
          </m:sup>
        </m:sSubSup>
      </m:oMath>
      <w:r>
        <w:rPr/>
        <w:t xml:space="preserve"> and </w:t>
      </w:r>
      <w:r>
        <w:rPr/>
      </w:r>
      <m:oMath xmlns:m="http://schemas.openxmlformats.org/officeDocument/2006/math">
        <m:sSubSup>
          <m:e>
            <m:r>
              <w:rPr>
                <w:rFonts w:ascii="Cambria Math" w:hAnsi="Cambria Math"/>
              </w:rPr>
              <m:t xml:space="preserve">Π</m:t>
            </m:r>
          </m:e>
          <m:sub>
            <m:r>
              <w:rPr>
                <w:rFonts w:ascii="Cambria Math" w:hAnsi="Cambria Math"/>
              </w:rPr>
              <m:t xml:space="preserve">x</m:t>
            </m:r>
          </m:sub>
          <m:sup>
            <m:r>
              <w:rPr>
                <w:rFonts w:ascii="Cambria Math" w:hAnsi="Cambria Math"/>
              </w:rPr>
              <m:t xml:space="preserve">urb</m:t>
            </m:r>
          </m:sup>
        </m:sSubSup>
      </m:oMath>
      <w:r>
        <w:rPr/>
        <w:t xml:space="preserve"> which is performed in an age-by-age replacement </w:t>
      </w:r>
      <w:ins w:id="161" w:author="Unknown Author" w:date="2021-02-14T17:52:44Z">
        <w:r>
          <w:rPr/>
          <w:t>strategy</w:t>
        </w:r>
      </w:ins>
      <w:del w:id="162" w:author="Unknown Author" w:date="2021-02-14T17:52:44Z">
        <w:r>
          <w:rPr>
            <w:rFonts w:ascii="Times New Roman" w:hAnsi="Times New Roman"/>
          </w:rPr>
          <w:delText>mode</w:delText>
        </w:r>
      </w:del>
      <w:r>
        <w:rPr/>
        <w:t xml:space="preserve">: </w:t>
      </w:r>
      <w:r>
        <w:rPr/>
      </w:r>
      <m:oMath xmlns:m="http://schemas.openxmlformats.org/officeDocument/2006/math">
        <m:sSup>
          <m:e>
            <m:r>
              <w:rPr>
                <w:rFonts w:ascii="Cambria Math" w:hAnsi="Cambria Math"/>
              </w:rPr>
              <m:t xml:space="preserve">M</m:t>
            </m:r>
          </m:e>
          <m:sup>
            <m:r>
              <w:rPr>
                <w:rFonts w:ascii="Cambria Math" w:hAnsi="Cambria Math"/>
              </w:rPr>
              <m:t xml:space="preserve">x</m:t>
            </m:r>
          </m:sup>
        </m:sSup>
      </m:oMath>
      <w:r>
        <w:rPr/>
        <w:t xml:space="preserve"> and </w:t>
      </w:r>
      <w:r>
        <w:rPr/>
      </w:r>
      <m:oMath xmlns:m="http://schemas.openxmlformats.org/officeDocument/2006/math">
        <m:sSup>
          <m:e>
            <m:r>
              <w:rPr>
                <w:rFonts w:ascii="Cambria Math" w:hAnsi="Cambria Math"/>
              </w:rPr>
              <m:t xml:space="preserve">Π</m:t>
            </m:r>
          </m:e>
          <m:sup>
            <m:r>
              <w:rPr>
                <w:rFonts w:ascii="Cambria Math" w:hAnsi="Cambria Math"/>
              </w:rPr>
              <m:t xml:space="preserve">x</m:t>
            </m:r>
          </m:sup>
        </m:sSup>
      </m:oMath>
      <w:r>
        <w:rPr/>
        <w:t xml:space="preserve"> are the mortality and morbidity-free prevalence rates vectors composed by rates </w:t>
      </w:r>
      <w:r>
        <w:rPr/>
      </w:r>
      <m:oMath xmlns:m="http://schemas.openxmlformats.org/officeDocument/2006/math">
        <m:sSubSup>
          <m:e>
            <m:r>
              <w:rPr>
                <w:rFonts w:ascii="Cambria Math" w:hAnsi="Cambria Math"/>
              </w:rPr>
              <m:t xml:space="preserve">m</m:t>
            </m:r>
          </m:e>
          <m:sub>
            <m:r>
              <w:rPr>
                <w:rFonts w:ascii="Cambria Math" w:hAnsi="Cambria Math"/>
              </w:rPr>
              <m:t xml:space="preserve">y</m:t>
            </m:r>
          </m:sub>
          <m:sup>
            <m:r>
              <w:rPr>
                <w:rFonts w:ascii="Cambria Math" w:hAnsi="Cambria Math"/>
              </w:rPr>
              <m:t xml:space="preserve">rur</m:t>
            </m:r>
          </m:sup>
        </m:sSubSup>
      </m:oMath>
      <w:r>
        <w:rPr/>
        <w:t xml:space="preserve"> and </w:t>
      </w:r>
      <w:r>
        <w:rPr/>
      </w:r>
      <m:oMath xmlns:m="http://schemas.openxmlformats.org/officeDocument/2006/math">
        <m:sSubSup>
          <m:e>
            <m:r>
              <w:rPr>
                <w:rFonts w:ascii="Cambria Math" w:hAnsi="Cambria Math"/>
              </w:rPr>
              <m:t xml:space="preserve">π</m:t>
            </m:r>
          </m:e>
          <m:sub>
            <m:r>
              <w:rPr>
                <w:rFonts w:ascii="Cambria Math" w:hAnsi="Cambria Math"/>
              </w:rPr>
              <m:t xml:space="preserve">y</m:t>
            </m:r>
          </m:sub>
          <m:sup>
            <m:r>
              <w:rPr>
                <w:rFonts w:ascii="Cambria Math" w:hAnsi="Cambria Math"/>
              </w:rPr>
              <m:t xml:space="preserve">rur</m:t>
            </m:r>
          </m:sup>
        </m:sSubSup>
      </m:oMath>
      <w:r>
        <w:rPr/>
        <w:t xml:space="preserve"> at ages </w:t>
      </w:r>
      <w:r>
        <w:rPr/>
      </w:r>
      <m:oMath xmlns:m="http://schemas.openxmlformats.org/officeDocument/2006/math">
        <m:r>
          <w:rPr>
            <w:rFonts w:ascii="Cambria Math" w:hAnsi="Cambria Math"/>
          </w:rPr>
          <m:t xml:space="preserve">x</m:t>
        </m:r>
        <m:r>
          <w:rPr>
            <w:rFonts w:ascii="Cambria Math" w:hAnsi="Cambria Math"/>
          </w:rPr>
          <m:t xml:space="preserve">&lt;</m:t>
        </m:r>
        <m:r>
          <w:rPr>
            <w:rFonts w:ascii="Cambria Math" w:hAnsi="Cambria Math"/>
          </w:rPr>
          <m:t xml:space="preserve">y</m:t>
        </m:r>
      </m:oMath>
      <w:r>
        <w:rPr/>
        <w:t xml:space="preserve"> and </w:t>
      </w:r>
      <w:r>
        <w:rPr/>
      </w:r>
      <m:oMath xmlns:m="http://schemas.openxmlformats.org/officeDocument/2006/math">
        <m:sSubSup>
          <m:e>
            <m:r>
              <w:rPr>
                <w:rFonts w:ascii="Cambria Math" w:hAnsi="Cambria Math"/>
              </w:rPr>
              <m:t xml:space="preserve">m</m:t>
            </m:r>
          </m:e>
          <m:sub>
            <m:r>
              <w:rPr>
                <w:rFonts w:ascii="Cambria Math" w:hAnsi="Cambria Math"/>
              </w:rPr>
              <m:t xml:space="preserve">y</m:t>
            </m:r>
          </m:sub>
          <m:sup>
            <m:r>
              <w:rPr>
                <w:rFonts w:ascii="Cambria Math" w:hAnsi="Cambria Math"/>
              </w:rPr>
              <m:t xml:space="preserve">urb</m:t>
            </m:r>
          </m:sup>
        </m:sSubSup>
      </m:oMath>
      <w:r>
        <w:rPr/>
        <w:t xml:space="preserve"> and </w:t>
      </w:r>
      <w:r>
        <w:rPr/>
      </w:r>
      <m:oMath xmlns:m="http://schemas.openxmlformats.org/officeDocument/2006/math">
        <m:sSubSup>
          <m:e>
            <m:r>
              <w:rPr>
                <w:rFonts w:ascii="Cambria Math" w:hAnsi="Cambria Math"/>
              </w:rPr>
              <m:t xml:space="preserve">π</m:t>
            </m:r>
          </m:e>
          <m:sub>
            <m:r>
              <w:rPr>
                <w:rFonts w:ascii="Cambria Math" w:hAnsi="Cambria Math"/>
              </w:rPr>
              <m:t xml:space="preserve">y</m:t>
            </m:r>
          </m:sub>
          <m:sup>
            <m:r>
              <w:rPr>
                <w:rFonts w:ascii="Cambria Math" w:hAnsi="Cambria Math"/>
              </w:rPr>
              <m:t xml:space="preserve">urb</m:t>
            </m:r>
          </m:sup>
        </m:sSubSup>
      </m:oMath>
      <w:r>
        <w:rPr/>
        <w:t xml:space="preserve"> at ages </w:t>
      </w:r>
      <w:ins w:id="163" w:author="Unknown Author" w:date="2021-02-14T17:52:44Z">
        <w:r>
          <w:rPr/>
          <w:t>$ x y$</w:t>
        </w:r>
      </w:ins>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oMath>
      <w:r>
        <w:rPr/>
        <w:t>, respectively (Andreev, Shkolnikov, and Begun 2002).</w:t>
      </w:r>
    </w:p>
    <w:p>
      <w:pPr>
        <w:pStyle w:val="TextBody"/>
        <w:bidi w:val="0"/>
        <w:spacing w:lineRule="auto" w:line="360"/>
        <w:jc w:val="both"/>
        <w:rPr/>
      </w:pPr>
      <w:r>
        <w:rPr/>
        <w:t xml:space="preserve">Therefore, the difference </w:t>
      </w:r>
      <w:r>
        <w:rPr/>
      </w:r>
      <m:oMath xmlns:m="http://schemas.openxmlformats.org/officeDocument/2006/math">
        <m:sSubSup>
          <m:e>
            <m:r>
              <w:rPr>
                <w:rFonts w:ascii="Cambria Math" w:hAnsi="Cambria Math"/>
              </w:rPr>
              <m:t xml:space="preserve">h</m:t>
            </m:r>
          </m:e>
          <m:sub>
            <m:r>
              <w:rPr>
                <w:rFonts w:ascii="Cambria Math" w:hAnsi="Cambria Math"/>
              </w:rPr>
              <m:t xml:space="preserve">x</m:t>
            </m:r>
          </m:sub>
          <m:sup>
            <m:r>
              <w:rPr>
                <w:rFonts w:ascii="Cambria Math" w:hAnsi="Cambria Math"/>
              </w:rPr>
              <m:t xml:space="preserve">rur</m:t>
            </m:r>
          </m:sup>
        </m:sSubSup>
        <m:r>
          <w:rPr>
            <w:rFonts w:ascii="Cambria Math" w:hAnsi="Cambria Math"/>
          </w:rPr>
          <m:t xml:space="preserve">−</m:t>
        </m:r>
        <m:sSubSup>
          <m:e>
            <m:r>
              <w:rPr>
                <w:rFonts w:ascii="Cambria Math" w:hAnsi="Cambria Math"/>
              </w:rPr>
              <m:t xml:space="preserve">h</m:t>
            </m:r>
          </m:e>
          <m:sub>
            <m:r>
              <w:rPr>
                <w:rFonts w:ascii="Cambria Math" w:hAnsi="Cambria Math"/>
              </w:rPr>
              <m:t xml:space="preserve">x</m:t>
            </m:r>
          </m:sub>
          <m:sup>
            <m:r>
              <w:rPr>
                <w:rFonts w:ascii="Cambria Math" w:hAnsi="Cambria Math"/>
              </w:rPr>
              <m:t xml:space="preserve">urb</m:t>
            </m:r>
          </m:sup>
        </m:sSubSup>
      </m:oMath>
      <w:r>
        <w:rPr/>
        <w:t xml:space="preserve"> is the sum of two components: 1) </w:t>
      </w:r>
      <w:r>
        <w:rPr/>
      </w:r>
      <m:oMath xmlns:m="http://schemas.openxmlformats.org/officeDocument/2006/math">
        <m:sSubSup>
          <m:e>
            <m:r>
              <w:rPr>
                <w:rFonts w:ascii="Cambria Math" w:hAnsi="Cambria Math"/>
              </w:rPr>
              <m:t xml:space="preserve">γ</m:t>
            </m:r>
          </m:e>
          <m:sub>
            <m:r>
              <w:rPr>
                <w:rFonts w:ascii="Cambria Math" w:hAnsi="Cambria Math"/>
              </w:rPr>
              <m:t xml:space="preserve">x</m:t>
            </m:r>
          </m:sub>
          <m:sup>
            <m:r>
              <w:rPr>
                <w:rFonts w:ascii="Cambria Math" w:hAnsi="Cambria Math"/>
              </w:rPr>
              <m:t xml:space="preserve">rur</m:t>
            </m:r>
            <m:r>
              <w:rPr>
                <w:rFonts w:ascii="Cambria Math" w:hAnsi="Cambria Math"/>
              </w:rPr>
              <m:t xml:space="preserve">−</m:t>
            </m:r>
            <m:r>
              <w:rPr>
                <w:rFonts w:ascii="Cambria Math" w:hAnsi="Cambria Math"/>
              </w:rPr>
              <m:t xml:space="preserve">urb</m:t>
            </m:r>
          </m:sup>
        </m:sSubSup>
      </m:oMath>
      <w:r>
        <w:rPr/>
        <w:t xml:space="preserve"> (Equation 3), component of </w:t>
      </w:r>
      <w:r>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t xml:space="preserve"> difference due to difference in mortality rates at age x, and 2) </w:t>
      </w:r>
      <w:r>
        <w:rPr/>
      </w:r>
      <m:oMath xmlns:m="http://schemas.openxmlformats.org/officeDocument/2006/math">
        <m:sSubSup>
          <m:e>
            <m:r>
              <w:rPr>
                <w:rFonts w:ascii="Cambria Math" w:hAnsi="Cambria Math"/>
              </w:rPr>
              <m:t xml:space="preserve">λ</m:t>
            </m:r>
          </m:e>
          <m:sub>
            <m:r>
              <w:rPr>
                <w:rFonts w:ascii="Cambria Math" w:hAnsi="Cambria Math"/>
              </w:rPr>
              <m:t xml:space="preserve">x</m:t>
            </m:r>
          </m:sub>
          <m:sup>
            <m:r>
              <w:rPr>
                <w:rFonts w:ascii="Cambria Math" w:hAnsi="Cambria Math"/>
              </w:rPr>
              <m:t xml:space="preserve">rur</m:t>
            </m:r>
            <m:r>
              <w:rPr>
                <w:rFonts w:ascii="Cambria Math" w:hAnsi="Cambria Math"/>
              </w:rPr>
              <m:t xml:space="preserve">−</m:t>
            </m:r>
            <m:r>
              <w:rPr>
                <w:rFonts w:ascii="Cambria Math" w:hAnsi="Cambria Math"/>
              </w:rPr>
              <m:t xml:space="preserve">urb</m:t>
            </m:r>
          </m:sup>
        </m:sSubSup>
      </m:oMath>
      <w:r>
        <w:rPr/>
        <w:t xml:space="preserve"> (Equation 4), component of </w:t>
      </w:r>
      <w:r>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t xml:space="preserve"> difference due to difference in morbidity-free prevalence at age x.</w:t>
      </w:r>
    </w:p>
    <w:p>
      <w:pPr>
        <w:pStyle w:val="TextBody"/>
        <w:bidi w:val="0"/>
        <w:spacing w:lineRule="auto" w:line="360"/>
        <w:jc w:val="both"/>
        <w:rPr/>
      </w:pPr>
      <w:r>
        <w:rPr/>
      </w:r>
      <m:oMath xmlns:m="http://schemas.openxmlformats.org/officeDocument/2006/math">
        <m:d>
          <m:dPr>
            <m:begChr m:val="("/>
            <m:endChr m:val=")"/>
          </m:dPr>
          <m:e>
            <m:r>
              <w:rPr>
                <w:rFonts w:ascii="Cambria Math" w:hAnsi="Cambria Math"/>
              </w:rPr>
              <m:t xml:space="preserve">3</m:t>
            </m:r>
          </m:e>
        </m:d>
        <m:sSubSup>
          <m:e>
            <m:r>
              <w:rPr>
                <w:rFonts w:ascii="Cambria Math" w:hAnsi="Cambria Math"/>
              </w:rPr>
              <m:t xml:space="preserve">γ</m:t>
            </m:r>
          </m:e>
          <m:sub>
            <m:r>
              <w:rPr>
                <w:rFonts w:ascii="Cambria Math" w:hAnsi="Cambria Math"/>
              </w:rPr>
              <m:t xml:space="preserve">x</m:t>
            </m:r>
          </m:sub>
          <m:sup>
            <m:r>
              <w:rPr>
                <w:rFonts w:ascii="Cambria Math" w:hAnsi="Cambria Math"/>
              </w:rPr>
              <m:t xml:space="preserve">rur</m:t>
            </m:r>
            <m:r>
              <w:rPr>
                <w:rFonts w:ascii="Cambria Math" w:hAnsi="Cambria Math"/>
              </w:rPr>
              <m:t xml:space="preserve">−</m:t>
            </m:r>
            <m:r>
              <w:rPr>
                <w:rFonts w:ascii="Cambria Math" w:hAnsi="Cambria Math"/>
              </w:rPr>
              <m:t xml:space="preserve">urb</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d>
              <m:dPr>
                <m:begChr m:val="["/>
                <m:endChr m:val="]"/>
              </m:dPr>
              <m:e>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sup>
                    </m:sSup>
                  </m:e>
                </m:d>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sup>
                    </m:sSup>
                  </m:e>
                </m:d>
              </m:e>
            </m:d>
            <m:r>
              <w:rPr>
                <w:rFonts w:ascii="Cambria Math" w:hAnsi="Cambria Math"/>
              </w:rPr>
              <m:t xml:space="preserve">+</m:t>
            </m:r>
            <m:d>
              <m:dPr>
                <m:begChr m:val="["/>
                <m:endChr m:val="]"/>
              </m:dPr>
              <m:e>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e>
                </m:d>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e>
                </m:d>
              </m:e>
            </m:d>
          </m:e>
        </m:d>
      </m:oMath>
    </w:p>
    <w:p>
      <w:pPr>
        <w:pStyle w:val="FirstParagraph"/>
        <w:bidi w:val="0"/>
        <w:spacing w:lineRule="auto" w:line="360"/>
        <w:jc w:val="both"/>
        <w:rPr/>
      </w:pPr>
      <w:r>
        <w:rPr/>
      </w:r>
      <m:oMath xmlns:m="http://schemas.openxmlformats.org/officeDocument/2006/math">
        <m:d>
          <m:dPr>
            <m:begChr m:val="("/>
            <m:endChr m:val=")"/>
          </m:dPr>
          <m:e>
            <m:r>
              <w:rPr>
                <w:rFonts w:ascii="Cambria Math" w:hAnsi="Cambria Math"/>
              </w:rPr>
              <m:t xml:space="preserve">4</m:t>
            </m:r>
          </m:e>
        </m:d>
        <m:sSubSup>
          <m:e>
            <m:r>
              <w:rPr>
                <w:rFonts w:ascii="Cambria Math" w:hAnsi="Cambria Math"/>
              </w:rPr>
              <m:t xml:space="preserve">λ</m:t>
            </m:r>
          </m:e>
          <m:sub>
            <m:r>
              <w:rPr>
                <w:rFonts w:ascii="Cambria Math" w:hAnsi="Cambria Math"/>
              </w:rPr>
              <m:t xml:space="preserve">x</m:t>
            </m:r>
          </m:sub>
          <m:sup>
            <m:r>
              <w:rPr>
                <w:rFonts w:ascii="Cambria Math" w:hAnsi="Cambria Math"/>
              </w:rPr>
              <m:t xml:space="preserve">rur</m:t>
            </m:r>
            <m:r>
              <w:rPr>
                <w:rFonts w:ascii="Cambria Math" w:hAnsi="Cambria Math"/>
              </w:rPr>
              <m:t xml:space="preserve">−</m:t>
            </m:r>
            <m:r>
              <w:rPr>
                <w:rFonts w:ascii="Cambria Math" w:hAnsi="Cambria Math"/>
              </w:rPr>
              <m:t xml:space="preserve">urb</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d>
              <m:dPr>
                <m:begChr m:val="["/>
                <m:endChr m:val="]"/>
              </m:dPr>
              <m:e>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e>
                </m:d>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sup>
                    </m:sSup>
                  </m:e>
                </m:d>
              </m:e>
            </m:d>
            <m:r>
              <w:rPr>
                <w:rFonts w:ascii="Cambria Math" w:hAnsi="Cambria Math"/>
              </w:rPr>
              <m:t xml:space="preserve">+</m:t>
            </m:r>
            <m:d>
              <m:dPr>
                <m:begChr m:val="["/>
                <m:endChr m:val="]"/>
              </m:dPr>
              <m:e>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e>
                </m:d>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sup>
                    </m:sSup>
                  </m:e>
                </m:d>
              </m:e>
            </m:d>
          </m:e>
        </m:d>
      </m:oMath>
    </w:p>
    <w:p>
      <w:pPr>
        <w:pStyle w:val="Heading1"/>
        <w:spacing w:lineRule="auto" w:line="240"/>
        <w:rPr>
          <w:rFonts w:ascii="Times New Roman" w:hAnsi="Times New Roman"/>
          <w:del w:id="165" w:author="Unknown Author" w:date="2021-02-14T17:52:44Z"/>
        </w:rPr>
      </w:pPr>
      <w:del w:id="164" w:author="Unknown Author" w:date="2021-02-14T17:52:44Z">
        <w:r>
          <w:rPr/>
        </w:r>
      </w:del>
    </w:p>
    <w:p>
      <w:pPr>
        <w:pStyle w:val="Heading1"/>
        <w:bidi w:val="0"/>
        <w:spacing w:lineRule="auto" w:line="360"/>
        <w:jc w:val="both"/>
        <w:rPr/>
      </w:pPr>
      <w:bookmarkStart w:id="8" w:name="results"/>
      <w:r>
        <w:rPr/>
        <w:t>3. Results</w:t>
      </w:r>
      <w:bookmarkEnd w:id="8"/>
    </w:p>
    <w:p>
      <w:pPr>
        <w:pStyle w:val="FirstParagraph"/>
        <w:bidi w:val="0"/>
        <w:spacing w:lineRule="auto" w:line="360"/>
        <w:jc w:val="both"/>
        <w:rPr/>
      </w:pPr>
      <w:r>
        <w:rPr/>
        <w:t xml:space="preserve">Figure 1 presents age-specific mortality rates by place of residence. We observe that infant and child mortality rates are higher in rural areas than in urban areas, and rural adult mortality rates are lower than urban adult mortality rates. This compensatory effect of rural adult mortality advantage concerning lower under-five mortality indicators results in higher life expectancy estimates for rural populations (Table 1). The estimated rural life expectancy advantage is more pronounced in males than in females, and it gets higher for older ages. </w:t>
      </w:r>
      <w:ins w:id="166" w:author="Unknown Author" w:date="2021-02-14T17:52:44Z">
        <w:r>
          <w:rPr/>
          <w:t xml:space="preserve">Further, we verify higher life expectancy sex gaps </w:t>
        </w:r>
      </w:ins>
      <w:del w:id="167" w:author="Unknown Author" w:date="2021-02-14T17:52:44Z">
        <w:r>
          <w:rPr>
            <w:rFonts w:ascii="Times New Roman" w:hAnsi="Times New Roman"/>
          </w:rPr>
          <w:delText xml:space="preserve">Higher levels of adult mortality by external causes of deaths </w:delText>
        </w:r>
      </w:del>
      <w:r>
        <w:rPr/>
        <w:t xml:space="preserve">in urban areas </w:t>
      </w:r>
      <w:ins w:id="168" w:author="Unknown Author" w:date="2021-02-14T17:52:44Z">
        <w:r>
          <w:rPr/>
          <w:t>than in rural areas</w:t>
        </w:r>
      </w:ins>
      <w:del w:id="169" w:author="Unknown Author" w:date="2021-02-14T17:52:44Z">
        <w:r>
          <w:rPr>
            <w:rFonts w:ascii="Times New Roman" w:hAnsi="Times New Roman"/>
          </w:rPr>
          <w:delText>(violence and accidents) might explain the large differences observed (Malta et al. 2017)</w:delText>
        </w:r>
      </w:del>
      <w:r>
        <w:rPr/>
        <w:t>.</w:t>
      </w:r>
    </w:p>
    <w:p>
      <w:pPr>
        <w:pStyle w:val="ImageCaption"/>
        <w:spacing w:lineRule="auto" w:line="240"/>
        <w:rPr>
          <w:rFonts w:ascii="Times New Roman" w:hAnsi="Times New Roman"/>
          <w:del w:id="172" w:author="Unknown Author" w:date="2021-02-14T17:52:44Z"/>
        </w:rPr>
      </w:pPr>
      <w:del w:id="170" w:author="Unknown Author" w:date="2021-02-14T17:52:44Z">
        <w:r>
          <w:rPr>
            <w:b/>
            <w:bCs/>
          </w:rPr>
          <w:delText xml:space="preserve">Figure 1: </w:delText>
        </w:r>
      </w:del>
      <w:del w:id="171" w:author="Unknown Author" w:date="2021-02-14T17:52:44Z">
        <w:r>
          <w:rPr/>
          <w:delText>Rural and urban age-specific mortality rates by sex - Brazil, 2010. Source: 2010 Brazilian National Census.</w:delText>
        </w:r>
      </w:del>
    </w:p>
    <w:p>
      <w:pPr>
        <w:pStyle w:val="CaptionedFigure"/>
        <w:spacing w:lineRule="auto" w:line="240"/>
        <w:rPr>
          <w:rFonts w:ascii="Times New Roman" w:hAnsi="Times New Roman"/>
          <w:del w:id="174" w:author="Unknown Author" w:date="2021-02-14T17:52:44Z"/>
        </w:rPr>
      </w:pPr>
      <w:del w:id="173" w:author="Unknown Author" w:date="2021-02-14T17:52:44Z">
        <w:r>
          <w:rPr/>
          <w:drawing>
            <wp:inline distT="0" distB="0" distL="0" distR="0">
              <wp:extent cx="5486400" cy="2743200"/>
              <wp:effectExtent l="0" t="0" r="0" b="0"/>
              <wp:docPr id="1" name="Picture" descr="Figure 1: Rural and urban age-specific mortality rates by sex - Brazil, 2010. Source: 2010 Brazilian National Cen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Rural and urban age-specific mortality rates by sex - Brazil, 2010. Source: 2010 Brazilian National Census."/>
                      <pic:cNvPicPr>
                        <a:picLocks noChangeAspect="1" noChangeArrowheads="1"/>
                      </pic:cNvPicPr>
                    </pic:nvPicPr>
                    <pic:blipFill>
                      <a:blip r:embed="rId2"/>
                      <a:stretch>
                        <a:fillRect/>
                      </a:stretch>
                    </pic:blipFill>
                    <pic:spPr bwMode="auto">
                      <a:xfrm>
                        <a:off x="0" y="0"/>
                        <a:ext cx="5486400" cy="2743200"/>
                      </a:xfrm>
                      <a:prstGeom prst="rect">
                        <a:avLst/>
                      </a:prstGeom>
                    </pic:spPr>
                  </pic:pic>
                </a:graphicData>
              </a:graphic>
            </wp:inline>
          </w:drawing>
        </w:r>
      </w:del>
    </w:p>
    <w:p>
      <w:pPr>
        <w:pStyle w:val="ImageCaption"/>
        <w:bidi w:val="0"/>
        <w:spacing w:lineRule="auto" w:line="360"/>
        <w:jc w:val="both"/>
        <w:rPr/>
      </w:pPr>
      <w:r>
        <w:rPr/>
      </w:r>
    </w:p>
    <w:p>
      <w:pPr>
        <w:pStyle w:val="FirstParagraph"/>
        <w:bidi w:val="0"/>
        <w:spacing w:lineRule="auto" w:line="360"/>
        <w:jc w:val="both"/>
        <w:rPr/>
      </w:pPr>
      <w:r>
        <w:rPr/>
      </w:r>
    </w:p>
    <w:p>
      <w:pPr>
        <w:pStyle w:val="FirstParagraph"/>
        <w:bidi w:val="0"/>
        <w:spacing w:lineRule="auto" w:line="360"/>
        <w:jc w:val="both"/>
        <w:rPr/>
      </w:pPr>
      <w:r>
        <w:rPr/>
      </w:r>
    </w:p>
    <w:p>
      <w:pPr>
        <w:pStyle w:val="FirstParagraph"/>
        <w:bidi w:val="0"/>
        <w:spacing w:lineRule="auto" w:line="360"/>
        <w:jc w:val="both"/>
        <w:rPr/>
      </w:pPr>
      <w:r>
        <w:rPr/>
      </w:r>
    </w:p>
    <w:p>
      <w:pPr>
        <w:pStyle w:val="FirstParagraph"/>
        <w:bidi w:val="0"/>
        <w:spacing w:lineRule="auto" w:line="360"/>
        <w:jc w:val="both"/>
        <w:rPr/>
      </w:pPr>
      <w:r>
        <w:rPr/>
      </w:r>
    </w:p>
    <w:p>
      <w:pPr>
        <w:pStyle w:val="ImageCaption"/>
        <w:bidi w:val="0"/>
        <w:spacing w:lineRule="auto" w:line="360"/>
        <w:jc w:val="both"/>
        <w:rPr/>
      </w:pPr>
      <w:ins w:id="175" w:author="Unknown Author" w:date="2021-02-14T17:52:44Z">
        <w:r>
          <w:rPr>
            <w:b/>
            <w:bCs/>
          </w:rPr>
          <w:t>Figure 1:</w:t>
        </w:r>
      </w:ins>
      <w:ins w:id="176" w:author="Unknown Author" w:date="2021-02-14T17:52:44Z">
        <w:r>
          <w:rPr/>
          <w:t xml:space="preserve"> Rural and urban age-specific mortality rates by sex - Brazil, 2010. Source: 2010 Brazilian National Census.</w:t>
        </w:r>
      </w:ins>
    </w:p>
    <w:p>
      <w:pPr>
        <w:pStyle w:val="ImageCaption"/>
        <w:spacing w:lineRule="auto" w:line="240"/>
        <w:rPr>
          <w:rFonts w:ascii="Times New Roman" w:hAnsi="Times New Roman"/>
          <w:del w:id="179" w:author="Unknown Author" w:date="2021-02-14T17:52:44Z"/>
        </w:rPr>
      </w:pPr>
      <w:del w:id="178" w:author="Unknown Author" w:date="2021-02-14T17:52:44Z">
        <w:r>
          <w:rPr/>
        </w:r>
      </w:del>
    </w:p>
    <w:p>
      <w:pPr>
        <w:pStyle w:val="ImageCaption"/>
        <w:bidi w:val="0"/>
        <w:spacing w:lineRule="auto" w:line="360"/>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86400" cy="274320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486400" cy="2743200"/>
                    </a:xfrm>
                    <a:prstGeom prst="rect">
                      <a:avLst/>
                    </a:prstGeom>
                  </pic:spPr>
                </pic:pic>
              </a:graphicData>
            </a:graphic>
          </wp:anchor>
        </w:drawing>
      </w:r>
    </w:p>
    <w:p>
      <w:pPr>
        <w:pStyle w:val="LOnormal"/>
        <w:spacing w:lineRule="auto" w:line="360" w:before="180" w:after="180"/>
        <w:jc w:val="both"/>
        <w:rPr>
          <w:rFonts w:ascii="Times New Roman" w:hAnsi="Times New Roman"/>
        </w:rPr>
      </w:pPr>
      <w:r>
        <w:rPr>
          <w:rFonts w:ascii="Times New Roman" w:hAnsi="Times New Roman"/>
        </w:rPr>
      </w:r>
    </w:p>
    <w:p>
      <w:pPr>
        <w:pStyle w:val="LOnormal"/>
        <w:spacing w:lineRule="auto" w:line="360" w:before="180" w:after="180"/>
        <w:jc w:val="both"/>
        <w:rPr>
          <w:rFonts w:ascii="Times New Roman" w:hAnsi="Times New Roman"/>
        </w:rPr>
      </w:pPr>
      <w:r>
        <w:rPr>
          <w:rFonts w:ascii="Times New Roman" w:hAnsi="Times New Roman"/>
        </w:rPr>
      </w:r>
    </w:p>
    <w:p>
      <w:pPr>
        <w:pStyle w:val="LOnormal"/>
        <w:spacing w:lineRule="auto" w:line="360" w:before="180" w:after="180"/>
        <w:jc w:val="both"/>
        <w:rPr>
          <w:rFonts w:ascii="Times New Roman" w:hAnsi="Times New Roman"/>
        </w:rPr>
      </w:pPr>
      <w:r>
        <w:rPr>
          <w:rFonts w:ascii="Times New Roman" w:hAnsi="Times New Roman"/>
        </w:rPr>
      </w:r>
    </w:p>
    <w:p>
      <w:pPr>
        <w:pStyle w:val="LOnormal"/>
        <w:spacing w:lineRule="auto" w:line="360" w:before="180" w:after="180"/>
        <w:jc w:val="both"/>
        <w:rPr>
          <w:rFonts w:ascii="Times New Roman" w:hAnsi="Times New Roman"/>
        </w:rPr>
      </w:pPr>
      <w:r>
        <w:rPr>
          <w:rFonts w:eastAsia="Times New Roman" w:cs="Times New Roman" w:ascii="Times New Roman" w:hAnsi="Times New Roman"/>
          <w:b/>
          <w:color w:val="000000"/>
        </w:rPr>
        <w:t>Table 1:</w:t>
      </w:r>
      <w:r>
        <w:rPr>
          <w:rFonts w:eastAsia="Times New Roman" w:cs="Times New Roman" w:ascii="Times New Roman" w:hAnsi="Times New Roman"/>
          <w:color w:val="000000"/>
        </w:rPr>
        <w:t xml:space="preserve"> Rural and urban life expectancy estimates by sex and age - Brazil, 2010. Source: 2010 Brazilian National Census.</w:t>
      </w:r>
    </w:p>
    <w:tbl>
      <w:tblPr>
        <w:tblStyle w:val="Table"/>
        <w:tblW w:w="9525" w:type="dxa"/>
        <w:jc w:val="left"/>
        <w:tblInd w:w="0" w:type="dxa"/>
        <w:tblCellMar>
          <w:top w:w="55" w:type="dxa"/>
          <w:left w:w="55" w:type="dxa"/>
          <w:bottom w:w="55" w:type="dxa"/>
          <w:right w:w="55" w:type="dxa"/>
        </w:tblCellMar>
        <w:tblLook w:val="0000" w:noHBand="0" w:noVBand="0" w:firstColumn="0" w:lastRow="0" w:lastColumn="0" w:firstRow="0"/>
      </w:tblPr>
      <w:tblGrid>
        <w:gridCol w:w="709"/>
        <w:gridCol w:w="794"/>
        <w:gridCol w:w="795"/>
        <w:gridCol w:w="1700"/>
        <w:gridCol w:w="794"/>
        <w:gridCol w:w="795"/>
        <w:gridCol w:w="1700"/>
        <w:gridCol w:w="1117"/>
        <w:gridCol w:w="1120"/>
      </w:tblGrid>
      <w:tr>
        <w:trPr/>
        <w:tc>
          <w:tcPr>
            <w:tcW w:w="709" w:type="dxa"/>
            <w:tcBorders>
              <w:top w:val="single" w:sz="4" w:space="0" w:color="000000"/>
            </w:tcBorders>
            <w:shd w:color="auto" w:fill="auto" w:val="clear"/>
          </w:tcPr>
          <w:p>
            <w:pPr>
              <w:pStyle w:val="LOnormal"/>
              <w:spacing w:lineRule="auto" w:line="360" w:before="0" w:after="200"/>
              <w:jc w:val="both"/>
              <w:rPr>
                <w:rFonts w:ascii="Times New Roman" w:hAnsi="Times New Roman" w:eastAsia="Times New Roman" w:cs="Times New Roman"/>
                <w:b/>
                <w:b/>
                <w:bCs/>
                <w:color w:val="000000"/>
                <w:ins w:id="181" w:author="Unknown Author" w:date="2021-02-14T17:52:44Z"/>
              </w:rPr>
            </w:pPr>
            <w:ins w:id="180" w:author="Unknown Author" w:date="2021-02-14T17:52:44Z">
              <w:r>
                <w:rPr>
                  <w:rFonts w:eastAsia="Times New Roman" w:cs="Times New Roman" w:ascii="Times New Roman" w:hAnsi="Times New Roman"/>
                  <w:b/>
                  <w:bCs/>
                  <w:color w:val="000000"/>
                </w:rPr>
              </w:r>
            </w:ins>
          </w:p>
        </w:tc>
        <w:tc>
          <w:tcPr>
            <w:tcW w:w="3289" w:type="dxa"/>
            <w:gridSpan w:val="3"/>
            <w:tcBorders>
              <w:top w:val="single" w:sz="4" w:space="0" w:color="000000"/>
            </w:tcBorders>
            <w:shd w:color="auto" w:fill="auto" w:val="clear"/>
          </w:tcPr>
          <w:p>
            <w:pPr>
              <w:pStyle w:val="LOnormal"/>
              <w:spacing w:lineRule="auto" w:line="360" w:before="0" w:after="200"/>
              <w:jc w:val="both"/>
              <w:rPr>
                <w:rFonts w:ascii="Times New Roman" w:hAnsi="Times New Roman"/>
                <w:ins w:id="183" w:author="Unknown Author" w:date="2021-02-14T17:52:44Z"/>
              </w:rPr>
            </w:pPr>
            <w:ins w:id="182" w:author="Unknown Author" w:date="2021-02-14T17:52:44Z">
              <w:r>
                <w:rPr>
                  <w:rFonts w:eastAsia="Times New Roman" w:cs="Times New Roman" w:ascii="Times New Roman" w:hAnsi="Times New Roman"/>
                  <w:b/>
                  <w:bCs/>
                  <w:color w:val="000000"/>
                </w:rPr>
                <w:t>Males</w:t>
              </w:r>
            </w:ins>
          </w:p>
        </w:tc>
        <w:tc>
          <w:tcPr>
            <w:tcW w:w="3289" w:type="dxa"/>
            <w:gridSpan w:val="3"/>
            <w:tcBorders>
              <w:top w:val="single" w:sz="4" w:space="0" w:color="000000"/>
            </w:tcBorders>
            <w:shd w:color="auto" w:fill="auto" w:val="clear"/>
          </w:tcPr>
          <w:p>
            <w:pPr>
              <w:pStyle w:val="LOnormal"/>
              <w:spacing w:lineRule="auto" w:line="360" w:before="0" w:after="200"/>
              <w:jc w:val="both"/>
              <w:rPr>
                <w:rFonts w:ascii="Times New Roman" w:hAnsi="Times New Roman"/>
                <w:ins w:id="185" w:author="Unknown Author" w:date="2021-02-14T17:52:44Z"/>
              </w:rPr>
            </w:pPr>
            <w:ins w:id="184" w:author="Unknown Author" w:date="2021-02-14T17:52:44Z">
              <w:r>
                <w:rPr>
                  <w:rFonts w:eastAsia="Times New Roman" w:cs="Times New Roman" w:ascii="Times New Roman" w:hAnsi="Times New Roman"/>
                  <w:b/>
                  <w:bCs/>
                  <w:color w:val="000000"/>
                </w:rPr>
                <w:t>Females</w:t>
              </w:r>
            </w:ins>
          </w:p>
        </w:tc>
        <w:tc>
          <w:tcPr>
            <w:tcW w:w="2237" w:type="dxa"/>
            <w:gridSpan w:val="2"/>
            <w:tcBorders>
              <w:top w:val="single" w:sz="4" w:space="0" w:color="000000"/>
            </w:tcBorders>
            <w:shd w:color="auto" w:fill="auto" w:val="clear"/>
          </w:tcPr>
          <w:p>
            <w:pPr>
              <w:pStyle w:val="LOnormal"/>
              <w:spacing w:lineRule="auto" w:line="360"/>
              <w:jc w:val="both"/>
              <w:rPr>
                <w:rFonts w:ascii="Times New Roman" w:hAnsi="Times New Roman"/>
                <w:ins w:id="187" w:author="Unknown Author" w:date="2021-02-14T17:52:44Z"/>
              </w:rPr>
            </w:pPr>
            <w:ins w:id="186" w:author="Unknown Author" w:date="2021-02-14T17:52:44Z">
              <w:r>
                <w:rPr>
                  <w:rFonts w:eastAsia="Times New Roman" w:cs="Times New Roman" w:ascii="Times New Roman" w:hAnsi="Times New Roman"/>
                  <w:b/>
                  <w:bCs/>
                  <w:color w:val="000000"/>
                </w:rPr>
                <w:t xml:space="preserve">Sex differentials </w:t>
              </w:r>
            </w:ins>
          </w:p>
          <w:p>
            <w:pPr>
              <w:pStyle w:val="LOnormal"/>
              <w:spacing w:lineRule="auto" w:line="360" w:before="0" w:after="200"/>
              <w:jc w:val="both"/>
              <w:rPr>
                <w:rFonts w:ascii="Times New Roman" w:hAnsi="Times New Roman"/>
                <w:ins w:id="189" w:author="Unknown Author" w:date="2021-02-14T17:52:44Z"/>
              </w:rPr>
            </w:pPr>
            <w:ins w:id="188" w:author="Unknown Author" w:date="2021-02-14T17:52:44Z">
              <w:r>
                <w:rPr>
                  <w:rFonts w:eastAsia="Times New Roman" w:cs="Times New Roman" w:ascii="Times New Roman" w:hAnsi="Times New Roman"/>
                  <w:b/>
                  <w:bCs/>
                  <w:color w:val="000000"/>
                </w:rPr>
                <w:t>(Females-Males)</w:t>
              </w:r>
            </w:ins>
          </w:p>
        </w:tc>
      </w:tr>
      <w:tr>
        <w:trPr/>
        <w:tc>
          <w:tcPr>
            <w:tcW w:w="709" w:type="dxa"/>
            <w:tcBorders>
              <w:top w:val="single" w:sz="4" w:space="0" w:color="000000"/>
              <w:bottom w:val="single" w:sz="4" w:space="0" w:color="000000"/>
            </w:tcBorders>
            <w:shd w:color="auto" w:fill="auto" w:val="clear"/>
          </w:tcPr>
          <w:p>
            <w:pPr>
              <w:pStyle w:val="LOnormal"/>
              <w:spacing w:lineRule="auto" w:line="360" w:before="0" w:after="200"/>
              <w:jc w:val="both"/>
              <w:rPr>
                <w:rFonts w:ascii="Times New Roman" w:hAnsi="Times New Roman"/>
                <w:ins w:id="191" w:author="Unknown Author" w:date="2021-02-14T17:52:44Z"/>
              </w:rPr>
            </w:pPr>
            <w:ins w:id="190" w:author="Unknown Author" w:date="2021-02-14T17:52:44Z">
              <w:r>
                <w:rPr>
                  <w:rFonts w:eastAsia="Times New Roman" w:cs="Times New Roman" w:ascii="Times New Roman" w:hAnsi="Times New Roman"/>
                  <w:b/>
                  <w:bCs/>
                  <w:color w:val="000000"/>
                </w:rPr>
                <w:t>Age</w:t>
              </w:r>
            </w:ins>
          </w:p>
        </w:tc>
        <w:tc>
          <w:tcPr>
            <w:tcW w:w="794" w:type="dxa"/>
            <w:tcBorders>
              <w:top w:val="single" w:sz="4" w:space="0" w:color="000000"/>
              <w:bottom w:val="single" w:sz="4" w:space="0" w:color="000000"/>
            </w:tcBorders>
            <w:shd w:color="auto" w:fill="auto" w:val="clear"/>
          </w:tcPr>
          <w:p>
            <w:pPr>
              <w:pStyle w:val="LOnormal"/>
              <w:spacing w:lineRule="auto" w:line="360" w:before="0" w:after="200"/>
              <w:jc w:val="both"/>
              <w:rPr>
                <w:rFonts w:ascii="Times New Roman" w:hAnsi="Times New Roman"/>
                <w:ins w:id="193" w:author="Unknown Author" w:date="2021-02-14T17:52:44Z"/>
              </w:rPr>
            </w:pPr>
            <w:ins w:id="192" w:author="Unknown Author" w:date="2021-02-14T17:52:44Z">
              <w:r>
                <w:rPr>
                  <w:rFonts w:eastAsia="Times New Roman" w:cs="Times New Roman" w:ascii="Times New Roman" w:hAnsi="Times New Roman"/>
                  <w:b/>
                  <w:bCs/>
                  <w:color w:val="000000"/>
                </w:rPr>
                <w:t>Rural</w:t>
              </w:r>
            </w:ins>
          </w:p>
        </w:tc>
        <w:tc>
          <w:tcPr>
            <w:tcW w:w="795" w:type="dxa"/>
            <w:tcBorders>
              <w:top w:val="single" w:sz="4" w:space="0" w:color="000000"/>
              <w:bottom w:val="single" w:sz="4" w:space="0" w:color="000000"/>
            </w:tcBorders>
            <w:shd w:color="auto" w:fill="auto" w:val="clear"/>
          </w:tcPr>
          <w:p>
            <w:pPr>
              <w:pStyle w:val="LOnormal"/>
              <w:spacing w:lineRule="auto" w:line="360" w:before="0" w:after="200"/>
              <w:jc w:val="both"/>
              <w:rPr>
                <w:rFonts w:ascii="Times New Roman" w:hAnsi="Times New Roman"/>
                <w:ins w:id="195" w:author="Unknown Author" w:date="2021-02-14T17:52:44Z"/>
              </w:rPr>
            </w:pPr>
            <w:ins w:id="194" w:author="Unknown Author" w:date="2021-02-14T17:52:44Z">
              <w:r>
                <w:rPr>
                  <w:rFonts w:eastAsia="Times New Roman" w:cs="Times New Roman" w:ascii="Times New Roman" w:hAnsi="Times New Roman"/>
                  <w:b/>
                  <w:bCs/>
                  <w:color w:val="000000"/>
                </w:rPr>
                <w:t>Urban</w:t>
              </w:r>
            </w:ins>
          </w:p>
        </w:tc>
        <w:tc>
          <w:tcPr>
            <w:tcW w:w="1700" w:type="dxa"/>
            <w:tcBorders>
              <w:top w:val="single" w:sz="4" w:space="0" w:color="000000"/>
              <w:bottom w:val="single" w:sz="4" w:space="0" w:color="000000"/>
            </w:tcBorders>
            <w:shd w:color="auto" w:fill="auto" w:val="clear"/>
          </w:tcPr>
          <w:p>
            <w:pPr>
              <w:pStyle w:val="LOnormal"/>
              <w:spacing w:lineRule="auto" w:line="360"/>
              <w:jc w:val="both"/>
              <w:rPr>
                <w:rFonts w:ascii="Times New Roman" w:hAnsi="Times New Roman"/>
                <w:ins w:id="197" w:author="Unknown Author" w:date="2021-02-14T17:52:44Z"/>
              </w:rPr>
            </w:pPr>
            <w:ins w:id="196" w:author="Unknown Author" w:date="2021-02-14T17:52:44Z">
              <w:r>
                <w:rPr>
                  <w:rFonts w:eastAsia="Times New Roman" w:cs="Times New Roman" w:ascii="Times New Roman" w:hAnsi="Times New Roman"/>
                  <w:b/>
                  <w:bCs/>
                  <w:color w:val="000000"/>
                </w:rPr>
                <w:t>Difference</w:t>
              </w:r>
            </w:ins>
          </w:p>
          <w:p>
            <w:pPr>
              <w:pStyle w:val="LOnormal"/>
              <w:spacing w:lineRule="auto" w:line="360" w:before="0" w:after="200"/>
              <w:jc w:val="both"/>
              <w:rPr>
                <w:rFonts w:ascii="Times New Roman" w:hAnsi="Times New Roman"/>
                <w:ins w:id="199" w:author="Unknown Author" w:date="2021-02-14T17:52:44Z"/>
              </w:rPr>
            </w:pPr>
            <w:ins w:id="198" w:author="Unknown Author" w:date="2021-02-14T17:52:44Z">
              <w:r>
                <w:rPr>
                  <w:rFonts w:eastAsia="Times New Roman" w:cs="Times New Roman" w:ascii="Times New Roman" w:hAnsi="Times New Roman"/>
                  <w:b/>
                  <w:bCs/>
                  <w:color w:val="000000"/>
                </w:rPr>
                <w:t>(Rural-Urban)</w:t>
              </w:r>
            </w:ins>
          </w:p>
        </w:tc>
        <w:tc>
          <w:tcPr>
            <w:tcW w:w="794" w:type="dxa"/>
            <w:tcBorders>
              <w:top w:val="single" w:sz="4" w:space="0" w:color="000000"/>
              <w:bottom w:val="single" w:sz="4" w:space="0" w:color="000000"/>
            </w:tcBorders>
            <w:shd w:color="auto" w:fill="auto" w:val="clear"/>
          </w:tcPr>
          <w:p>
            <w:pPr>
              <w:pStyle w:val="LOnormal"/>
              <w:spacing w:lineRule="auto" w:line="360" w:before="0" w:after="200"/>
              <w:jc w:val="both"/>
              <w:rPr>
                <w:rFonts w:ascii="Times New Roman" w:hAnsi="Times New Roman"/>
                <w:ins w:id="201" w:author="Unknown Author" w:date="2021-02-14T17:52:44Z"/>
              </w:rPr>
            </w:pPr>
            <w:ins w:id="200" w:author="Unknown Author" w:date="2021-02-14T17:52:44Z">
              <w:r>
                <w:rPr>
                  <w:rFonts w:eastAsia="Times New Roman" w:cs="Times New Roman" w:ascii="Times New Roman" w:hAnsi="Times New Roman"/>
                  <w:b/>
                  <w:bCs/>
                  <w:color w:val="000000"/>
                </w:rPr>
                <w:t>Rural</w:t>
              </w:r>
            </w:ins>
          </w:p>
        </w:tc>
        <w:tc>
          <w:tcPr>
            <w:tcW w:w="795" w:type="dxa"/>
            <w:tcBorders>
              <w:top w:val="single" w:sz="4" w:space="0" w:color="000000"/>
              <w:bottom w:val="single" w:sz="4" w:space="0" w:color="000000"/>
            </w:tcBorders>
            <w:shd w:color="auto" w:fill="auto" w:val="clear"/>
          </w:tcPr>
          <w:p>
            <w:pPr>
              <w:pStyle w:val="LOnormal"/>
              <w:spacing w:lineRule="auto" w:line="360" w:before="0" w:after="200"/>
              <w:jc w:val="both"/>
              <w:rPr>
                <w:rFonts w:ascii="Times New Roman" w:hAnsi="Times New Roman"/>
                <w:ins w:id="203" w:author="Unknown Author" w:date="2021-02-14T17:52:44Z"/>
              </w:rPr>
            </w:pPr>
            <w:ins w:id="202" w:author="Unknown Author" w:date="2021-02-14T17:52:44Z">
              <w:r>
                <w:rPr>
                  <w:rFonts w:eastAsia="Times New Roman" w:cs="Times New Roman" w:ascii="Times New Roman" w:hAnsi="Times New Roman"/>
                  <w:b/>
                  <w:bCs/>
                  <w:color w:val="000000"/>
                </w:rPr>
                <w:t>Urban</w:t>
              </w:r>
            </w:ins>
          </w:p>
        </w:tc>
        <w:tc>
          <w:tcPr>
            <w:tcW w:w="1700" w:type="dxa"/>
            <w:tcBorders>
              <w:top w:val="single" w:sz="4" w:space="0" w:color="000000"/>
              <w:bottom w:val="single" w:sz="4" w:space="0" w:color="000000"/>
            </w:tcBorders>
            <w:shd w:color="auto" w:fill="auto" w:val="clear"/>
          </w:tcPr>
          <w:p>
            <w:pPr>
              <w:pStyle w:val="LOnormal"/>
              <w:spacing w:lineRule="auto" w:line="360"/>
              <w:jc w:val="both"/>
              <w:rPr>
                <w:rFonts w:ascii="Times New Roman" w:hAnsi="Times New Roman"/>
                <w:ins w:id="205" w:author="Unknown Author" w:date="2021-02-14T17:52:44Z"/>
              </w:rPr>
            </w:pPr>
            <w:ins w:id="204" w:author="Unknown Author" w:date="2021-02-14T17:52:44Z">
              <w:r>
                <w:rPr>
                  <w:rFonts w:eastAsia="Times New Roman" w:cs="Times New Roman" w:ascii="Times New Roman" w:hAnsi="Times New Roman"/>
                  <w:b/>
                  <w:bCs/>
                  <w:color w:val="000000"/>
                </w:rPr>
                <w:t>Difference</w:t>
              </w:r>
            </w:ins>
          </w:p>
          <w:p>
            <w:pPr>
              <w:pStyle w:val="LOnormal"/>
              <w:spacing w:lineRule="auto" w:line="360" w:before="0" w:after="200"/>
              <w:jc w:val="both"/>
              <w:rPr>
                <w:rFonts w:ascii="Times New Roman" w:hAnsi="Times New Roman"/>
                <w:ins w:id="207" w:author="Unknown Author" w:date="2021-02-14T17:52:44Z"/>
              </w:rPr>
            </w:pPr>
            <w:ins w:id="206" w:author="Unknown Author" w:date="2021-02-14T17:52:44Z">
              <w:r>
                <w:rPr>
                  <w:rFonts w:eastAsia="Times New Roman" w:cs="Times New Roman" w:ascii="Times New Roman" w:hAnsi="Times New Roman"/>
                  <w:b/>
                  <w:bCs/>
                  <w:color w:val="000000"/>
                </w:rPr>
                <w:t>(Rural-Urban)</w:t>
              </w:r>
            </w:ins>
          </w:p>
        </w:tc>
        <w:tc>
          <w:tcPr>
            <w:tcW w:w="1117" w:type="dxa"/>
            <w:tcBorders>
              <w:top w:val="single" w:sz="4" w:space="0" w:color="000000"/>
              <w:bottom w:val="single" w:sz="4" w:space="0" w:color="000000"/>
            </w:tcBorders>
            <w:shd w:color="auto" w:fill="auto" w:val="clear"/>
          </w:tcPr>
          <w:p>
            <w:pPr>
              <w:pStyle w:val="LOnormal"/>
              <w:spacing w:lineRule="auto" w:line="360" w:before="0" w:after="200"/>
              <w:jc w:val="both"/>
              <w:rPr>
                <w:rFonts w:ascii="Times New Roman" w:hAnsi="Times New Roman"/>
                <w:ins w:id="209" w:author="Unknown Author" w:date="2021-02-14T17:52:44Z"/>
              </w:rPr>
            </w:pPr>
            <w:ins w:id="208" w:author="Unknown Author" w:date="2021-02-14T17:52:44Z">
              <w:r>
                <w:rPr>
                  <w:rFonts w:eastAsia="Times New Roman" w:cs="Times New Roman" w:ascii="Times New Roman" w:hAnsi="Times New Roman"/>
                  <w:b/>
                  <w:bCs/>
                  <w:color w:val="000000"/>
                </w:rPr>
                <w:t>Rural</w:t>
              </w:r>
            </w:ins>
          </w:p>
        </w:tc>
        <w:tc>
          <w:tcPr>
            <w:tcW w:w="1120" w:type="dxa"/>
            <w:tcBorders>
              <w:top w:val="single" w:sz="4" w:space="0" w:color="000000"/>
              <w:bottom w:val="single" w:sz="4" w:space="0" w:color="000000"/>
            </w:tcBorders>
            <w:shd w:color="auto" w:fill="auto" w:val="clear"/>
          </w:tcPr>
          <w:p>
            <w:pPr>
              <w:pStyle w:val="LOnormal"/>
              <w:spacing w:lineRule="auto" w:line="360" w:before="0" w:after="200"/>
              <w:jc w:val="both"/>
              <w:rPr>
                <w:rFonts w:ascii="Times New Roman" w:hAnsi="Times New Roman"/>
                <w:ins w:id="211" w:author="Unknown Author" w:date="2021-02-14T17:52:44Z"/>
              </w:rPr>
            </w:pPr>
            <w:ins w:id="210" w:author="Unknown Author" w:date="2021-02-14T17:52:44Z">
              <w:r>
                <w:rPr>
                  <w:rFonts w:eastAsia="Times New Roman" w:cs="Times New Roman" w:ascii="Times New Roman" w:hAnsi="Times New Roman"/>
                  <w:b/>
                  <w:bCs/>
                  <w:color w:val="000000"/>
                </w:rPr>
                <w:t>Urban</w:t>
              </w:r>
            </w:ins>
          </w:p>
        </w:tc>
      </w:tr>
      <w:tr>
        <w:trPr/>
        <w:tc>
          <w:tcPr>
            <w:tcW w:w="709" w:type="dxa"/>
            <w:tcBorders/>
            <w:shd w:color="auto" w:fill="auto" w:val="clear"/>
          </w:tcPr>
          <w:p>
            <w:pPr>
              <w:pStyle w:val="LOnormal"/>
              <w:spacing w:lineRule="auto" w:line="360" w:before="0" w:after="200"/>
              <w:jc w:val="both"/>
              <w:rPr>
                <w:rFonts w:ascii="Times New Roman" w:hAnsi="Times New Roman"/>
                <w:ins w:id="213" w:author="Unknown Author" w:date="2021-02-14T17:52:44Z"/>
              </w:rPr>
            </w:pPr>
            <w:ins w:id="212" w:author="Unknown Author" w:date="2021-02-14T17:52:44Z">
              <w:r>
                <w:rPr>
                  <w:rFonts w:eastAsia="Times New Roman" w:cs="Times New Roman" w:ascii="Times New Roman" w:hAnsi="Times New Roman"/>
                  <w:color w:val="000000"/>
                </w:rPr>
                <w:t>20</w:t>
              </w:r>
            </w:ins>
          </w:p>
        </w:tc>
        <w:tc>
          <w:tcPr>
            <w:tcW w:w="794" w:type="dxa"/>
            <w:tcBorders/>
            <w:shd w:color="auto" w:fill="auto" w:val="clear"/>
          </w:tcPr>
          <w:p>
            <w:pPr>
              <w:pStyle w:val="LOnormal"/>
              <w:spacing w:lineRule="auto" w:line="360" w:before="0" w:after="200"/>
              <w:jc w:val="both"/>
              <w:rPr>
                <w:rFonts w:ascii="Times New Roman" w:hAnsi="Times New Roman"/>
                <w:ins w:id="215" w:author="Unknown Author" w:date="2021-02-14T17:52:44Z"/>
              </w:rPr>
            </w:pPr>
            <w:ins w:id="214" w:author="Unknown Author" w:date="2021-02-14T17:52:44Z">
              <w:r>
                <w:rPr>
                  <w:rFonts w:eastAsia="Times New Roman" w:cs="Times New Roman" w:ascii="Times New Roman" w:hAnsi="Times New Roman"/>
                  <w:color w:val="000000"/>
                </w:rPr>
                <w:t>55.6</w:t>
              </w:r>
            </w:ins>
          </w:p>
        </w:tc>
        <w:tc>
          <w:tcPr>
            <w:tcW w:w="795" w:type="dxa"/>
            <w:tcBorders/>
            <w:shd w:color="auto" w:fill="auto" w:val="clear"/>
          </w:tcPr>
          <w:p>
            <w:pPr>
              <w:pStyle w:val="LOnormal"/>
              <w:spacing w:lineRule="auto" w:line="360" w:before="0" w:after="200"/>
              <w:jc w:val="both"/>
              <w:rPr>
                <w:rFonts w:ascii="Times New Roman" w:hAnsi="Times New Roman"/>
                <w:ins w:id="217" w:author="Unknown Author" w:date="2021-02-14T17:52:44Z"/>
              </w:rPr>
            </w:pPr>
            <w:ins w:id="216" w:author="Unknown Author" w:date="2021-02-14T17:52:44Z">
              <w:r>
                <w:rPr>
                  <w:rFonts w:eastAsia="Times New Roman" w:cs="Times New Roman" w:ascii="Times New Roman" w:hAnsi="Times New Roman"/>
                  <w:color w:val="000000"/>
                </w:rPr>
                <w:t>50.7</w:t>
              </w:r>
            </w:ins>
          </w:p>
        </w:tc>
        <w:tc>
          <w:tcPr>
            <w:tcW w:w="1700" w:type="dxa"/>
            <w:tcBorders/>
            <w:shd w:color="auto" w:fill="auto" w:val="clear"/>
          </w:tcPr>
          <w:p>
            <w:pPr>
              <w:pStyle w:val="LOnormal"/>
              <w:spacing w:lineRule="auto" w:line="360" w:before="0" w:after="200"/>
              <w:jc w:val="both"/>
              <w:rPr>
                <w:rFonts w:ascii="Times New Roman" w:hAnsi="Times New Roman"/>
                <w:ins w:id="219" w:author="Unknown Author" w:date="2021-02-14T17:52:44Z"/>
              </w:rPr>
            </w:pPr>
            <w:ins w:id="218" w:author="Unknown Author" w:date="2021-02-14T17:52:44Z">
              <w:r>
                <w:rPr>
                  <w:rFonts w:eastAsia="Times New Roman" w:cs="Times New Roman" w:ascii="Times New Roman" w:hAnsi="Times New Roman"/>
                  <w:color w:val="000000"/>
                </w:rPr>
                <w:t>4.9</w:t>
              </w:r>
            </w:ins>
          </w:p>
        </w:tc>
        <w:tc>
          <w:tcPr>
            <w:tcW w:w="794" w:type="dxa"/>
            <w:tcBorders/>
            <w:shd w:color="auto" w:fill="auto" w:val="clear"/>
          </w:tcPr>
          <w:p>
            <w:pPr>
              <w:pStyle w:val="LOnormal"/>
              <w:spacing w:lineRule="auto" w:line="360" w:before="0" w:after="200"/>
              <w:jc w:val="both"/>
              <w:rPr>
                <w:rFonts w:ascii="Times New Roman" w:hAnsi="Times New Roman"/>
                <w:ins w:id="221" w:author="Unknown Author" w:date="2021-02-14T17:52:44Z"/>
              </w:rPr>
            </w:pPr>
            <w:ins w:id="220" w:author="Unknown Author" w:date="2021-02-14T17:52:44Z">
              <w:r>
                <w:rPr>
                  <w:rFonts w:eastAsia="Times New Roman" w:cs="Times New Roman" w:ascii="Times New Roman" w:hAnsi="Times New Roman"/>
                  <w:color w:val="000000"/>
                </w:rPr>
                <w:t>58.9</w:t>
              </w:r>
            </w:ins>
          </w:p>
        </w:tc>
        <w:tc>
          <w:tcPr>
            <w:tcW w:w="795" w:type="dxa"/>
            <w:tcBorders/>
            <w:shd w:color="auto" w:fill="auto" w:val="clear"/>
          </w:tcPr>
          <w:p>
            <w:pPr>
              <w:pStyle w:val="LOnormal"/>
              <w:spacing w:lineRule="auto" w:line="360" w:before="0" w:after="200"/>
              <w:jc w:val="both"/>
              <w:rPr>
                <w:rFonts w:ascii="Times New Roman" w:hAnsi="Times New Roman"/>
                <w:ins w:id="223" w:author="Unknown Author" w:date="2021-02-14T17:52:44Z"/>
              </w:rPr>
            </w:pPr>
            <w:ins w:id="222" w:author="Unknown Author" w:date="2021-02-14T17:52:44Z">
              <w:r>
                <w:rPr>
                  <w:rFonts w:eastAsia="Times New Roman" w:cs="Times New Roman" w:ascii="Times New Roman" w:hAnsi="Times New Roman"/>
                  <w:color w:val="000000"/>
                </w:rPr>
                <w:t>57.7</w:t>
              </w:r>
            </w:ins>
          </w:p>
        </w:tc>
        <w:tc>
          <w:tcPr>
            <w:tcW w:w="1700" w:type="dxa"/>
            <w:tcBorders/>
            <w:shd w:color="auto" w:fill="auto" w:val="clear"/>
          </w:tcPr>
          <w:p>
            <w:pPr>
              <w:pStyle w:val="LOnormal"/>
              <w:spacing w:lineRule="auto" w:line="360" w:before="0" w:after="200"/>
              <w:jc w:val="both"/>
              <w:rPr>
                <w:rFonts w:ascii="Times New Roman" w:hAnsi="Times New Roman"/>
                <w:ins w:id="225" w:author="Unknown Author" w:date="2021-02-14T17:52:44Z"/>
              </w:rPr>
            </w:pPr>
            <w:ins w:id="224" w:author="Unknown Author" w:date="2021-02-14T17:52:44Z">
              <w:r>
                <w:rPr>
                  <w:rFonts w:eastAsia="Times New Roman" w:cs="Times New Roman" w:ascii="Times New Roman" w:hAnsi="Times New Roman"/>
                  <w:color w:val="000000"/>
                </w:rPr>
                <w:t>1.2</w:t>
              </w:r>
            </w:ins>
          </w:p>
        </w:tc>
        <w:tc>
          <w:tcPr>
            <w:tcW w:w="1117" w:type="dxa"/>
            <w:tcBorders/>
            <w:shd w:color="auto" w:fill="auto" w:val="clear"/>
          </w:tcPr>
          <w:p>
            <w:pPr>
              <w:pStyle w:val="LOnormal"/>
              <w:spacing w:lineRule="auto" w:line="360" w:before="0" w:after="200"/>
              <w:jc w:val="both"/>
              <w:rPr>
                <w:rFonts w:ascii="Times New Roman" w:hAnsi="Times New Roman"/>
                <w:ins w:id="227" w:author="Unknown Author" w:date="2021-02-14T17:52:44Z"/>
              </w:rPr>
            </w:pPr>
            <w:ins w:id="226" w:author="Unknown Author" w:date="2021-02-14T17:52:44Z">
              <w:r>
                <w:rPr>
                  <w:rFonts w:eastAsia="Times New Roman" w:cs="Times New Roman" w:ascii="Times New Roman" w:hAnsi="Times New Roman"/>
                  <w:color w:val="000000"/>
                </w:rPr>
                <w:t>3.3</w:t>
              </w:r>
            </w:ins>
          </w:p>
        </w:tc>
        <w:tc>
          <w:tcPr>
            <w:tcW w:w="1120" w:type="dxa"/>
            <w:tcBorders/>
            <w:shd w:color="auto" w:fill="auto" w:val="clear"/>
          </w:tcPr>
          <w:p>
            <w:pPr>
              <w:pStyle w:val="LOnormal"/>
              <w:spacing w:lineRule="auto" w:line="360" w:before="0" w:after="200"/>
              <w:jc w:val="both"/>
              <w:rPr>
                <w:rFonts w:ascii="Times New Roman" w:hAnsi="Times New Roman"/>
                <w:ins w:id="229" w:author="Unknown Author" w:date="2021-02-14T17:52:44Z"/>
              </w:rPr>
            </w:pPr>
            <w:ins w:id="228" w:author="Unknown Author" w:date="2021-02-14T17:52:44Z">
              <w:r>
                <w:rPr>
                  <w:rFonts w:eastAsia="Times New Roman" w:cs="Times New Roman" w:ascii="Times New Roman" w:hAnsi="Times New Roman"/>
                  <w:color w:val="000000"/>
                </w:rPr>
                <w:t>7.0</w:t>
              </w:r>
            </w:ins>
          </w:p>
        </w:tc>
      </w:tr>
      <w:tr>
        <w:trPr/>
        <w:tc>
          <w:tcPr>
            <w:tcW w:w="709" w:type="dxa"/>
            <w:tcBorders/>
            <w:shd w:color="auto" w:fill="auto" w:val="clear"/>
          </w:tcPr>
          <w:p>
            <w:pPr>
              <w:pStyle w:val="LOnormal"/>
              <w:spacing w:lineRule="auto" w:line="360" w:before="0" w:after="200"/>
              <w:jc w:val="both"/>
              <w:rPr>
                <w:rFonts w:ascii="Times New Roman" w:hAnsi="Times New Roman"/>
                <w:ins w:id="231" w:author="Unknown Author" w:date="2021-02-14T17:52:44Z"/>
              </w:rPr>
            </w:pPr>
            <w:ins w:id="230" w:author="Unknown Author" w:date="2021-02-14T17:52:44Z">
              <w:r>
                <w:rPr>
                  <w:rFonts w:eastAsia="Times New Roman" w:cs="Times New Roman" w:ascii="Times New Roman" w:hAnsi="Times New Roman"/>
                  <w:color w:val="000000"/>
                </w:rPr>
                <w:t>40</w:t>
              </w:r>
            </w:ins>
          </w:p>
        </w:tc>
        <w:tc>
          <w:tcPr>
            <w:tcW w:w="794" w:type="dxa"/>
            <w:tcBorders/>
            <w:shd w:color="auto" w:fill="auto" w:val="clear"/>
          </w:tcPr>
          <w:p>
            <w:pPr>
              <w:pStyle w:val="LOnormal"/>
              <w:spacing w:lineRule="auto" w:line="360" w:before="0" w:after="200"/>
              <w:jc w:val="both"/>
              <w:rPr>
                <w:rFonts w:ascii="Times New Roman" w:hAnsi="Times New Roman"/>
                <w:ins w:id="233" w:author="Unknown Author" w:date="2021-02-14T17:52:44Z"/>
              </w:rPr>
            </w:pPr>
            <w:ins w:id="232" w:author="Unknown Author" w:date="2021-02-14T17:52:44Z">
              <w:r>
                <w:rPr>
                  <w:rFonts w:eastAsia="Times New Roman" w:cs="Times New Roman" w:ascii="Times New Roman" w:hAnsi="Times New Roman"/>
                  <w:color w:val="000000"/>
                </w:rPr>
                <w:t>38.5</w:t>
              </w:r>
            </w:ins>
          </w:p>
        </w:tc>
        <w:tc>
          <w:tcPr>
            <w:tcW w:w="795" w:type="dxa"/>
            <w:tcBorders/>
            <w:shd w:color="auto" w:fill="auto" w:val="clear"/>
          </w:tcPr>
          <w:p>
            <w:pPr>
              <w:pStyle w:val="LOnormal"/>
              <w:spacing w:lineRule="auto" w:line="360" w:before="0" w:after="200"/>
              <w:jc w:val="both"/>
              <w:rPr>
                <w:rFonts w:ascii="Times New Roman" w:hAnsi="Times New Roman"/>
                <w:ins w:id="235" w:author="Unknown Author" w:date="2021-02-14T17:52:44Z"/>
              </w:rPr>
            </w:pPr>
            <w:ins w:id="234" w:author="Unknown Author" w:date="2021-02-14T17:52:44Z">
              <w:r>
                <w:rPr>
                  <w:rFonts w:eastAsia="Times New Roman" w:cs="Times New Roman" w:ascii="Times New Roman" w:hAnsi="Times New Roman"/>
                  <w:color w:val="000000"/>
                </w:rPr>
                <w:t>33.8</w:t>
              </w:r>
            </w:ins>
          </w:p>
        </w:tc>
        <w:tc>
          <w:tcPr>
            <w:tcW w:w="1700" w:type="dxa"/>
            <w:tcBorders/>
            <w:shd w:color="auto" w:fill="auto" w:val="clear"/>
          </w:tcPr>
          <w:p>
            <w:pPr>
              <w:pStyle w:val="LOnormal"/>
              <w:spacing w:lineRule="auto" w:line="360" w:before="0" w:after="200"/>
              <w:jc w:val="both"/>
              <w:rPr>
                <w:rFonts w:ascii="Times New Roman" w:hAnsi="Times New Roman"/>
                <w:ins w:id="237" w:author="Unknown Author" w:date="2021-02-14T17:52:44Z"/>
              </w:rPr>
            </w:pPr>
            <w:ins w:id="236" w:author="Unknown Author" w:date="2021-02-14T17:52:44Z">
              <w:r>
                <w:rPr>
                  <w:rFonts w:eastAsia="Times New Roman" w:cs="Times New Roman" w:ascii="Times New Roman" w:hAnsi="Times New Roman"/>
                  <w:color w:val="000000"/>
                </w:rPr>
                <w:t>4.7</w:t>
              </w:r>
            </w:ins>
          </w:p>
        </w:tc>
        <w:tc>
          <w:tcPr>
            <w:tcW w:w="794" w:type="dxa"/>
            <w:tcBorders/>
            <w:shd w:color="auto" w:fill="auto" w:val="clear"/>
          </w:tcPr>
          <w:p>
            <w:pPr>
              <w:pStyle w:val="LOnormal"/>
              <w:spacing w:lineRule="auto" w:line="360" w:before="0" w:after="200"/>
              <w:jc w:val="both"/>
              <w:rPr>
                <w:rFonts w:ascii="Times New Roman" w:hAnsi="Times New Roman"/>
                <w:ins w:id="239" w:author="Unknown Author" w:date="2021-02-14T17:52:44Z"/>
              </w:rPr>
            </w:pPr>
            <w:ins w:id="238" w:author="Unknown Author" w:date="2021-02-14T17:52:44Z">
              <w:r>
                <w:rPr>
                  <w:rFonts w:eastAsia="Times New Roman" w:cs="Times New Roman" w:ascii="Times New Roman" w:hAnsi="Times New Roman"/>
                  <w:color w:val="000000"/>
                </w:rPr>
                <w:t>40.2</w:t>
              </w:r>
            </w:ins>
          </w:p>
        </w:tc>
        <w:tc>
          <w:tcPr>
            <w:tcW w:w="795" w:type="dxa"/>
            <w:tcBorders/>
            <w:shd w:color="auto" w:fill="auto" w:val="clear"/>
          </w:tcPr>
          <w:p>
            <w:pPr>
              <w:pStyle w:val="LOnormal"/>
              <w:spacing w:lineRule="auto" w:line="360" w:before="0" w:after="200"/>
              <w:jc w:val="both"/>
              <w:rPr>
                <w:rFonts w:ascii="Times New Roman" w:hAnsi="Times New Roman"/>
                <w:ins w:id="241" w:author="Unknown Author" w:date="2021-02-14T17:52:44Z"/>
              </w:rPr>
            </w:pPr>
            <w:ins w:id="240" w:author="Unknown Author" w:date="2021-02-14T17:52:44Z">
              <w:r>
                <w:rPr>
                  <w:rFonts w:eastAsia="Times New Roman" w:cs="Times New Roman" w:ascii="Times New Roman" w:hAnsi="Times New Roman"/>
                  <w:color w:val="000000"/>
                </w:rPr>
                <w:t>38.8</w:t>
              </w:r>
            </w:ins>
          </w:p>
        </w:tc>
        <w:tc>
          <w:tcPr>
            <w:tcW w:w="1700" w:type="dxa"/>
            <w:tcBorders/>
            <w:shd w:color="auto" w:fill="auto" w:val="clear"/>
          </w:tcPr>
          <w:p>
            <w:pPr>
              <w:pStyle w:val="LOnormal"/>
              <w:spacing w:lineRule="auto" w:line="360" w:before="0" w:after="200"/>
              <w:jc w:val="both"/>
              <w:rPr>
                <w:rFonts w:ascii="Times New Roman" w:hAnsi="Times New Roman"/>
                <w:ins w:id="243" w:author="Unknown Author" w:date="2021-02-14T17:52:44Z"/>
              </w:rPr>
            </w:pPr>
            <w:ins w:id="242" w:author="Unknown Author" w:date="2021-02-14T17:52:44Z">
              <w:r>
                <w:rPr>
                  <w:rFonts w:eastAsia="Times New Roman" w:cs="Times New Roman" w:ascii="Times New Roman" w:hAnsi="Times New Roman"/>
                  <w:color w:val="000000"/>
                </w:rPr>
                <w:t>1.4</w:t>
              </w:r>
            </w:ins>
          </w:p>
        </w:tc>
        <w:tc>
          <w:tcPr>
            <w:tcW w:w="1117" w:type="dxa"/>
            <w:tcBorders/>
            <w:shd w:color="auto" w:fill="auto" w:val="clear"/>
          </w:tcPr>
          <w:p>
            <w:pPr>
              <w:pStyle w:val="LOnormal"/>
              <w:spacing w:lineRule="auto" w:line="360" w:before="0" w:after="200"/>
              <w:jc w:val="both"/>
              <w:rPr>
                <w:rFonts w:ascii="Times New Roman" w:hAnsi="Times New Roman"/>
                <w:ins w:id="245" w:author="Unknown Author" w:date="2021-02-14T17:52:44Z"/>
              </w:rPr>
            </w:pPr>
            <w:ins w:id="244" w:author="Unknown Author" w:date="2021-02-14T17:52:44Z">
              <w:r>
                <w:rPr>
                  <w:rFonts w:eastAsia="Times New Roman" w:cs="Times New Roman" w:ascii="Times New Roman" w:hAnsi="Times New Roman"/>
                  <w:color w:val="000000"/>
                </w:rPr>
                <w:t>1.7</w:t>
              </w:r>
            </w:ins>
          </w:p>
        </w:tc>
        <w:tc>
          <w:tcPr>
            <w:tcW w:w="1120" w:type="dxa"/>
            <w:tcBorders/>
            <w:shd w:color="auto" w:fill="auto" w:val="clear"/>
          </w:tcPr>
          <w:p>
            <w:pPr>
              <w:pStyle w:val="LOnormal"/>
              <w:spacing w:lineRule="auto" w:line="360" w:before="0" w:after="200"/>
              <w:jc w:val="both"/>
              <w:rPr>
                <w:rFonts w:ascii="Times New Roman" w:hAnsi="Times New Roman"/>
                <w:ins w:id="247" w:author="Unknown Author" w:date="2021-02-14T17:52:44Z"/>
              </w:rPr>
            </w:pPr>
            <w:ins w:id="246" w:author="Unknown Author" w:date="2021-02-14T17:52:44Z">
              <w:r>
                <w:rPr>
                  <w:rFonts w:eastAsia="Times New Roman" w:cs="Times New Roman" w:ascii="Times New Roman" w:hAnsi="Times New Roman"/>
                  <w:color w:val="000000"/>
                </w:rPr>
                <w:t>5.0</w:t>
              </w:r>
            </w:ins>
          </w:p>
        </w:tc>
      </w:tr>
      <w:tr>
        <w:trPr/>
        <w:tc>
          <w:tcPr>
            <w:tcW w:w="709" w:type="dxa"/>
            <w:tcBorders>
              <w:bottom w:val="single" w:sz="4" w:space="0" w:color="000000"/>
            </w:tcBorders>
            <w:shd w:color="auto" w:fill="auto" w:val="clear"/>
          </w:tcPr>
          <w:p>
            <w:pPr>
              <w:pStyle w:val="LOnormal"/>
              <w:spacing w:lineRule="auto" w:line="360" w:before="0" w:after="200"/>
              <w:jc w:val="both"/>
              <w:rPr>
                <w:rFonts w:ascii="Times New Roman" w:hAnsi="Times New Roman"/>
                <w:ins w:id="249" w:author="Unknown Author" w:date="2021-02-14T17:52:44Z"/>
              </w:rPr>
            </w:pPr>
            <w:ins w:id="248" w:author="Unknown Author" w:date="2021-02-14T17:52:44Z">
              <w:r>
                <w:rPr>
                  <w:rFonts w:eastAsia="Times New Roman" w:cs="Times New Roman" w:ascii="Times New Roman" w:hAnsi="Times New Roman"/>
                  <w:color w:val="000000"/>
                </w:rPr>
                <w:t>60</w:t>
              </w:r>
            </w:ins>
          </w:p>
        </w:tc>
        <w:tc>
          <w:tcPr>
            <w:tcW w:w="794" w:type="dxa"/>
            <w:tcBorders>
              <w:bottom w:val="single" w:sz="4" w:space="0" w:color="000000"/>
            </w:tcBorders>
            <w:shd w:color="auto" w:fill="auto" w:val="clear"/>
          </w:tcPr>
          <w:p>
            <w:pPr>
              <w:pStyle w:val="LOnormal"/>
              <w:spacing w:lineRule="auto" w:line="360" w:before="0" w:after="200"/>
              <w:jc w:val="both"/>
              <w:rPr>
                <w:rFonts w:ascii="Times New Roman" w:hAnsi="Times New Roman"/>
                <w:ins w:id="251" w:author="Unknown Author" w:date="2021-02-14T17:52:44Z"/>
              </w:rPr>
            </w:pPr>
            <w:ins w:id="250" w:author="Unknown Author" w:date="2021-02-14T17:52:44Z">
              <w:r>
                <w:rPr>
                  <w:rFonts w:eastAsia="Times New Roman" w:cs="Times New Roman" w:ascii="Times New Roman" w:hAnsi="Times New Roman"/>
                  <w:color w:val="000000"/>
                </w:rPr>
                <w:t>21.8</w:t>
              </w:r>
            </w:ins>
          </w:p>
        </w:tc>
        <w:tc>
          <w:tcPr>
            <w:tcW w:w="795" w:type="dxa"/>
            <w:tcBorders>
              <w:bottom w:val="single" w:sz="4" w:space="0" w:color="000000"/>
            </w:tcBorders>
            <w:shd w:color="auto" w:fill="auto" w:val="clear"/>
          </w:tcPr>
          <w:p>
            <w:pPr>
              <w:pStyle w:val="LOnormal"/>
              <w:spacing w:lineRule="auto" w:line="360" w:before="0" w:after="200"/>
              <w:jc w:val="both"/>
              <w:rPr>
                <w:rFonts w:ascii="Times New Roman" w:hAnsi="Times New Roman"/>
                <w:ins w:id="253" w:author="Unknown Author" w:date="2021-02-14T17:52:44Z"/>
              </w:rPr>
            </w:pPr>
            <w:ins w:id="252" w:author="Unknown Author" w:date="2021-02-14T17:52:44Z">
              <w:r>
                <w:rPr>
                  <w:rFonts w:eastAsia="Times New Roman" w:cs="Times New Roman" w:ascii="Times New Roman" w:hAnsi="Times New Roman"/>
                  <w:color w:val="000000"/>
                </w:rPr>
                <w:t>18.1</w:t>
              </w:r>
            </w:ins>
          </w:p>
        </w:tc>
        <w:tc>
          <w:tcPr>
            <w:tcW w:w="1700" w:type="dxa"/>
            <w:tcBorders>
              <w:bottom w:val="single" w:sz="4" w:space="0" w:color="000000"/>
            </w:tcBorders>
            <w:shd w:color="auto" w:fill="auto" w:val="clear"/>
          </w:tcPr>
          <w:p>
            <w:pPr>
              <w:pStyle w:val="LOnormal"/>
              <w:spacing w:lineRule="auto" w:line="360" w:before="0" w:after="200"/>
              <w:jc w:val="both"/>
              <w:rPr>
                <w:rFonts w:ascii="Times New Roman" w:hAnsi="Times New Roman"/>
                <w:ins w:id="255" w:author="Unknown Author" w:date="2021-02-14T17:52:44Z"/>
              </w:rPr>
            </w:pPr>
            <w:ins w:id="254" w:author="Unknown Author" w:date="2021-02-14T17:52:44Z">
              <w:r>
                <w:rPr>
                  <w:rFonts w:eastAsia="Times New Roman" w:cs="Times New Roman" w:ascii="Times New Roman" w:hAnsi="Times New Roman"/>
                  <w:color w:val="000000"/>
                </w:rPr>
                <w:t>3.7</w:t>
              </w:r>
            </w:ins>
          </w:p>
        </w:tc>
        <w:tc>
          <w:tcPr>
            <w:tcW w:w="794" w:type="dxa"/>
            <w:tcBorders>
              <w:bottom w:val="single" w:sz="4" w:space="0" w:color="000000"/>
            </w:tcBorders>
            <w:shd w:color="auto" w:fill="auto" w:val="clear"/>
          </w:tcPr>
          <w:p>
            <w:pPr>
              <w:pStyle w:val="LOnormal"/>
              <w:spacing w:lineRule="auto" w:line="360" w:before="0" w:after="200"/>
              <w:jc w:val="both"/>
              <w:rPr>
                <w:rFonts w:ascii="Times New Roman" w:hAnsi="Times New Roman"/>
                <w:ins w:id="257" w:author="Unknown Author" w:date="2021-02-14T17:52:44Z"/>
              </w:rPr>
            </w:pPr>
            <w:ins w:id="256" w:author="Unknown Author" w:date="2021-02-14T17:52:44Z">
              <w:r>
                <w:rPr>
                  <w:rFonts w:eastAsia="Times New Roman" w:cs="Times New Roman" w:ascii="Times New Roman" w:hAnsi="Times New Roman"/>
                  <w:color w:val="000000"/>
                </w:rPr>
                <w:t>22.6</w:t>
              </w:r>
            </w:ins>
          </w:p>
        </w:tc>
        <w:tc>
          <w:tcPr>
            <w:tcW w:w="795" w:type="dxa"/>
            <w:tcBorders>
              <w:bottom w:val="single" w:sz="4" w:space="0" w:color="000000"/>
            </w:tcBorders>
            <w:shd w:color="auto" w:fill="auto" w:val="clear"/>
          </w:tcPr>
          <w:p>
            <w:pPr>
              <w:pStyle w:val="LOnormal"/>
              <w:spacing w:lineRule="auto" w:line="360" w:before="0" w:after="200"/>
              <w:jc w:val="both"/>
              <w:rPr>
                <w:rFonts w:ascii="Times New Roman" w:hAnsi="Times New Roman"/>
                <w:ins w:id="259" w:author="Unknown Author" w:date="2021-02-14T17:52:44Z"/>
              </w:rPr>
            </w:pPr>
            <w:ins w:id="258" w:author="Unknown Author" w:date="2021-02-14T17:52:44Z">
              <w:r>
                <w:rPr>
                  <w:rFonts w:eastAsia="Times New Roman" w:cs="Times New Roman" w:ascii="Times New Roman" w:hAnsi="Times New Roman"/>
                  <w:color w:val="000000"/>
                </w:rPr>
                <w:t>21.6</w:t>
              </w:r>
            </w:ins>
          </w:p>
        </w:tc>
        <w:tc>
          <w:tcPr>
            <w:tcW w:w="1700" w:type="dxa"/>
            <w:tcBorders>
              <w:bottom w:val="single" w:sz="4" w:space="0" w:color="000000"/>
            </w:tcBorders>
            <w:shd w:color="auto" w:fill="auto" w:val="clear"/>
          </w:tcPr>
          <w:p>
            <w:pPr>
              <w:pStyle w:val="LOnormal"/>
              <w:spacing w:lineRule="auto" w:line="360" w:before="0" w:after="200"/>
              <w:jc w:val="both"/>
              <w:rPr>
                <w:rFonts w:ascii="Times New Roman" w:hAnsi="Times New Roman"/>
                <w:ins w:id="261" w:author="Unknown Author" w:date="2021-02-14T17:52:44Z"/>
              </w:rPr>
            </w:pPr>
            <w:ins w:id="260" w:author="Unknown Author" w:date="2021-02-14T17:52:44Z">
              <w:r>
                <w:rPr>
                  <w:rFonts w:eastAsia="Times New Roman" w:cs="Times New Roman" w:ascii="Times New Roman" w:hAnsi="Times New Roman"/>
                  <w:color w:val="000000"/>
                </w:rPr>
                <w:t>1.0</w:t>
              </w:r>
            </w:ins>
          </w:p>
        </w:tc>
        <w:tc>
          <w:tcPr>
            <w:tcW w:w="1117" w:type="dxa"/>
            <w:tcBorders>
              <w:bottom w:val="single" w:sz="4" w:space="0" w:color="000000"/>
            </w:tcBorders>
            <w:shd w:color="auto" w:fill="auto" w:val="clear"/>
          </w:tcPr>
          <w:p>
            <w:pPr>
              <w:pStyle w:val="LOnormal"/>
              <w:spacing w:lineRule="auto" w:line="360" w:before="0" w:after="200"/>
              <w:jc w:val="both"/>
              <w:rPr>
                <w:rFonts w:ascii="Times New Roman" w:hAnsi="Times New Roman"/>
                <w:ins w:id="263" w:author="Unknown Author" w:date="2021-02-14T17:52:44Z"/>
              </w:rPr>
            </w:pPr>
            <w:ins w:id="262" w:author="Unknown Author" w:date="2021-02-14T17:52:44Z">
              <w:r>
                <w:rPr>
                  <w:rFonts w:eastAsia="Times New Roman" w:cs="Times New Roman" w:ascii="Times New Roman" w:hAnsi="Times New Roman"/>
                  <w:color w:val="000000"/>
                </w:rPr>
                <w:t>0.8</w:t>
              </w:r>
            </w:ins>
          </w:p>
        </w:tc>
        <w:tc>
          <w:tcPr>
            <w:tcW w:w="1120" w:type="dxa"/>
            <w:tcBorders>
              <w:bottom w:val="single" w:sz="4" w:space="0" w:color="000000"/>
            </w:tcBorders>
            <w:shd w:color="auto" w:fill="auto" w:val="clear"/>
          </w:tcPr>
          <w:p>
            <w:pPr>
              <w:pStyle w:val="LOnormal"/>
              <w:spacing w:lineRule="auto" w:line="360" w:before="0" w:after="200"/>
              <w:jc w:val="both"/>
              <w:rPr>
                <w:rFonts w:ascii="Times New Roman" w:hAnsi="Times New Roman"/>
                <w:ins w:id="265" w:author="Unknown Author" w:date="2021-02-14T17:52:44Z"/>
              </w:rPr>
            </w:pPr>
            <w:ins w:id="264" w:author="Unknown Author" w:date="2021-02-14T17:52:44Z">
              <w:r>
                <w:rPr>
                  <w:rFonts w:eastAsia="Times New Roman" w:cs="Times New Roman" w:ascii="Times New Roman" w:hAnsi="Times New Roman"/>
                  <w:color w:val="000000"/>
                </w:rPr>
                <w:t>3.5</w:t>
              </w:r>
            </w:ins>
          </w:p>
        </w:tc>
      </w:tr>
    </w:tbl>
    <w:tbl>
      <w:tblPr>
        <w:tblW w:w="8617" w:type="dxa"/>
        <w:jc w:val="left"/>
        <w:tblInd w:w="0" w:type="dxa"/>
        <w:tblCellMar>
          <w:top w:w="55" w:type="dxa"/>
          <w:left w:w="55" w:type="dxa"/>
          <w:bottom w:w="55" w:type="dxa"/>
          <w:right w:w="55" w:type="dxa"/>
        </w:tblCellMar>
      </w:tblPr>
      <w:tblGrid>
        <w:gridCol w:w="692"/>
        <w:gridCol w:w="721"/>
        <w:gridCol w:w="719"/>
        <w:gridCol w:w="1502"/>
        <w:gridCol w:w="721"/>
        <w:gridCol w:w="720"/>
        <w:gridCol w:w="1502"/>
        <w:gridCol w:w="1019"/>
        <w:gridCol w:w="1020"/>
      </w:tblGrid>
      <w:tr>
        <w:trPr/>
        <w:tc>
          <w:tcPr>
            <w:tcW w:w="692" w:type="dxa"/>
            <w:tcBorders>
              <w:top w:val="single" w:sz="4" w:space="0" w:color="000000"/>
            </w:tcBorders>
            <w:shd w:fill="auto" w:val="clear"/>
          </w:tcPr>
          <w:p>
            <w:pPr>
              <w:pStyle w:val="TableContents"/>
              <w:snapToGrid w:val="false"/>
              <w:spacing w:before="0" w:after="200"/>
              <w:jc w:val="center"/>
              <w:rPr>
                <w:rFonts w:ascii="Times New Roman" w:hAnsi="Times New Roman" w:cs="Times New Roman"/>
                <w:sz w:val="24"/>
                <w:szCs w:val="24"/>
                <w:del w:id="267" w:author="Unknown Author" w:date="2021-02-14T17:52:44Z"/>
              </w:rPr>
            </w:pPr>
            <w:del w:id="266" w:author="Unknown Author" w:date="2021-02-14T17:52:44Z">
              <w:r>
                <w:rPr>
                  <w:rFonts w:cs="Times New Roman" w:ascii="Times New Roman" w:hAnsi="Times New Roman"/>
                  <w:sz w:val="24"/>
                  <w:szCs w:val="24"/>
                </w:rPr>
              </w:r>
            </w:del>
          </w:p>
        </w:tc>
        <w:tc>
          <w:tcPr>
            <w:tcW w:w="2942" w:type="dxa"/>
            <w:gridSpan w:val="3"/>
            <w:tcBorders>
              <w:top w:val="single" w:sz="4" w:space="0" w:color="000000"/>
            </w:tcBorders>
            <w:shd w:fill="auto" w:val="clear"/>
          </w:tcPr>
          <w:p>
            <w:pPr>
              <w:pStyle w:val="TableContents"/>
              <w:spacing w:before="0" w:after="200"/>
              <w:jc w:val="center"/>
              <w:rPr>
                <w:rFonts w:ascii="Times New Roman" w:hAnsi="Times New Roman" w:cs="Times New Roman"/>
                <w:sz w:val="24"/>
                <w:szCs w:val="24"/>
                <w:del w:id="269" w:author="Unknown Author" w:date="2021-02-14T17:52:44Z"/>
              </w:rPr>
            </w:pPr>
            <w:del w:id="268" w:author="Unknown Author" w:date="2021-02-14T17:52:44Z">
              <w:r>
                <w:rPr>
                  <w:rFonts w:cs="Times New Roman" w:ascii="Times New Roman" w:hAnsi="Times New Roman"/>
                  <w:sz w:val="24"/>
                  <w:szCs w:val="24"/>
                </w:rPr>
                <w:delText>Males</w:delText>
              </w:r>
            </w:del>
          </w:p>
        </w:tc>
        <w:tc>
          <w:tcPr>
            <w:tcW w:w="2943" w:type="dxa"/>
            <w:gridSpan w:val="3"/>
            <w:tcBorders>
              <w:top w:val="single" w:sz="4" w:space="0" w:color="000000"/>
            </w:tcBorders>
            <w:shd w:fill="auto" w:val="clear"/>
          </w:tcPr>
          <w:p>
            <w:pPr>
              <w:pStyle w:val="TableContents"/>
              <w:spacing w:before="0" w:after="200"/>
              <w:jc w:val="center"/>
              <w:rPr>
                <w:rFonts w:ascii="Times New Roman" w:hAnsi="Times New Roman" w:cs="Times New Roman"/>
                <w:sz w:val="24"/>
                <w:szCs w:val="24"/>
                <w:del w:id="271" w:author="Unknown Author" w:date="2021-02-14T17:52:44Z"/>
              </w:rPr>
            </w:pPr>
            <w:del w:id="270" w:author="Unknown Author" w:date="2021-02-14T17:52:44Z">
              <w:r>
                <w:rPr>
                  <w:rFonts w:cs="Times New Roman" w:ascii="Times New Roman" w:hAnsi="Times New Roman"/>
                  <w:sz w:val="24"/>
                  <w:szCs w:val="24"/>
                </w:rPr>
                <w:delText>Females</w:delText>
              </w:r>
            </w:del>
          </w:p>
        </w:tc>
        <w:tc>
          <w:tcPr>
            <w:tcW w:w="2039" w:type="dxa"/>
            <w:gridSpan w:val="2"/>
            <w:tcBorders>
              <w:top w:val="single" w:sz="4" w:space="0" w:color="000000"/>
            </w:tcBorders>
            <w:shd w:fill="auto" w:val="clear"/>
          </w:tcPr>
          <w:p>
            <w:pPr>
              <w:pStyle w:val="TableContents"/>
              <w:jc w:val="center"/>
              <w:rPr>
                <w:rFonts w:ascii="Times New Roman" w:hAnsi="Times New Roman" w:cs="Times New Roman"/>
                <w:sz w:val="24"/>
                <w:szCs w:val="24"/>
                <w:del w:id="273" w:author="Unknown Author" w:date="2021-02-14T17:52:44Z"/>
              </w:rPr>
            </w:pPr>
            <w:del w:id="272" w:author="Unknown Author" w:date="2021-02-14T17:52:44Z">
              <w:r>
                <w:rPr>
                  <w:rFonts w:cs="Times New Roman" w:ascii="Times New Roman" w:hAnsi="Times New Roman"/>
                  <w:sz w:val="24"/>
                  <w:szCs w:val="24"/>
                </w:rPr>
                <w:delText xml:space="preserve">Sex differentials </w:delText>
              </w:r>
            </w:del>
          </w:p>
          <w:p>
            <w:pPr>
              <w:pStyle w:val="TableContents"/>
              <w:spacing w:before="0" w:after="200"/>
              <w:jc w:val="center"/>
              <w:rPr>
                <w:sz w:val="24"/>
                <w:szCs w:val="24"/>
                <w:del w:id="275" w:author="Unknown Author" w:date="2021-02-14T17:52:44Z"/>
              </w:rPr>
            </w:pPr>
            <w:del w:id="274" w:author="Unknown Author" w:date="2021-02-14T17:52:44Z">
              <w:r>
                <w:rPr>
                  <w:rFonts w:cs="Times New Roman" w:ascii="Times New Roman" w:hAnsi="Times New Roman"/>
                  <w:sz w:val="24"/>
                  <w:szCs w:val="24"/>
                </w:rPr>
                <w:delText>(Females-Males)</w:delText>
              </w:r>
            </w:del>
          </w:p>
        </w:tc>
      </w:tr>
      <w:tr>
        <w:trPr/>
        <w:tc>
          <w:tcPr>
            <w:tcW w:w="692" w:type="dxa"/>
            <w:tcBorders>
              <w:top w:val="single" w:sz="4" w:space="0" w:color="000000"/>
              <w:bottom w:val="single" w:sz="4" w:space="0" w:color="000000"/>
            </w:tcBorders>
            <w:shd w:fill="auto" w:val="clear"/>
          </w:tcPr>
          <w:p>
            <w:pPr>
              <w:pStyle w:val="TableContents"/>
              <w:spacing w:before="0" w:after="200"/>
              <w:jc w:val="center"/>
              <w:rPr>
                <w:rFonts w:ascii="Times New Roman" w:hAnsi="Times New Roman" w:cs="Times New Roman"/>
                <w:sz w:val="24"/>
                <w:szCs w:val="24"/>
                <w:del w:id="277" w:author="Unknown Author" w:date="2021-02-14T17:52:44Z"/>
              </w:rPr>
            </w:pPr>
            <w:del w:id="276" w:author="Unknown Author" w:date="2021-02-14T17:52:44Z">
              <w:r>
                <w:rPr>
                  <w:rFonts w:cs="Times New Roman" w:ascii="Times New Roman" w:hAnsi="Times New Roman"/>
                  <w:sz w:val="24"/>
                  <w:szCs w:val="24"/>
                </w:rPr>
                <w:delText>Age</w:delText>
              </w:r>
            </w:del>
          </w:p>
        </w:tc>
        <w:tc>
          <w:tcPr>
            <w:tcW w:w="721" w:type="dxa"/>
            <w:tcBorders>
              <w:top w:val="single" w:sz="4" w:space="0" w:color="000000"/>
              <w:bottom w:val="single" w:sz="4" w:space="0" w:color="000000"/>
            </w:tcBorders>
            <w:shd w:fill="auto" w:val="clear"/>
          </w:tcPr>
          <w:p>
            <w:pPr>
              <w:pStyle w:val="TableContents"/>
              <w:spacing w:before="0" w:after="200"/>
              <w:jc w:val="center"/>
              <w:rPr>
                <w:rFonts w:ascii="Times New Roman" w:hAnsi="Times New Roman" w:cs="Times New Roman"/>
                <w:sz w:val="24"/>
                <w:szCs w:val="24"/>
                <w:del w:id="279" w:author="Unknown Author" w:date="2021-02-14T17:52:44Z"/>
              </w:rPr>
            </w:pPr>
            <w:del w:id="278" w:author="Unknown Author" w:date="2021-02-14T17:52:44Z">
              <w:r>
                <w:rPr>
                  <w:rFonts w:cs="Times New Roman" w:ascii="Times New Roman" w:hAnsi="Times New Roman"/>
                  <w:sz w:val="24"/>
                  <w:szCs w:val="24"/>
                </w:rPr>
                <w:delText>Rural</w:delText>
              </w:r>
            </w:del>
          </w:p>
        </w:tc>
        <w:tc>
          <w:tcPr>
            <w:tcW w:w="719" w:type="dxa"/>
            <w:tcBorders>
              <w:top w:val="single" w:sz="4" w:space="0" w:color="000000"/>
              <w:bottom w:val="single" w:sz="4" w:space="0" w:color="000000"/>
            </w:tcBorders>
            <w:shd w:fill="auto" w:val="clear"/>
          </w:tcPr>
          <w:p>
            <w:pPr>
              <w:pStyle w:val="TableContents"/>
              <w:spacing w:before="0" w:after="200"/>
              <w:jc w:val="center"/>
              <w:rPr>
                <w:rFonts w:ascii="Times New Roman" w:hAnsi="Times New Roman" w:cs="Times New Roman"/>
                <w:sz w:val="24"/>
                <w:szCs w:val="24"/>
                <w:del w:id="281" w:author="Unknown Author" w:date="2021-02-14T17:52:44Z"/>
              </w:rPr>
            </w:pPr>
            <w:del w:id="280" w:author="Unknown Author" w:date="2021-02-14T17:52:44Z">
              <w:r>
                <w:rPr>
                  <w:rFonts w:cs="Times New Roman" w:ascii="Times New Roman" w:hAnsi="Times New Roman"/>
                  <w:sz w:val="24"/>
                  <w:szCs w:val="24"/>
                </w:rPr>
                <w:delText>Urban</w:delText>
              </w:r>
            </w:del>
          </w:p>
        </w:tc>
        <w:tc>
          <w:tcPr>
            <w:tcW w:w="1502" w:type="dxa"/>
            <w:tcBorders>
              <w:top w:val="single" w:sz="4" w:space="0" w:color="000000"/>
              <w:bottom w:val="single" w:sz="4" w:space="0" w:color="000000"/>
            </w:tcBorders>
            <w:shd w:fill="auto" w:val="clear"/>
          </w:tcPr>
          <w:p>
            <w:pPr>
              <w:pStyle w:val="TableContents"/>
              <w:jc w:val="center"/>
              <w:rPr>
                <w:rFonts w:ascii="Times New Roman" w:hAnsi="Times New Roman" w:cs="Times New Roman"/>
                <w:sz w:val="24"/>
                <w:szCs w:val="24"/>
                <w:del w:id="283" w:author="Unknown Author" w:date="2021-02-14T17:52:44Z"/>
              </w:rPr>
            </w:pPr>
            <w:del w:id="282" w:author="Unknown Author" w:date="2021-02-14T17:52:44Z">
              <w:r>
                <w:rPr>
                  <w:rFonts w:cs="Times New Roman" w:ascii="Times New Roman" w:hAnsi="Times New Roman"/>
                  <w:sz w:val="24"/>
                  <w:szCs w:val="24"/>
                </w:rPr>
                <w:delText>Difference</w:delText>
              </w:r>
            </w:del>
          </w:p>
          <w:p>
            <w:pPr>
              <w:pStyle w:val="TableContents"/>
              <w:spacing w:before="0" w:after="200"/>
              <w:jc w:val="center"/>
              <w:rPr>
                <w:sz w:val="24"/>
                <w:szCs w:val="24"/>
                <w:del w:id="285" w:author="Unknown Author" w:date="2021-02-14T17:52:44Z"/>
              </w:rPr>
            </w:pPr>
            <w:del w:id="284" w:author="Unknown Author" w:date="2021-02-14T17:52:44Z">
              <w:r>
                <w:rPr>
                  <w:rFonts w:cs="Times New Roman" w:ascii="Times New Roman" w:hAnsi="Times New Roman"/>
                  <w:sz w:val="24"/>
                  <w:szCs w:val="24"/>
                </w:rPr>
                <w:delText>(Rural-Urban)</w:delText>
              </w:r>
            </w:del>
          </w:p>
        </w:tc>
        <w:tc>
          <w:tcPr>
            <w:tcW w:w="721" w:type="dxa"/>
            <w:tcBorders>
              <w:top w:val="single" w:sz="4" w:space="0" w:color="000000"/>
              <w:bottom w:val="single" w:sz="4" w:space="0" w:color="000000"/>
            </w:tcBorders>
            <w:shd w:fill="auto" w:val="clear"/>
          </w:tcPr>
          <w:p>
            <w:pPr>
              <w:pStyle w:val="TableContents"/>
              <w:spacing w:before="0" w:after="200"/>
              <w:jc w:val="center"/>
              <w:rPr>
                <w:rFonts w:ascii="Times New Roman" w:hAnsi="Times New Roman" w:cs="Times New Roman"/>
                <w:sz w:val="24"/>
                <w:szCs w:val="24"/>
                <w:del w:id="287" w:author="Unknown Author" w:date="2021-02-14T17:52:44Z"/>
              </w:rPr>
            </w:pPr>
            <w:del w:id="286" w:author="Unknown Author" w:date="2021-02-14T17:52:44Z">
              <w:r>
                <w:rPr>
                  <w:rFonts w:cs="Times New Roman" w:ascii="Times New Roman" w:hAnsi="Times New Roman"/>
                  <w:sz w:val="24"/>
                  <w:szCs w:val="24"/>
                </w:rPr>
                <w:delText>Rural</w:delText>
              </w:r>
            </w:del>
          </w:p>
        </w:tc>
        <w:tc>
          <w:tcPr>
            <w:tcW w:w="720" w:type="dxa"/>
            <w:tcBorders>
              <w:top w:val="single" w:sz="4" w:space="0" w:color="000000"/>
              <w:bottom w:val="single" w:sz="4" w:space="0" w:color="000000"/>
            </w:tcBorders>
            <w:shd w:fill="auto" w:val="clear"/>
          </w:tcPr>
          <w:p>
            <w:pPr>
              <w:pStyle w:val="TableContents"/>
              <w:spacing w:before="0" w:after="200"/>
              <w:jc w:val="center"/>
              <w:rPr>
                <w:rFonts w:ascii="Times New Roman" w:hAnsi="Times New Roman" w:cs="Times New Roman"/>
                <w:sz w:val="24"/>
                <w:szCs w:val="24"/>
                <w:del w:id="289" w:author="Unknown Author" w:date="2021-02-14T17:52:44Z"/>
              </w:rPr>
            </w:pPr>
            <w:del w:id="288" w:author="Unknown Author" w:date="2021-02-14T17:52:44Z">
              <w:r>
                <w:rPr>
                  <w:rFonts w:cs="Times New Roman" w:ascii="Times New Roman" w:hAnsi="Times New Roman"/>
                  <w:sz w:val="24"/>
                  <w:szCs w:val="24"/>
                </w:rPr>
                <w:delText>Urban</w:delText>
              </w:r>
            </w:del>
          </w:p>
        </w:tc>
        <w:tc>
          <w:tcPr>
            <w:tcW w:w="1502" w:type="dxa"/>
            <w:tcBorders>
              <w:top w:val="single" w:sz="4" w:space="0" w:color="000000"/>
              <w:bottom w:val="single" w:sz="4" w:space="0" w:color="000000"/>
            </w:tcBorders>
            <w:shd w:fill="auto" w:val="clear"/>
          </w:tcPr>
          <w:p>
            <w:pPr>
              <w:pStyle w:val="TableContents"/>
              <w:jc w:val="center"/>
              <w:rPr>
                <w:rFonts w:ascii="Times New Roman" w:hAnsi="Times New Roman" w:cs="Times New Roman"/>
                <w:sz w:val="24"/>
                <w:szCs w:val="24"/>
                <w:del w:id="291" w:author="Unknown Author" w:date="2021-02-14T17:52:44Z"/>
              </w:rPr>
            </w:pPr>
            <w:del w:id="290" w:author="Unknown Author" w:date="2021-02-14T17:52:44Z">
              <w:r>
                <w:rPr>
                  <w:rFonts w:cs="Times New Roman" w:ascii="Times New Roman" w:hAnsi="Times New Roman"/>
                  <w:sz w:val="24"/>
                  <w:szCs w:val="24"/>
                </w:rPr>
                <w:delText>Difference</w:delText>
              </w:r>
            </w:del>
          </w:p>
          <w:p>
            <w:pPr>
              <w:pStyle w:val="TableContents"/>
              <w:spacing w:before="0" w:after="200"/>
              <w:jc w:val="center"/>
              <w:rPr>
                <w:sz w:val="24"/>
                <w:szCs w:val="24"/>
                <w:del w:id="293" w:author="Unknown Author" w:date="2021-02-14T17:52:44Z"/>
              </w:rPr>
            </w:pPr>
            <w:del w:id="292" w:author="Unknown Author" w:date="2021-02-14T17:52:44Z">
              <w:r>
                <w:rPr>
                  <w:rFonts w:cs="Times New Roman" w:ascii="Times New Roman" w:hAnsi="Times New Roman"/>
                  <w:sz w:val="24"/>
                  <w:szCs w:val="24"/>
                </w:rPr>
                <w:delText>(Rural-Urban)</w:delText>
              </w:r>
            </w:del>
          </w:p>
        </w:tc>
        <w:tc>
          <w:tcPr>
            <w:tcW w:w="1019" w:type="dxa"/>
            <w:tcBorders>
              <w:top w:val="single" w:sz="4" w:space="0" w:color="000000"/>
              <w:bottom w:val="single" w:sz="4" w:space="0" w:color="000000"/>
            </w:tcBorders>
            <w:shd w:fill="auto" w:val="clear"/>
          </w:tcPr>
          <w:p>
            <w:pPr>
              <w:pStyle w:val="TableContents"/>
              <w:spacing w:before="0" w:after="200"/>
              <w:jc w:val="center"/>
              <w:rPr>
                <w:rFonts w:ascii="Times New Roman" w:hAnsi="Times New Roman" w:cs="Times New Roman"/>
                <w:sz w:val="24"/>
                <w:szCs w:val="24"/>
                <w:del w:id="295" w:author="Unknown Author" w:date="2021-02-14T17:52:44Z"/>
              </w:rPr>
            </w:pPr>
            <w:del w:id="294" w:author="Unknown Author" w:date="2021-02-14T17:52:44Z">
              <w:r>
                <w:rPr>
                  <w:rFonts w:cs="Times New Roman" w:ascii="Times New Roman" w:hAnsi="Times New Roman"/>
                  <w:sz w:val="24"/>
                  <w:szCs w:val="24"/>
                </w:rPr>
                <w:delText>Rural</w:delText>
              </w:r>
            </w:del>
          </w:p>
        </w:tc>
        <w:tc>
          <w:tcPr>
            <w:tcW w:w="1020" w:type="dxa"/>
            <w:tcBorders>
              <w:top w:val="single" w:sz="4" w:space="0" w:color="000000"/>
              <w:bottom w:val="single" w:sz="4" w:space="0" w:color="000000"/>
            </w:tcBorders>
            <w:shd w:fill="auto" w:val="clear"/>
          </w:tcPr>
          <w:p>
            <w:pPr>
              <w:pStyle w:val="TableContents"/>
              <w:spacing w:before="0" w:after="200"/>
              <w:jc w:val="center"/>
              <w:rPr>
                <w:rFonts w:ascii="Times New Roman" w:hAnsi="Times New Roman" w:cs="Times New Roman"/>
                <w:sz w:val="24"/>
                <w:szCs w:val="24"/>
                <w:del w:id="297" w:author="Unknown Author" w:date="2021-02-14T17:52:44Z"/>
              </w:rPr>
            </w:pPr>
            <w:del w:id="296" w:author="Unknown Author" w:date="2021-02-14T17:52:44Z">
              <w:r>
                <w:rPr>
                  <w:rFonts w:cs="Times New Roman" w:ascii="Times New Roman" w:hAnsi="Times New Roman"/>
                  <w:sz w:val="24"/>
                  <w:szCs w:val="24"/>
                </w:rPr>
                <w:delText>Urban</w:delText>
              </w:r>
            </w:del>
          </w:p>
        </w:tc>
      </w:tr>
      <w:tr>
        <w:trPr/>
        <w:tc>
          <w:tcPr>
            <w:tcW w:w="692" w:type="dxa"/>
            <w:tcBorders/>
            <w:shd w:fill="auto" w:val="clear"/>
          </w:tcPr>
          <w:p>
            <w:pPr>
              <w:pStyle w:val="TableContents"/>
              <w:spacing w:before="0" w:after="200"/>
              <w:jc w:val="center"/>
              <w:rPr>
                <w:rFonts w:ascii="Times New Roman" w:hAnsi="Times New Roman" w:cs="Times New Roman"/>
                <w:sz w:val="24"/>
                <w:szCs w:val="24"/>
                <w:del w:id="299" w:author="Unknown Author" w:date="2021-02-14T17:52:44Z"/>
              </w:rPr>
            </w:pPr>
            <w:del w:id="298" w:author="Unknown Author" w:date="2021-02-14T17:52:44Z">
              <w:r>
                <w:rPr>
                  <w:rFonts w:cs="Times New Roman" w:ascii="Times New Roman" w:hAnsi="Times New Roman"/>
                  <w:sz w:val="24"/>
                  <w:szCs w:val="24"/>
                </w:rPr>
                <w:delText>0</w:delText>
              </w:r>
            </w:del>
          </w:p>
        </w:tc>
        <w:tc>
          <w:tcPr>
            <w:tcW w:w="721" w:type="dxa"/>
            <w:tcBorders/>
            <w:shd w:fill="auto" w:val="clear"/>
          </w:tcPr>
          <w:p>
            <w:pPr>
              <w:pStyle w:val="TableContents"/>
              <w:spacing w:before="0" w:after="200"/>
              <w:jc w:val="center"/>
              <w:rPr>
                <w:rFonts w:ascii="Times New Roman" w:hAnsi="Times New Roman" w:cs="Times New Roman"/>
                <w:sz w:val="24"/>
                <w:szCs w:val="24"/>
                <w:del w:id="301" w:author="Unknown Author" w:date="2021-02-14T17:52:44Z"/>
              </w:rPr>
            </w:pPr>
            <w:del w:id="300" w:author="Unknown Author" w:date="2021-02-14T17:52:44Z">
              <w:r>
                <w:rPr>
                  <w:rFonts w:cs="Times New Roman" w:ascii="Times New Roman" w:hAnsi="Times New Roman"/>
                  <w:sz w:val="24"/>
                  <w:szCs w:val="24"/>
                </w:rPr>
                <w:delText>74.5</w:delText>
              </w:r>
            </w:del>
          </w:p>
        </w:tc>
        <w:tc>
          <w:tcPr>
            <w:tcW w:w="719" w:type="dxa"/>
            <w:tcBorders/>
            <w:shd w:fill="auto" w:val="clear"/>
          </w:tcPr>
          <w:p>
            <w:pPr>
              <w:pStyle w:val="TableContents"/>
              <w:spacing w:before="0" w:after="200"/>
              <w:jc w:val="center"/>
              <w:rPr>
                <w:rFonts w:ascii="Times New Roman" w:hAnsi="Times New Roman" w:cs="Times New Roman"/>
                <w:sz w:val="24"/>
                <w:szCs w:val="24"/>
                <w:del w:id="303" w:author="Unknown Author" w:date="2021-02-14T17:52:44Z"/>
              </w:rPr>
            </w:pPr>
            <w:del w:id="302" w:author="Unknown Author" w:date="2021-02-14T17:52:44Z">
              <w:r>
                <w:rPr>
                  <w:rFonts w:cs="Times New Roman" w:ascii="Times New Roman" w:hAnsi="Times New Roman"/>
                  <w:sz w:val="24"/>
                  <w:szCs w:val="24"/>
                </w:rPr>
                <w:delText>70.6</w:delText>
              </w:r>
            </w:del>
          </w:p>
        </w:tc>
        <w:tc>
          <w:tcPr>
            <w:tcW w:w="1502" w:type="dxa"/>
            <w:tcBorders/>
            <w:shd w:fill="auto" w:val="clear"/>
          </w:tcPr>
          <w:p>
            <w:pPr>
              <w:pStyle w:val="TableContents"/>
              <w:spacing w:before="0" w:after="200"/>
              <w:jc w:val="center"/>
              <w:rPr>
                <w:rFonts w:ascii="Times New Roman" w:hAnsi="Times New Roman" w:cs="Times New Roman"/>
                <w:sz w:val="24"/>
                <w:szCs w:val="24"/>
                <w:del w:id="305" w:author="Unknown Author" w:date="2021-02-14T17:52:44Z"/>
              </w:rPr>
            </w:pPr>
            <w:del w:id="304" w:author="Unknown Author" w:date="2021-02-14T17:52:44Z">
              <w:r>
                <w:rPr>
                  <w:rFonts w:cs="Times New Roman" w:ascii="Times New Roman" w:hAnsi="Times New Roman"/>
                  <w:sz w:val="24"/>
                  <w:szCs w:val="24"/>
                </w:rPr>
                <w:delText>3.9</w:delText>
              </w:r>
            </w:del>
          </w:p>
        </w:tc>
        <w:tc>
          <w:tcPr>
            <w:tcW w:w="721" w:type="dxa"/>
            <w:tcBorders/>
            <w:shd w:fill="auto" w:val="clear"/>
          </w:tcPr>
          <w:p>
            <w:pPr>
              <w:pStyle w:val="TableContents"/>
              <w:spacing w:before="0" w:after="200"/>
              <w:jc w:val="center"/>
              <w:rPr>
                <w:rFonts w:ascii="Times New Roman" w:hAnsi="Times New Roman" w:cs="Times New Roman"/>
                <w:sz w:val="24"/>
                <w:szCs w:val="24"/>
                <w:del w:id="307" w:author="Unknown Author" w:date="2021-02-14T17:52:44Z"/>
              </w:rPr>
            </w:pPr>
            <w:del w:id="306" w:author="Unknown Author" w:date="2021-02-14T17:52:44Z">
              <w:r>
                <w:rPr>
                  <w:rFonts w:cs="Times New Roman" w:ascii="Times New Roman" w:hAnsi="Times New Roman"/>
                  <w:sz w:val="24"/>
                  <w:szCs w:val="24"/>
                </w:rPr>
                <w:delText>78.9</w:delText>
              </w:r>
            </w:del>
          </w:p>
        </w:tc>
        <w:tc>
          <w:tcPr>
            <w:tcW w:w="720" w:type="dxa"/>
            <w:tcBorders/>
            <w:shd w:fill="auto" w:val="clear"/>
          </w:tcPr>
          <w:p>
            <w:pPr>
              <w:pStyle w:val="TableContents"/>
              <w:spacing w:before="0" w:after="200"/>
              <w:jc w:val="center"/>
              <w:rPr>
                <w:rFonts w:ascii="Times New Roman" w:hAnsi="Times New Roman" w:cs="Times New Roman"/>
                <w:sz w:val="24"/>
                <w:szCs w:val="24"/>
                <w:del w:id="309" w:author="Unknown Author" w:date="2021-02-14T17:52:44Z"/>
              </w:rPr>
            </w:pPr>
            <w:del w:id="308" w:author="Unknown Author" w:date="2021-02-14T17:52:44Z">
              <w:r>
                <w:rPr>
                  <w:rFonts w:cs="Times New Roman" w:ascii="Times New Roman" w:hAnsi="Times New Roman"/>
                  <w:sz w:val="24"/>
                  <w:szCs w:val="24"/>
                </w:rPr>
                <w:delText>78.6</w:delText>
              </w:r>
            </w:del>
          </w:p>
        </w:tc>
        <w:tc>
          <w:tcPr>
            <w:tcW w:w="1502" w:type="dxa"/>
            <w:tcBorders/>
            <w:shd w:fill="auto" w:val="clear"/>
          </w:tcPr>
          <w:p>
            <w:pPr>
              <w:pStyle w:val="TableContents"/>
              <w:spacing w:before="0" w:after="200"/>
              <w:jc w:val="center"/>
              <w:rPr>
                <w:rFonts w:ascii="Times New Roman" w:hAnsi="Times New Roman" w:cs="Times New Roman"/>
                <w:sz w:val="24"/>
                <w:szCs w:val="24"/>
                <w:del w:id="311" w:author="Unknown Author" w:date="2021-02-14T17:52:44Z"/>
              </w:rPr>
            </w:pPr>
            <w:del w:id="310" w:author="Unknown Author" w:date="2021-02-14T17:52:44Z">
              <w:r>
                <w:rPr>
                  <w:rFonts w:cs="Times New Roman" w:ascii="Times New Roman" w:hAnsi="Times New Roman"/>
                  <w:sz w:val="24"/>
                  <w:szCs w:val="24"/>
                </w:rPr>
                <w:delText>0.3</w:delText>
              </w:r>
            </w:del>
          </w:p>
        </w:tc>
        <w:tc>
          <w:tcPr>
            <w:tcW w:w="1019" w:type="dxa"/>
            <w:tcBorders/>
            <w:shd w:fill="auto" w:val="clear"/>
          </w:tcPr>
          <w:p>
            <w:pPr>
              <w:pStyle w:val="TableContents"/>
              <w:spacing w:before="0" w:after="200"/>
              <w:jc w:val="center"/>
              <w:rPr>
                <w:rFonts w:ascii="Times New Roman" w:hAnsi="Times New Roman" w:cs="Times New Roman"/>
                <w:sz w:val="24"/>
                <w:szCs w:val="24"/>
                <w:del w:id="313" w:author="Unknown Author" w:date="2021-02-14T17:52:44Z"/>
              </w:rPr>
            </w:pPr>
            <w:del w:id="312" w:author="Unknown Author" w:date="2021-02-14T17:52:44Z">
              <w:r>
                <w:rPr>
                  <w:rFonts w:cs="Times New Roman" w:ascii="Times New Roman" w:hAnsi="Times New Roman"/>
                  <w:sz w:val="24"/>
                  <w:szCs w:val="24"/>
                </w:rPr>
                <w:delText>4.4</w:delText>
              </w:r>
            </w:del>
          </w:p>
        </w:tc>
        <w:tc>
          <w:tcPr>
            <w:tcW w:w="1020" w:type="dxa"/>
            <w:tcBorders/>
            <w:shd w:fill="auto" w:val="clear"/>
          </w:tcPr>
          <w:p>
            <w:pPr>
              <w:pStyle w:val="TableContents"/>
              <w:spacing w:before="0" w:after="200"/>
              <w:jc w:val="center"/>
              <w:rPr>
                <w:rFonts w:ascii="Times New Roman" w:hAnsi="Times New Roman" w:cs="Times New Roman"/>
                <w:sz w:val="24"/>
                <w:szCs w:val="24"/>
                <w:del w:id="315" w:author="Unknown Author" w:date="2021-02-14T17:52:44Z"/>
              </w:rPr>
            </w:pPr>
            <w:del w:id="314" w:author="Unknown Author" w:date="2021-02-14T17:52:44Z">
              <w:r>
                <w:rPr>
                  <w:rFonts w:cs="Times New Roman" w:ascii="Times New Roman" w:hAnsi="Times New Roman"/>
                  <w:sz w:val="24"/>
                  <w:szCs w:val="24"/>
                </w:rPr>
                <w:delText>8.0</w:delText>
              </w:r>
            </w:del>
          </w:p>
        </w:tc>
      </w:tr>
      <w:tr>
        <w:trPr/>
        <w:tc>
          <w:tcPr>
            <w:tcW w:w="692" w:type="dxa"/>
            <w:tcBorders/>
            <w:shd w:fill="auto" w:val="clear"/>
          </w:tcPr>
          <w:p>
            <w:pPr>
              <w:pStyle w:val="TableContents"/>
              <w:spacing w:before="0" w:after="200"/>
              <w:jc w:val="center"/>
              <w:rPr>
                <w:rFonts w:ascii="Times New Roman" w:hAnsi="Times New Roman" w:cs="Times New Roman"/>
                <w:sz w:val="24"/>
                <w:szCs w:val="24"/>
                <w:del w:id="317" w:author="Unknown Author" w:date="2021-02-14T17:52:44Z"/>
              </w:rPr>
            </w:pPr>
            <w:del w:id="316" w:author="Unknown Author" w:date="2021-02-14T17:52:44Z">
              <w:r>
                <w:rPr>
                  <w:rFonts w:cs="Times New Roman" w:ascii="Times New Roman" w:hAnsi="Times New Roman"/>
                  <w:sz w:val="24"/>
                  <w:szCs w:val="24"/>
                </w:rPr>
                <w:delText>20</w:delText>
              </w:r>
            </w:del>
          </w:p>
        </w:tc>
        <w:tc>
          <w:tcPr>
            <w:tcW w:w="721" w:type="dxa"/>
            <w:tcBorders/>
            <w:shd w:fill="auto" w:val="clear"/>
          </w:tcPr>
          <w:p>
            <w:pPr>
              <w:pStyle w:val="TableContents"/>
              <w:spacing w:before="0" w:after="200"/>
              <w:jc w:val="center"/>
              <w:rPr>
                <w:rFonts w:ascii="Times New Roman" w:hAnsi="Times New Roman" w:cs="Times New Roman"/>
                <w:sz w:val="24"/>
                <w:szCs w:val="24"/>
                <w:del w:id="319" w:author="Unknown Author" w:date="2021-02-14T17:52:44Z"/>
              </w:rPr>
            </w:pPr>
            <w:del w:id="318" w:author="Unknown Author" w:date="2021-02-14T17:52:44Z">
              <w:r>
                <w:rPr>
                  <w:rFonts w:cs="Times New Roman" w:ascii="Times New Roman" w:hAnsi="Times New Roman"/>
                  <w:sz w:val="24"/>
                  <w:szCs w:val="24"/>
                </w:rPr>
                <w:delText>56.9</w:delText>
              </w:r>
            </w:del>
          </w:p>
        </w:tc>
        <w:tc>
          <w:tcPr>
            <w:tcW w:w="719" w:type="dxa"/>
            <w:tcBorders/>
            <w:shd w:fill="auto" w:val="clear"/>
          </w:tcPr>
          <w:p>
            <w:pPr>
              <w:pStyle w:val="TableContents"/>
              <w:spacing w:before="0" w:after="200"/>
              <w:jc w:val="center"/>
              <w:rPr>
                <w:rFonts w:ascii="Times New Roman" w:hAnsi="Times New Roman" w:cs="Times New Roman"/>
                <w:sz w:val="24"/>
                <w:szCs w:val="24"/>
                <w:del w:id="321" w:author="Unknown Author" w:date="2021-02-14T17:52:44Z"/>
              </w:rPr>
            </w:pPr>
            <w:del w:id="320" w:author="Unknown Author" w:date="2021-02-14T17:52:44Z">
              <w:r>
                <w:rPr>
                  <w:rFonts w:cs="Times New Roman" w:ascii="Times New Roman" w:hAnsi="Times New Roman"/>
                  <w:sz w:val="24"/>
                  <w:szCs w:val="24"/>
                </w:rPr>
                <w:delText>52.6</w:delText>
              </w:r>
            </w:del>
          </w:p>
        </w:tc>
        <w:tc>
          <w:tcPr>
            <w:tcW w:w="1502" w:type="dxa"/>
            <w:tcBorders/>
            <w:shd w:fill="auto" w:val="clear"/>
          </w:tcPr>
          <w:p>
            <w:pPr>
              <w:pStyle w:val="TableContents"/>
              <w:spacing w:before="0" w:after="200"/>
              <w:jc w:val="center"/>
              <w:rPr>
                <w:rFonts w:ascii="Times New Roman" w:hAnsi="Times New Roman" w:cs="Times New Roman"/>
                <w:sz w:val="24"/>
                <w:szCs w:val="24"/>
                <w:del w:id="323" w:author="Unknown Author" w:date="2021-02-14T17:52:44Z"/>
              </w:rPr>
            </w:pPr>
            <w:del w:id="322" w:author="Unknown Author" w:date="2021-02-14T17:52:44Z">
              <w:r>
                <w:rPr>
                  <w:rFonts w:cs="Times New Roman" w:ascii="Times New Roman" w:hAnsi="Times New Roman"/>
                  <w:sz w:val="24"/>
                  <w:szCs w:val="24"/>
                </w:rPr>
                <w:delText>4.3</w:delText>
              </w:r>
            </w:del>
          </w:p>
        </w:tc>
        <w:tc>
          <w:tcPr>
            <w:tcW w:w="721" w:type="dxa"/>
            <w:tcBorders/>
            <w:shd w:fill="auto" w:val="clear"/>
          </w:tcPr>
          <w:p>
            <w:pPr>
              <w:pStyle w:val="TableContents"/>
              <w:spacing w:before="0" w:after="200"/>
              <w:jc w:val="center"/>
              <w:rPr>
                <w:rFonts w:ascii="Times New Roman" w:hAnsi="Times New Roman" w:cs="Times New Roman"/>
                <w:sz w:val="24"/>
                <w:szCs w:val="24"/>
                <w:del w:id="325" w:author="Unknown Author" w:date="2021-02-14T17:52:44Z"/>
              </w:rPr>
            </w:pPr>
            <w:del w:id="324" w:author="Unknown Author" w:date="2021-02-14T17:52:44Z">
              <w:r>
                <w:rPr>
                  <w:rFonts w:cs="Times New Roman" w:ascii="Times New Roman" w:hAnsi="Times New Roman"/>
                  <w:sz w:val="24"/>
                  <w:szCs w:val="24"/>
                </w:rPr>
                <w:delText>60.8</w:delText>
              </w:r>
            </w:del>
          </w:p>
        </w:tc>
        <w:tc>
          <w:tcPr>
            <w:tcW w:w="720" w:type="dxa"/>
            <w:tcBorders/>
            <w:shd w:fill="auto" w:val="clear"/>
          </w:tcPr>
          <w:p>
            <w:pPr>
              <w:pStyle w:val="TableContents"/>
              <w:spacing w:before="0" w:after="200"/>
              <w:jc w:val="center"/>
              <w:rPr>
                <w:rFonts w:ascii="Times New Roman" w:hAnsi="Times New Roman" w:cs="Times New Roman"/>
                <w:sz w:val="24"/>
                <w:szCs w:val="24"/>
                <w:del w:id="327" w:author="Unknown Author" w:date="2021-02-14T17:52:44Z"/>
              </w:rPr>
            </w:pPr>
            <w:del w:id="326" w:author="Unknown Author" w:date="2021-02-14T17:52:44Z">
              <w:r>
                <w:rPr>
                  <w:rFonts w:cs="Times New Roman" w:ascii="Times New Roman" w:hAnsi="Times New Roman"/>
                  <w:sz w:val="24"/>
                  <w:szCs w:val="24"/>
                </w:rPr>
                <w:delText>60.0</w:delText>
              </w:r>
            </w:del>
          </w:p>
        </w:tc>
        <w:tc>
          <w:tcPr>
            <w:tcW w:w="1502" w:type="dxa"/>
            <w:tcBorders/>
            <w:shd w:fill="auto" w:val="clear"/>
          </w:tcPr>
          <w:p>
            <w:pPr>
              <w:pStyle w:val="TableContents"/>
              <w:spacing w:before="0" w:after="200"/>
              <w:jc w:val="center"/>
              <w:rPr>
                <w:rFonts w:ascii="Times New Roman" w:hAnsi="Times New Roman" w:cs="Times New Roman"/>
                <w:sz w:val="24"/>
                <w:szCs w:val="24"/>
                <w:del w:id="329" w:author="Unknown Author" w:date="2021-02-14T17:52:44Z"/>
              </w:rPr>
            </w:pPr>
            <w:del w:id="328" w:author="Unknown Author" w:date="2021-02-14T17:52:44Z">
              <w:r>
                <w:rPr>
                  <w:rFonts w:cs="Times New Roman" w:ascii="Times New Roman" w:hAnsi="Times New Roman"/>
                  <w:sz w:val="24"/>
                  <w:szCs w:val="24"/>
                </w:rPr>
                <w:delText>0.8</w:delText>
              </w:r>
            </w:del>
          </w:p>
        </w:tc>
        <w:tc>
          <w:tcPr>
            <w:tcW w:w="1019" w:type="dxa"/>
            <w:tcBorders/>
            <w:shd w:fill="auto" w:val="clear"/>
          </w:tcPr>
          <w:p>
            <w:pPr>
              <w:pStyle w:val="TableContents"/>
              <w:spacing w:before="0" w:after="200"/>
              <w:jc w:val="center"/>
              <w:rPr>
                <w:rFonts w:ascii="Times New Roman" w:hAnsi="Times New Roman" w:cs="Times New Roman"/>
                <w:sz w:val="24"/>
                <w:szCs w:val="24"/>
                <w:del w:id="331" w:author="Unknown Author" w:date="2021-02-14T17:52:44Z"/>
              </w:rPr>
            </w:pPr>
            <w:del w:id="330" w:author="Unknown Author" w:date="2021-02-14T17:52:44Z">
              <w:r>
                <w:rPr>
                  <w:rFonts w:cs="Times New Roman" w:ascii="Times New Roman" w:hAnsi="Times New Roman"/>
                  <w:sz w:val="24"/>
                  <w:szCs w:val="24"/>
                </w:rPr>
                <w:delText>3.9</w:delText>
              </w:r>
            </w:del>
          </w:p>
        </w:tc>
        <w:tc>
          <w:tcPr>
            <w:tcW w:w="1020" w:type="dxa"/>
            <w:tcBorders/>
            <w:shd w:fill="auto" w:val="clear"/>
          </w:tcPr>
          <w:p>
            <w:pPr>
              <w:pStyle w:val="TableContents"/>
              <w:spacing w:before="0" w:after="200"/>
              <w:jc w:val="center"/>
              <w:rPr>
                <w:rFonts w:ascii="Times New Roman" w:hAnsi="Times New Roman" w:cs="Times New Roman"/>
                <w:sz w:val="24"/>
                <w:szCs w:val="24"/>
                <w:del w:id="333" w:author="Unknown Author" w:date="2021-02-14T17:52:44Z"/>
              </w:rPr>
            </w:pPr>
            <w:del w:id="332" w:author="Unknown Author" w:date="2021-02-14T17:52:44Z">
              <w:r>
                <w:rPr>
                  <w:rFonts w:cs="Times New Roman" w:ascii="Times New Roman" w:hAnsi="Times New Roman"/>
                  <w:sz w:val="24"/>
                  <w:szCs w:val="24"/>
                </w:rPr>
                <w:delText>7.4</w:delText>
              </w:r>
            </w:del>
          </w:p>
        </w:tc>
      </w:tr>
      <w:tr>
        <w:trPr/>
        <w:tc>
          <w:tcPr>
            <w:tcW w:w="692" w:type="dxa"/>
            <w:tcBorders/>
            <w:shd w:fill="auto" w:val="clear"/>
          </w:tcPr>
          <w:p>
            <w:pPr>
              <w:pStyle w:val="TableContents"/>
              <w:spacing w:before="0" w:after="200"/>
              <w:jc w:val="center"/>
              <w:rPr>
                <w:rFonts w:ascii="Times New Roman" w:hAnsi="Times New Roman" w:cs="Times New Roman"/>
                <w:sz w:val="24"/>
                <w:szCs w:val="24"/>
                <w:del w:id="335" w:author="Unknown Author" w:date="2021-02-14T17:52:44Z"/>
              </w:rPr>
            </w:pPr>
            <w:del w:id="334" w:author="Unknown Author" w:date="2021-02-14T17:52:44Z">
              <w:r>
                <w:rPr>
                  <w:rFonts w:cs="Times New Roman" w:ascii="Times New Roman" w:hAnsi="Times New Roman"/>
                  <w:sz w:val="24"/>
                  <w:szCs w:val="24"/>
                </w:rPr>
                <w:delText>40</w:delText>
              </w:r>
            </w:del>
          </w:p>
        </w:tc>
        <w:tc>
          <w:tcPr>
            <w:tcW w:w="721" w:type="dxa"/>
            <w:tcBorders/>
            <w:shd w:fill="auto" w:val="clear"/>
          </w:tcPr>
          <w:p>
            <w:pPr>
              <w:pStyle w:val="TableContents"/>
              <w:spacing w:before="0" w:after="200"/>
              <w:jc w:val="center"/>
              <w:rPr>
                <w:rFonts w:ascii="Times New Roman" w:hAnsi="Times New Roman" w:cs="Times New Roman"/>
                <w:sz w:val="24"/>
                <w:szCs w:val="24"/>
                <w:del w:id="337" w:author="Unknown Author" w:date="2021-02-14T17:52:44Z"/>
              </w:rPr>
            </w:pPr>
            <w:del w:id="336" w:author="Unknown Author" w:date="2021-02-14T17:52:44Z">
              <w:r>
                <w:rPr>
                  <w:rFonts w:cs="Times New Roman" w:ascii="Times New Roman" w:hAnsi="Times New Roman"/>
                  <w:sz w:val="24"/>
                  <w:szCs w:val="24"/>
                </w:rPr>
                <w:delText>39.8</w:delText>
              </w:r>
            </w:del>
          </w:p>
        </w:tc>
        <w:tc>
          <w:tcPr>
            <w:tcW w:w="719" w:type="dxa"/>
            <w:tcBorders/>
            <w:shd w:fill="auto" w:val="clear"/>
          </w:tcPr>
          <w:p>
            <w:pPr>
              <w:pStyle w:val="TableContents"/>
              <w:spacing w:before="0" w:after="200"/>
              <w:jc w:val="center"/>
              <w:rPr>
                <w:rFonts w:ascii="Times New Roman" w:hAnsi="Times New Roman" w:cs="Times New Roman"/>
                <w:sz w:val="24"/>
                <w:szCs w:val="24"/>
                <w:del w:id="339" w:author="Unknown Author" w:date="2021-02-14T17:52:44Z"/>
              </w:rPr>
            </w:pPr>
            <w:del w:id="338" w:author="Unknown Author" w:date="2021-02-14T17:52:44Z">
              <w:r>
                <w:rPr>
                  <w:rFonts w:cs="Times New Roman" w:ascii="Times New Roman" w:hAnsi="Times New Roman"/>
                  <w:sz w:val="24"/>
                  <w:szCs w:val="24"/>
                </w:rPr>
                <w:delText>35.5</w:delText>
              </w:r>
            </w:del>
          </w:p>
        </w:tc>
        <w:tc>
          <w:tcPr>
            <w:tcW w:w="1502" w:type="dxa"/>
            <w:tcBorders/>
            <w:shd w:fill="auto" w:val="clear"/>
          </w:tcPr>
          <w:p>
            <w:pPr>
              <w:pStyle w:val="TableContents"/>
              <w:spacing w:before="0" w:after="200"/>
              <w:jc w:val="center"/>
              <w:rPr>
                <w:rFonts w:ascii="Times New Roman" w:hAnsi="Times New Roman" w:cs="Times New Roman"/>
                <w:sz w:val="24"/>
                <w:szCs w:val="24"/>
                <w:del w:id="341" w:author="Unknown Author" w:date="2021-02-14T17:52:44Z"/>
              </w:rPr>
            </w:pPr>
            <w:del w:id="340" w:author="Unknown Author" w:date="2021-02-14T17:52:44Z">
              <w:r>
                <w:rPr>
                  <w:rFonts w:cs="Times New Roman" w:ascii="Times New Roman" w:hAnsi="Times New Roman"/>
                  <w:sz w:val="24"/>
                  <w:szCs w:val="24"/>
                </w:rPr>
                <w:delText>4.3</w:delText>
              </w:r>
            </w:del>
          </w:p>
        </w:tc>
        <w:tc>
          <w:tcPr>
            <w:tcW w:w="721" w:type="dxa"/>
            <w:tcBorders/>
            <w:shd w:fill="auto" w:val="clear"/>
          </w:tcPr>
          <w:p>
            <w:pPr>
              <w:pStyle w:val="TableContents"/>
              <w:spacing w:before="0" w:after="200"/>
              <w:jc w:val="center"/>
              <w:rPr>
                <w:rFonts w:ascii="Times New Roman" w:hAnsi="Times New Roman" w:cs="Times New Roman"/>
                <w:sz w:val="24"/>
                <w:szCs w:val="24"/>
                <w:del w:id="343" w:author="Unknown Author" w:date="2021-02-14T17:52:44Z"/>
              </w:rPr>
            </w:pPr>
            <w:del w:id="342" w:author="Unknown Author" w:date="2021-02-14T17:52:44Z">
              <w:r>
                <w:rPr>
                  <w:rFonts w:cs="Times New Roman" w:ascii="Times New Roman" w:hAnsi="Times New Roman"/>
                  <w:sz w:val="24"/>
                  <w:szCs w:val="24"/>
                </w:rPr>
                <w:delText>41.9</w:delText>
              </w:r>
            </w:del>
          </w:p>
        </w:tc>
        <w:tc>
          <w:tcPr>
            <w:tcW w:w="720" w:type="dxa"/>
            <w:tcBorders/>
            <w:shd w:fill="auto" w:val="clear"/>
          </w:tcPr>
          <w:p>
            <w:pPr>
              <w:pStyle w:val="TableContents"/>
              <w:spacing w:before="0" w:after="200"/>
              <w:jc w:val="center"/>
              <w:rPr>
                <w:rFonts w:ascii="Times New Roman" w:hAnsi="Times New Roman" w:cs="Times New Roman"/>
                <w:sz w:val="24"/>
                <w:szCs w:val="24"/>
                <w:del w:id="345" w:author="Unknown Author" w:date="2021-02-14T17:52:44Z"/>
              </w:rPr>
            </w:pPr>
            <w:del w:id="344" w:author="Unknown Author" w:date="2021-02-14T17:52:44Z">
              <w:r>
                <w:rPr>
                  <w:rFonts w:cs="Times New Roman" w:ascii="Times New Roman" w:hAnsi="Times New Roman"/>
                  <w:sz w:val="24"/>
                  <w:szCs w:val="24"/>
                </w:rPr>
                <w:delText>41.0</w:delText>
              </w:r>
            </w:del>
          </w:p>
        </w:tc>
        <w:tc>
          <w:tcPr>
            <w:tcW w:w="1502" w:type="dxa"/>
            <w:tcBorders/>
            <w:shd w:fill="auto" w:val="clear"/>
          </w:tcPr>
          <w:p>
            <w:pPr>
              <w:pStyle w:val="TableContents"/>
              <w:spacing w:before="0" w:after="200"/>
              <w:jc w:val="center"/>
              <w:rPr>
                <w:rFonts w:ascii="Times New Roman" w:hAnsi="Times New Roman" w:cs="Times New Roman"/>
                <w:sz w:val="24"/>
                <w:szCs w:val="24"/>
                <w:del w:id="347" w:author="Unknown Author" w:date="2021-02-14T17:52:44Z"/>
              </w:rPr>
            </w:pPr>
            <w:del w:id="346" w:author="Unknown Author" w:date="2021-02-14T17:52:44Z">
              <w:r>
                <w:rPr>
                  <w:rFonts w:cs="Times New Roman" w:ascii="Times New Roman" w:hAnsi="Times New Roman"/>
                  <w:sz w:val="24"/>
                  <w:szCs w:val="24"/>
                </w:rPr>
                <w:delText>0.9</w:delText>
              </w:r>
            </w:del>
          </w:p>
        </w:tc>
        <w:tc>
          <w:tcPr>
            <w:tcW w:w="1019" w:type="dxa"/>
            <w:tcBorders/>
            <w:shd w:fill="auto" w:val="clear"/>
          </w:tcPr>
          <w:p>
            <w:pPr>
              <w:pStyle w:val="TableContents"/>
              <w:spacing w:before="0" w:after="200"/>
              <w:jc w:val="center"/>
              <w:rPr>
                <w:rFonts w:ascii="Times New Roman" w:hAnsi="Times New Roman" w:cs="Times New Roman"/>
                <w:sz w:val="24"/>
                <w:szCs w:val="24"/>
                <w:del w:id="349" w:author="Unknown Author" w:date="2021-02-14T17:52:44Z"/>
              </w:rPr>
            </w:pPr>
            <w:del w:id="348" w:author="Unknown Author" w:date="2021-02-14T17:52:44Z">
              <w:r>
                <w:rPr>
                  <w:rFonts w:cs="Times New Roman" w:ascii="Times New Roman" w:hAnsi="Times New Roman"/>
                  <w:sz w:val="24"/>
                  <w:szCs w:val="24"/>
                </w:rPr>
                <w:delText>2.1</w:delText>
              </w:r>
            </w:del>
          </w:p>
        </w:tc>
        <w:tc>
          <w:tcPr>
            <w:tcW w:w="1020" w:type="dxa"/>
            <w:tcBorders/>
            <w:shd w:fill="auto" w:val="clear"/>
          </w:tcPr>
          <w:p>
            <w:pPr>
              <w:pStyle w:val="TableContents"/>
              <w:spacing w:before="0" w:after="200"/>
              <w:jc w:val="center"/>
              <w:rPr>
                <w:rFonts w:ascii="Times New Roman" w:hAnsi="Times New Roman" w:cs="Times New Roman"/>
                <w:sz w:val="24"/>
                <w:szCs w:val="24"/>
                <w:del w:id="351" w:author="Unknown Author" w:date="2021-02-14T17:52:44Z"/>
              </w:rPr>
            </w:pPr>
            <w:del w:id="350" w:author="Unknown Author" w:date="2021-02-14T17:52:44Z">
              <w:r>
                <w:rPr>
                  <w:rFonts w:cs="Times New Roman" w:ascii="Times New Roman" w:hAnsi="Times New Roman"/>
                  <w:sz w:val="24"/>
                  <w:szCs w:val="24"/>
                </w:rPr>
                <w:delText>5.5</w:delText>
              </w:r>
            </w:del>
          </w:p>
        </w:tc>
      </w:tr>
      <w:tr>
        <w:trPr/>
        <w:tc>
          <w:tcPr>
            <w:tcW w:w="692" w:type="dxa"/>
            <w:tcBorders>
              <w:bottom w:val="single" w:sz="4" w:space="0" w:color="000000"/>
            </w:tcBorders>
            <w:shd w:fill="auto" w:val="clear"/>
          </w:tcPr>
          <w:p>
            <w:pPr>
              <w:pStyle w:val="TableContents"/>
              <w:spacing w:before="0" w:after="200"/>
              <w:jc w:val="center"/>
              <w:rPr>
                <w:rFonts w:ascii="Times New Roman" w:hAnsi="Times New Roman" w:cs="Times New Roman"/>
                <w:sz w:val="24"/>
                <w:szCs w:val="24"/>
                <w:del w:id="353" w:author="Unknown Author" w:date="2021-02-14T17:52:44Z"/>
              </w:rPr>
            </w:pPr>
            <w:del w:id="352" w:author="Unknown Author" w:date="2021-02-14T17:52:44Z">
              <w:r>
                <w:rPr>
                  <w:rFonts w:cs="Times New Roman" w:ascii="Times New Roman" w:hAnsi="Times New Roman"/>
                  <w:sz w:val="24"/>
                  <w:szCs w:val="24"/>
                </w:rPr>
                <w:delText>60</w:delText>
              </w:r>
            </w:del>
          </w:p>
        </w:tc>
        <w:tc>
          <w:tcPr>
            <w:tcW w:w="721" w:type="dxa"/>
            <w:tcBorders>
              <w:bottom w:val="single" w:sz="4" w:space="0" w:color="000000"/>
            </w:tcBorders>
            <w:shd w:fill="auto" w:val="clear"/>
          </w:tcPr>
          <w:p>
            <w:pPr>
              <w:pStyle w:val="TableContents"/>
              <w:spacing w:before="0" w:after="200"/>
              <w:jc w:val="center"/>
              <w:rPr>
                <w:rFonts w:ascii="Times New Roman" w:hAnsi="Times New Roman" w:cs="Times New Roman"/>
                <w:sz w:val="24"/>
                <w:szCs w:val="24"/>
                <w:del w:id="355" w:author="Unknown Author" w:date="2021-02-14T17:52:44Z"/>
              </w:rPr>
            </w:pPr>
            <w:del w:id="354" w:author="Unknown Author" w:date="2021-02-14T17:52:44Z">
              <w:r>
                <w:rPr>
                  <w:rFonts w:cs="Times New Roman" w:ascii="Times New Roman" w:hAnsi="Times New Roman"/>
                  <w:sz w:val="24"/>
                  <w:szCs w:val="24"/>
                </w:rPr>
                <w:delText>23.1</w:delText>
              </w:r>
            </w:del>
          </w:p>
        </w:tc>
        <w:tc>
          <w:tcPr>
            <w:tcW w:w="719" w:type="dxa"/>
            <w:tcBorders>
              <w:bottom w:val="single" w:sz="4" w:space="0" w:color="000000"/>
            </w:tcBorders>
            <w:shd w:fill="auto" w:val="clear"/>
          </w:tcPr>
          <w:p>
            <w:pPr>
              <w:pStyle w:val="TableContents"/>
              <w:spacing w:before="0" w:after="200"/>
              <w:jc w:val="center"/>
              <w:rPr>
                <w:rFonts w:ascii="Times New Roman" w:hAnsi="Times New Roman" w:cs="Times New Roman"/>
                <w:sz w:val="24"/>
                <w:szCs w:val="24"/>
                <w:del w:id="357" w:author="Unknown Author" w:date="2021-02-14T17:52:44Z"/>
              </w:rPr>
            </w:pPr>
            <w:del w:id="356" w:author="Unknown Author" w:date="2021-02-14T17:52:44Z">
              <w:r>
                <w:rPr>
                  <w:rFonts w:cs="Times New Roman" w:ascii="Times New Roman" w:hAnsi="Times New Roman"/>
                  <w:sz w:val="24"/>
                  <w:szCs w:val="24"/>
                </w:rPr>
                <w:delText>19.6</w:delText>
              </w:r>
            </w:del>
          </w:p>
        </w:tc>
        <w:tc>
          <w:tcPr>
            <w:tcW w:w="1502" w:type="dxa"/>
            <w:tcBorders>
              <w:bottom w:val="single" w:sz="4" w:space="0" w:color="000000"/>
            </w:tcBorders>
            <w:shd w:fill="auto" w:val="clear"/>
          </w:tcPr>
          <w:p>
            <w:pPr>
              <w:pStyle w:val="TableContents"/>
              <w:spacing w:before="0" w:after="200"/>
              <w:jc w:val="center"/>
              <w:rPr>
                <w:rFonts w:ascii="Times New Roman" w:hAnsi="Times New Roman" w:cs="Times New Roman"/>
                <w:sz w:val="24"/>
                <w:szCs w:val="24"/>
                <w:del w:id="359" w:author="Unknown Author" w:date="2021-02-14T17:52:44Z"/>
              </w:rPr>
            </w:pPr>
            <w:del w:id="358" w:author="Unknown Author" w:date="2021-02-14T17:52:44Z">
              <w:r>
                <w:rPr>
                  <w:rFonts w:cs="Times New Roman" w:ascii="Times New Roman" w:hAnsi="Times New Roman"/>
                  <w:sz w:val="24"/>
                  <w:szCs w:val="24"/>
                </w:rPr>
                <w:delText>3.5</w:delText>
              </w:r>
            </w:del>
          </w:p>
        </w:tc>
        <w:tc>
          <w:tcPr>
            <w:tcW w:w="721" w:type="dxa"/>
            <w:tcBorders>
              <w:bottom w:val="single" w:sz="4" w:space="0" w:color="000000"/>
            </w:tcBorders>
            <w:shd w:fill="auto" w:val="clear"/>
          </w:tcPr>
          <w:p>
            <w:pPr>
              <w:pStyle w:val="TableContents"/>
              <w:spacing w:before="0" w:after="200"/>
              <w:jc w:val="center"/>
              <w:rPr>
                <w:rFonts w:ascii="Times New Roman" w:hAnsi="Times New Roman" w:cs="Times New Roman"/>
                <w:sz w:val="24"/>
                <w:szCs w:val="24"/>
                <w:del w:id="361" w:author="Unknown Author" w:date="2021-02-14T17:52:44Z"/>
              </w:rPr>
            </w:pPr>
            <w:del w:id="360" w:author="Unknown Author" w:date="2021-02-14T17:52:44Z">
              <w:r>
                <w:rPr>
                  <w:rFonts w:cs="Times New Roman" w:ascii="Times New Roman" w:hAnsi="Times New Roman"/>
                  <w:sz w:val="24"/>
                  <w:szCs w:val="24"/>
                </w:rPr>
                <w:delText>24.2</w:delText>
              </w:r>
            </w:del>
          </w:p>
        </w:tc>
        <w:tc>
          <w:tcPr>
            <w:tcW w:w="720" w:type="dxa"/>
            <w:tcBorders>
              <w:bottom w:val="single" w:sz="4" w:space="0" w:color="000000"/>
            </w:tcBorders>
            <w:shd w:fill="auto" w:val="clear"/>
          </w:tcPr>
          <w:p>
            <w:pPr>
              <w:pStyle w:val="TableContents"/>
              <w:spacing w:before="0" w:after="200"/>
              <w:jc w:val="center"/>
              <w:rPr>
                <w:rFonts w:ascii="Times New Roman" w:hAnsi="Times New Roman" w:cs="Times New Roman"/>
                <w:sz w:val="24"/>
                <w:szCs w:val="24"/>
                <w:del w:id="363" w:author="Unknown Author" w:date="2021-02-14T17:52:44Z"/>
              </w:rPr>
            </w:pPr>
            <w:del w:id="362" w:author="Unknown Author" w:date="2021-02-14T17:52:44Z">
              <w:r>
                <w:rPr>
                  <w:rFonts w:cs="Times New Roman" w:ascii="Times New Roman" w:hAnsi="Times New Roman"/>
                  <w:sz w:val="24"/>
                  <w:szCs w:val="24"/>
                </w:rPr>
                <w:delText>23.5</w:delText>
              </w:r>
            </w:del>
          </w:p>
        </w:tc>
        <w:tc>
          <w:tcPr>
            <w:tcW w:w="1502" w:type="dxa"/>
            <w:tcBorders>
              <w:bottom w:val="single" w:sz="4" w:space="0" w:color="000000"/>
            </w:tcBorders>
            <w:shd w:fill="auto" w:val="clear"/>
          </w:tcPr>
          <w:p>
            <w:pPr>
              <w:pStyle w:val="TableContents"/>
              <w:spacing w:before="0" w:after="200"/>
              <w:jc w:val="center"/>
              <w:rPr>
                <w:rFonts w:ascii="Times New Roman" w:hAnsi="Times New Roman" w:cs="Times New Roman"/>
                <w:sz w:val="24"/>
                <w:szCs w:val="24"/>
                <w:del w:id="365" w:author="Unknown Author" w:date="2021-02-14T17:52:44Z"/>
              </w:rPr>
            </w:pPr>
            <w:del w:id="364" w:author="Unknown Author" w:date="2021-02-14T17:52:44Z">
              <w:r>
                <w:rPr>
                  <w:rFonts w:cs="Times New Roman" w:ascii="Times New Roman" w:hAnsi="Times New Roman"/>
                  <w:sz w:val="24"/>
                  <w:szCs w:val="24"/>
                </w:rPr>
                <w:delText>0.7</w:delText>
              </w:r>
            </w:del>
          </w:p>
        </w:tc>
        <w:tc>
          <w:tcPr>
            <w:tcW w:w="1019" w:type="dxa"/>
            <w:tcBorders>
              <w:bottom w:val="single" w:sz="4" w:space="0" w:color="000000"/>
            </w:tcBorders>
            <w:shd w:fill="auto" w:val="clear"/>
          </w:tcPr>
          <w:p>
            <w:pPr>
              <w:pStyle w:val="TableContents"/>
              <w:spacing w:before="0" w:after="200"/>
              <w:jc w:val="center"/>
              <w:rPr>
                <w:rFonts w:ascii="Times New Roman" w:hAnsi="Times New Roman" w:cs="Times New Roman"/>
                <w:sz w:val="24"/>
                <w:szCs w:val="24"/>
                <w:del w:id="367" w:author="Unknown Author" w:date="2021-02-14T17:52:44Z"/>
              </w:rPr>
            </w:pPr>
            <w:del w:id="366" w:author="Unknown Author" w:date="2021-02-14T17:52:44Z">
              <w:r>
                <w:rPr>
                  <w:rFonts w:cs="Times New Roman" w:ascii="Times New Roman" w:hAnsi="Times New Roman"/>
                  <w:sz w:val="24"/>
                  <w:szCs w:val="24"/>
                </w:rPr>
                <w:delText>1.1</w:delText>
              </w:r>
            </w:del>
          </w:p>
        </w:tc>
        <w:tc>
          <w:tcPr>
            <w:tcW w:w="1020" w:type="dxa"/>
            <w:tcBorders>
              <w:bottom w:val="single" w:sz="4" w:space="0" w:color="000000"/>
            </w:tcBorders>
            <w:shd w:fill="auto" w:val="clear"/>
          </w:tcPr>
          <w:p>
            <w:pPr>
              <w:pStyle w:val="TableContents"/>
              <w:spacing w:before="0" w:after="200"/>
              <w:jc w:val="center"/>
              <w:rPr>
                <w:rFonts w:ascii="Times New Roman" w:hAnsi="Times New Roman" w:cs="Times New Roman"/>
                <w:sz w:val="24"/>
                <w:szCs w:val="24"/>
                <w:del w:id="369" w:author="Unknown Author" w:date="2021-02-14T17:52:44Z"/>
              </w:rPr>
            </w:pPr>
            <w:del w:id="368" w:author="Unknown Author" w:date="2021-02-14T17:52:44Z">
              <w:r>
                <w:rPr>
                  <w:rFonts w:cs="Times New Roman" w:ascii="Times New Roman" w:hAnsi="Times New Roman"/>
                  <w:sz w:val="24"/>
                  <w:szCs w:val="24"/>
                </w:rPr>
                <w:delText>3.9</w:delText>
              </w:r>
            </w:del>
          </w:p>
        </w:tc>
      </w:tr>
    </w:tbl>
    <w:p>
      <w:pPr>
        <w:pStyle w:val="TextBody"/>
        <w:spacing w:lineRule="auto" w:line="240"/>
        <w:rPr>
          <w:rFonts w:ascii="Times New Roman" w:hAnsi="Times New Roman"/>
          <w:del w:id="371" w:author="Unknown Author" w:date="2021-02-14T17:52:44Z"/>
        </w:rPr>
      </w:pPr>
      <w:del w:id="370" w:author="Unknown Author" w:date="2021-02-14T17:52:44Z">
        <w:r>
          <w:rPr>
            <w:rFonts w:ascii="Times New Roman" w:hAnsi="Times New Roman"/>
          </w:rPr>
        </w:r>
      </w:del>
    </w:p>
    <w:p>
      <w:pPr>
        <w:pStyle w:val="TextBody"/>
        <w:spacing w:lineRule="auto" w:line="240"/>
        <w:rPr>
          <w:rFonts w:ascii="Times New Roman" w:hAnsi="Times New Roman"/>
          <w:del w:id="375" w:author="Unknown Author" w:date="2021-02-14T17:52:44Z"/>
        </w:rPr>
      </w:pPr>
      <w:del w:id="372" w:author="Unknown Author" w:date="2021-02-14T17:52:44Z">
        <w:r>
          <w:rPr>
            <w:rFonts w:ascii="Times New Roman" w:hAnsi="Times New Roman"/>
          </w:rPr>
          <w:delText>Concerning estimates of disease and disability prevalence, Figure 2 presents results by age and regions of residence. For the adult population, there are rural penalties (higher rural-urban prevalence ratios) in the prevalence of osteoarticular diseases and physical incapacity for males and of cardiovascular diseases and physical incapacity for females. Also, adult women from rural environments had higher prevalence rates of all morbidities investigated. We present the prevalence rates estimated in the PNS survey of 2013 for cardiovascular diseases, diabetes, and osteoarticular diseases and the national census of 2010 for physical incapacity and their respective smoothed estimates</w:delText>
        </w:r>
      </w:del>
      <w:del w:id="373" w:author="Unknown Author" w:date="2021-02-14T17:52:44Z">
        <w:r>
          <w:rPr>
            <w:rStyle w:val="FootnoteAnchor"/>
            <w:rFonts w:ascii="Times New Roman" w:hAnsi="Times New Roman"/>
          </w:rPr>
          <w:footnoteReference w:id="7"/>
        </w:r>
      </w:del>
      <w:del w:id="374" w:author="Unknown Author" w:date="2021-02-14T17:52:44Z">
        <w:r>
          <w:rPr>
            <w:rFonts w:ascii="Times New Roman" w:hAnsi="Times New Roman"/>
          </w:rPr>
          <w:delText>. The smoothing methods were used to minimize the high variability of prevalence rates, especially for PNS lower counts of rural residents. Smoothing of incapacity prevalence for census information is presented, but the original prevalence rates were used for Sullivan method estimation of the next section since they showed very low variability.</w:delText>
        </w:r>
      </w:del>
    </w:p>
    <w:p>
      <w:pPr>
        <w:pStyle w:val="TextBody"/>
        <w:spacing w:lineRule="auto" w:line="240"/>
        <w:rPr>
          <w:rFonts w:ascii="Times New Roman" w:hAnsi="Times New Roman"/>
          <w:del w:id="377" w:author="Unknown Author" w:date="2021-02-14T17:52:44Z"/>
        </w:rPr>
      </w:pPr>
      <w:del w:id="376" w:author="Unknown Author" w:date="2021-02-14T17:52:44Z">
        <w:r>
          <w:rPr>
            <w:rFonts w:ascii="Times New Roman" w:hAnsi="Times New Roman"/>
          </w:rPr>
        </w:r>
      </w:del>
    </w:p>
    <w:p>
      <w:pPr>
        <w:pStyle w:val="ImageCaption"/>
        <w:spacing w:lineRule="auto" w:line="240"/>
        <w:rPr>
          <w:b/>
          <w:b/>
          <w:bCs/>
          <w:del w:id="379" w:author="Unknown Author" w:date="2021-02-14T17:52:44Z"/>
        </w:rPr>
      </w:pPr>
      <w:del w:id="378" w:author="Unknown Author" w:date="2021-02-14T17:52:44Z">
        <w:r>
          <w:rPr>
            <w:b/>
            <w:bCs/>
          </w:rPr>
        </w:r>
      </w:del>
    </w:p>
    <w:p>
      <w:pPr>
        <w:pStyle w:val="LOnormal"/>
        <w:spacing w:lineRule="auto" w:line="360" w:before="180" w:after="18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TextBody"/>
        <w:bidi w:val="0"/>
        <w:spacing w:lineRule="auto" w:line="360"/>
        <w:jc w:val="both"/>
        <w:rPr/>
      </w:pPr>
      <w:ins w:id="380" w:author="Unknown Author" w:date="2021-02-14T17:52:44Z">
        <w:r>
          <w:rPr/>
          <w:t>Concerning estimates of disease and disability prevalence, Figure 2 presents results by age and residence areas. We present the prevalence rates estimated from data of the PNS survey of 2013 for cardiovascular diseases, diabetes, and osteoarticular diseases and from the 2010 National Census data for functional disabilities and their respective smoothed estimates</w:t>
        </w:r>
      </w:ins>
      <w:ins w:id="381" w:author="Unknown Author" w:date="2021-02-14T17:52:44Z">
        <w:r>
          <w:rPr>
            <w:rStyle w:val="FootnoteAnchor"/>
          </w:rPr>
          <w:footnoteReference w:id="8"/>
        </w:r>
      </w:ins>
      <w:ins w:id="382" w:author="Unknown Author" w:date="2021-02-14T17:52:44Z">
        <w:r>
          <w:rPr/>
          <w:t>. The smoothing methods were used to minimize the high variability of prevalence rates, especially for PNS lower counts of rural residents. Smoothing of functional disability prevalence for census information is presented, but the original prevalence rates were used for Sullivan method estimation of the next section since they showed very low variability.</w:t>
        </w:r>
      </w:ins>
    </w:p>
    <w:p>
      <w:pPr>
        <w:pStyle w:val="TextBody"/>
        <w:bidi w:val="0"/>
        <w:spacing w:lineRule="auto" w:line="360"/>
        <w:jc w:val="both"/>
        <w:rPr/>
      </w:pPr>
      <w:ins w:id="384" w:author="Unknown Author" w:date="2021-02-14T17:52:44Z">
        <w:r>
          <w:rPr/>
          <w:t>For the adult population, there are rural penalties (higher rural-urban prevalence ratios) in the prevalence of osteoarticular diseases and functional disabilities for males and of cardiovascular diseases and functional disabilities for females. Rural men are in a better off situation regarding diabetes prevalence rates, which exhibited wide gaps for advanced ages. Female prevalence curves for diabetes did not present any significant gap. Significant decreases observed in PNS morbidity prevalence for the elderly may be related to poor disease diagnosis of this age-group in rural populations.</w:t>
        </w:r>
      </w:ins>
    </w:p>
    <w:p>
      <w:pPr>
        <w:pStyle w:val="TextBody"/>
        <w:bidi w:val="0"/>
        <w:spacing w:lineRule="auto" w:line="360"/>
        <w:jc w:val="both"/>
        <w:rPr/>
      </w:pPr>
      <w:r>
        <w:rPr/>
      </w:r>
    </w:p>
    <w:p>
      <w:pPr>
        <w:pStyle w:val="ImageCaption"/>
        <w:spacing w:lineRule="auto" w:line="240"/>
        <w:rPr>
          <w:b/>
          <w:b/>
          <w:bCs/>
          <w:del w:id="387" w:author="Unknown Author" w:date="2021-02-14T17:52:44Z"/>
        </w:rPr>
      </w:pPr>
      <w:del w:id="386" w:author="Unknown Author" w:date="2021-02-14T17:52:44Z">
        <w:r>
          <w:rPr>
            <w:b/>
            <w:bCs/>
          </w:rPr>
        </w:r>
      </w:del>
    </w:p>
    <w:p>
      <w:pPr>
        <w:pStyle w:val="ImageCaption"/>
        <w:spacing w:lineRule="auto" w:line="240"/>
        <w:rPr>
          <w:b/>
          <w:b/>
          <w:bCs/>
          <w:del w:id="389" w:author="Unknown Author" w:date="2021-02-14T17:52:44Z"/>
        </w:rPr>
      </w:pPr>
      <w:del w:id="388" w:author="Unknown Author" w:date="2021-02-14T17:52:44Z">
        <w:r>
          <w:rPr>
            <w:b/>
            <w:bCs/>
          </w:rPr>
        </w:r>
      </w:del>
    </w:p>
    <w:p>
      <w:pPr>
        <w:pStyle w:val="ImageCaption"/>
        <w:bidi w:val="0"/>
        <w:spacing w:lineRule="auto" w:line="360"/>
        <w:jc w:val="both"/>
        <w:rPr/>
      </w:pPr>
      <w:r>
        <w:rPr>
          <w:b/>
          <w:bCs/>
        </w:rPr>
        <w:t xml:space="preserve">Figure 2: </w:t>
      </w:r>
      <w:r>
        <w:rPr/>
        <w:t>Rural and urban disease and disability prevalence by sex and age - Brazil, 2010-2013. Source: 2010 Brazilian National Census 2010 and 2013 National Health Survey.</w:t>
      </w:r>
    </w:p>
    <w:p>
      <w:pPr>
        <w:pStyle w:val="CaptionedFigure"/>
        <w:bidi w:val="0"/>
        <w:spacing w:lineRule="auto" w:line="360"/>
        <w:jc w:val="both"/>
        <w:rPr>
          <w:rFonts w:ascii="Times New Roman" w:hAnsi="Times New Roman"/>
        </w:rPr>
      </w:pPr>
      <w:r>
        <w:rPr/>
        <w:drawing>
          <wp:inline distT="0" distB="0" distL="0" distR="0">
            <wp:extent cx="5486400" cy="2743200"/>
            <wp:effectExtent l="0" t="0" r="0" b="0"/>
            <wp:docPr id="3" name="Image1" descr="Figure 2: Rural and urban disease and disability prevalence by sex and age - Brazil, 2010-2013. Source: 2010 Brazilian National Census 2010 and 2013 National Health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Figure 2: Rural and urban disease and disability prevalence by sex and age - Brazil, 2010-2013. Source: 2010 Brazilian National Census 2010 and 2013 National Health Survey."/>
                    <pic:cNvPicPr>
                      <a:picLocks noChangeAspect="1" noChangeArrowheads="1"/>
                    </pic:cNvPicPr>
                  </pic:nvPicPr>
                  <pic:blipFill>
                    <a:blip r:embed="rId4"/>
                    <a:stretch>
                      <a:fillRect/>
                    </a:stretch>
                  </pic:blipFill>
                  <pic:spPr bwMode="auto">
                    <a:xfrm>
                      <a:off x="0" y="0"/>
                      <a:ext cx="5486400" cy="2743200"/>
                    </a:xfrm>
                    <a:prstGeom prst="rect">
                      <a:avLst/>
                    </a:prstGeom>
                  </pic:spPr>
                </pic:pic>
              </a:graphicData>
            </a:graphic>
          </wp:inline>
        </w:drawing>
      </w:r>
    </w:p>
    <w:p>
      <w:pPr>
        <w:pStyle w:val="ImageCaption"/>
        <w:bidi w:val="0"/>
        <w:spacing w:lineRule="auto" w:line="360"/>
        <w:jc w:val="both"/>
        <w:rPr/>
      </w:pPr>
      <w:r>
        <w:rPr/>
      </w:r>
    </w:p>
    <w:p>
      <w:pPr>
        <w:pStyle w:val="ImageCaption"/>
        <w:bidi w:val="0"/>
        <w:spacing w:lineRule="auto" w:line="360"/>
        <w:jc w:val="both"/>
        <w:rPr/>
      </w:pPr>
      <w:r>
        <w:rPr/>
        <w:t>Table 2 presents the results of morbidity-free life expectancy or health expectancy (</w:t>
      </w:r>
      <w:r>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t xml:space="preserve">) estimates for males and females of rural and urban areas at birth, at 20 years old, at 40 years old, and at 60 years old. </w:t>
      </w:r>
      <w:ins w:id="390" w:author="Unknown Author" w:date="2021-02-14T17:52:44Z">
        <w:r>
          <w:rPr/>
          <w:t>The absolute differences in morbidity and mortality highlight rural advantages in health expectancy and life expectancy, but might distort rural disadvantages related to characteristics of agricultural work and rural lifestyles. When examining relative measures of health expectancy (</w:t>
        </w:r>
      </w:ins>
      <w:ins w:id="391" w:author="Unknown Author" w:date="2021-02-14T17:52:44Z">
        <w:r>
          <w:rPr/>
        </w:r>
      </w:ins>
      <m:oMath xmlns:m="http://schemas.openxmlformats.org/officeDocument/2006/math">
        <m:f>
          <m:fPr>
            <m:type m:val="lin"/>
          </m:fPr>
          <m:num>
            <m:sSub>
              <m:e>
                <m:r>
                  <w:rPr>
                    <w:rFonts w:ascii="Cambria Math" w:hAnsi="Cambria Math"/>
                  </w:rPr>
                  <m:t xml:space="preserve">h</m:t>
                </m:r>
              </m:e>
              <m:sub>
                <m:r>
                  <w:rPr>
                    <w:rFonts w:ascii="Cambria Math" w:hAnsi="Cambria Math"/>
                  </w:rPr>
                  <m:t xml:space="preserve">x</m:t>
                </m:r>
              </m:sub>
            </m:sSub>
          </m:num>
          <m:den>
            <m:sSub>
              <m:e>
                <m:r>
                  <w:rPr>
                    <w:rFonts w:ascii="Cambria Math" w:hAnsi="Cambria Math"/>
                  </w:rPr>
                  <m:t xml:space="preserve">e</m:t>
                </m:r>
              </m:e>
              <m:sub>
                <m:r>
                  <w:rPr>
                    <w:rFonts w:ascii="Cambria Math" w:hAnsi="Cambria Math"/>
                  </w:rPr>
                  <m:t xml:space="preserve">x</m:t>
                </m:r>
              </m:sub>
            </m:sSub>
          </m:den>
        </m:f>
      </m:oMath>
      <w:ins w:id="392" w:author="Unknown Author" w:date="2021-02-14T17:52:44Z">
        <w:r>
          <w:rPr/>
          <w:t xml:space="preserve"> ratio), the rural advantage prevails only for </w:t>
        </w:r>
      </w:ins>
      <w:del w:id="393" w:author="Unknown Author" w:date="2021-02-14T17:52:44Z">
        <w:r>
          <w:rPr/>
          <w:delText xml:space="preserve">For males, rural-urban disease-free life expectancy ratios show a continuous increase in the rural-urban gap through advanced ages. Indeed, these results corroborate the idea of an existing urban mortality penalty in lower-income countries and also announces a morbidity penalty for the urban elderly. These absolute values present worse scenarios in urban areas for life expectancy without </w:delText>
        </w:r>
      </w:del>
      <w:r>
        <w:rPr/>
        <w:t>cardiovascular diseases and diabetes</w:t>
      </w:r>
      <w:ins w:id="394" w:author="Unknown Author" w:date="2021-02-14T17:52:44Z">
        <w:r>
          <w:rPr/>
          <w:t>, whereas a relative urban advantage is</w:t>
        </w:r>
      </w:ins>
      <w:del w:id="395" w:author="Unknown Author" w:date="2021-02-14T17:52:44Z">
        <w:r>
          <w:rPr/>
          <w:delText xml:space="preserve"> estimates. These two groups of diseases exhibited a higher prevalence for the urban population for the adult and the older age groups. Female absolute values estimates reported negligible differences between urban and rural areas, even though a slight rural advantage was</w:delText>
        </w:r>
      </w:del>
      <w:r>
        <w:rPr/>
        <w:t xml:space="preserve"> observed for </w:t>
      </w:r>
      <w:ins w:id="396" w:author="Unknown Author" w:date="2021-02-14T17:52:44Z">
        <w:r>
          <w:rPr/>
          <w:t>osteoarticular diseases and functional disabilities</w:t>
        </w:r>
      </w:ins>
      <w:del w:id="397" w:author="Unknown Author" w:date="2021-02-14T17:52:44Z">
        <w:r>
          <w:rPr/>
          <w:delText>diabetes-free life expectancy at ages 40 and 60</w:delText>
        </w:r>
      </w:del>
      <w:r>
        <w:rPr/>
        <w:t>.</w:t>
      </w:r>
    </w:p>
    <w:p>
      <w:pPr>
        <w:pStyle w:val="TextBody"/>
        <w:spacing w:lineRule="auto" w:line="240"/>
        <w:rPr>
          <w:b/>
          <w:b/>
          <w:bCs/>
          <w:del w:id="399" w:author="Unknown Author" w:date="2021-02-14T17:52:44Z"/>
        </w:rPr>
      </w:pPr>
      <w:del w:id="398" w:author="Unknown Author" w:date="2021-02-14T17:52:44Z">
        <w:r>
          <w:rPr>
            <w:b/>
            <w:bCs/>
          </w:rPr>
        </w:r>
      </w:del>
    </w:p>
    <w:p>
      <w:pPr>
        <w:pStyle w:val="TextBody"/>
        <w:spacing w:lineRule="auto" w:line="240"/>
        <w:rPr>
          <w:b/>
          <w:b/>
          <w:bCs/>
          <w:del w:id="401" w:author="Unknown Author" w:date="2021-02-14T17:52:44Z"/>
        </w:rPr>
      </w:pPr>
      <w:del w:id="400" w:author="Unknown Author" w:date="2021-02-14T17:52:44Z">
        <w:r>
          <w:rPr>
            <w:b/>
            <w:bCs/>
          </w:rPr>
        </w:r>
      </w:del>
    </w:p>
    <w:p>
      <w:pPr>
        <w:pStyle w:val="TextBody"/>
        <w:spacing w:lineRule="auto" w:line="240"/>
        <w:rPr>
          <w:b/>
          <w:b/>
          <w:bCs/>
          <w:del w:id="403" w:author="Unknown Author" w:date="2021-02-14T17:52:44Z"/>
        </w:rPr>
      </w:pPr>
      <w:del w:id="402" w:author="Unknown Author" w:date="2021-02-14T17:52:44Z">
        <w:r>
          <w:rPr>
            <w:b/>
            <w:bCs/>
          </w:rPr>
        </w:r>
      </w:del>
    </w:p>
    <w:p>
      <w:pPr>
        <w:pStyle w:val="TextBody"/>
        <w:bidi w:val="0"/>
        <w:spacing w:lineRule="auto" w:line="360"/>
        <w:jc w:val="both"/>
        <w:rPr>
          <w:rFonts w:eastAsia="Times New Roman" w:cs="Times New Roman"/>
          <w:b/>
          <w:b/>
          <w:color w:val="000000"/>
        </w:rPr>
      </w:pPr>
      <w:r>
        <w:rPr>
          <w:rFonts w:eastAsia="Times New Roman" w:cs="Times New Roman"/>
          <w:b/>
          <w:color w:val="000000"/>
        </w:rPr>
      </w:r>
    </w:p>
    <w:p>
      <w:pPr>
        <w:pStyle w:val="TextBody"/>
        <w:spacing w:lineRule="auto" w:line="240"/>
        <w:rPr>
          <w:b/>
          <w:b/>
          <w:bCs/>
          <w:del w:id="405" w:author="Unknown Author" w:date="2021-02-14T17:52:44Z"/>
        </w:rPr>
      </w:pPr>
      <w:del w:id="404" w:author="Unknown Author" w:date="2021-02-14T17:52:44Z">
        <w:r>
          <w:rPr>
            <w:b/>
            <w:bCs/>
          </w:rPr>
        </w:r>
      </w:del>
    </w:p>
    <w:p>
      <w:pPr>
        <w:pStyle w:val="TextBody"/>
        <w:spacing w:lineRule="auto" w:line="240"/>
        <w:rPr>
          <w:b/>
          <w:b/>
          <w:bCs/>
          <w:del w:id="407" w:author="Unknown Author" w:date="2021-02-14T17:52:44Z"/>
        </w:rPr>
      </w:pPr>
      <w:del w:id="406" w:author="Unknown Author" w:date="2021-02-14T17:52:44Z">
        <w:r>
          <w:rPr>
            <w:b/>
            <w:bCs/>
          </w:rPr>
        </w:r>
      </w:del>
    </w:p>
    <w:p>
      <w:pPr>
        <w:pStyle w:val="TextBody"/>
        <w:bidi w:val="0"/>
        <w:spacing w:lineRule="auto" w:line="360"/>
        <w:jc w:val="both"/>
        <w:rPr/>
      </w:pPr>
      <w:r>
        <w:rPr>
          <w:rFonts w:eastAsia="Times New Roman" w:cs="Times New Roman"/>
          <w:b/>
          <w:color w:val="000000"/>
        </w:rPr>
        <w:t>Table 2:</w:t>
      </w:r>
      <w:r>
        <w:rPr>
          <w:rFonts w:eastAsia="Times New Roman" w:cs="Times New Roman"/>
          <w:color w:val="000000"/>
        </w:rPr>
        <w:t xml:space="preserve"> Rural and urban health expectancy estimates (h</w:t>
      </w:r>
      <w:r>
        <w:rPr>
          <w:rFonts w:eastAsia="Times New Roman" w:cs="Times New Roman"/>
          <w:color w:val="000000"/>
          <w:vertAlign w:val="subscript"/>
        </w:rPr>
        <w:t>x</w:t>
      </w:r>
      <w:r>
        <w:rPr>
          <w:rFonts w:eastAsia="Times New Roman" w:cs="Times New Roman"/>
          <w:color w:val="000000"/>
        </w:rPr>
        <w:t>) and health expectancy to life expectancy ratios (h</w:t>
      </w:r>
      <w:r>
        <w:rPr>
          <w:rFonts w:eastAsia="Times New Roman" w:cs="Times New Roman"/>
          <w:color w:val="000000"/>
          <w:vertAlign w:val="subscript"/>
        </w:rPr>
        <w:t>x</w:t>
      </w:r>
      <w:r>
        <w:rPr>
          <w:rFonts w:eastAsia="Times New Roman" w:cs="Times New Roman"/>
          <w:color w:val="000000"/>
        </w:rPr>
        <w:t xml:space="preserve"> / e</w:t>
      </w:r>
      <w:r>
        <w:rPr>
          <w:rFonts w:eastAsia="Times New Roman" w:cs="Times New Roman"/>
          <w:color w:val="000000"/>
          <w:vertAlign w:val="subscript"/>
        </w:rPr>
        <w:t>x</w:t>
      </w:r>
      <w:r>
        <w:rPr>
          <w:rFonts w:eastAsia="Times New Roman" w:cs="Times New Roman"/>
          <w:color w:val="000000"/>
        </w:rPr>
        <w:t xml:space="preserve">) by sex and age - Brazil, 2010-2013. Source: Brazilian National Census 2010 and National Health Survey 2013. </w:t>
      </w:r>
    </w:p>
    <w:tbl>
      <w:tblPr>
        <w:tblStyle w:val="Table"/>
        <w:tblW w:w="9585" w:type="dxa"/>
        <w:jc w:val="left"/>
        <w:tblInd w:w="0" w:type="dxa"/>
        <w:tblCellMar>
          <w:top w:w="55" w:type="dxa"/>
          <w:left w:w="55" w:type="dxa"/>
          <w:bottom w:w="55" w:type="dxa"/>
          <w:right w:w="55" w:type="dxa"/>
        </w:tblCellMar>
        <w:tblLook w:val="0000" w:noHBand="0" w:noVBand="0" w:firstColumn="0" w:lastRow="0" w:lastColumn="0" w:firstRow="0"/>
      </w:tblPr>
      <w:tblGrid>
        <w:gridCol w:w="2782"/>
        <w:gridCol w:w="1700"/>
        <w:gridCol w:w="1703"/>
        <w:gridCol w:w="1699"/>
        <w:gridCol w:w="1701"/>
      </w:tblGrid>
      <w:tr>
        <w:trPr/>
        <w:tc>
          <w:tcPr>
            <w:tcW w:w="2782" w:type="dxa"/>
            <w:tcBorders>
              <w:top w:val="single" w:sz="4" w:space="0" w:color="000000"/>
            </w:tcBorders>
            <w:shd w:color="auto" w:fill="auto" w:val="clear"/>
          </w:tcPr>
          <w:p>
            <w:pPr>
              <w:pStyle w:val="LOnormal"/>
              <w:spacing w:lineRule="auto" w:line="360" w:before="0" w:after="200"/>
              <w:jc w:val="both"/>
              <w:rPr>
                <w:rFonts w:ascii="Times New Roman" w:hAnsi="Times New Roman" w:eastAsia="Times New Roman" w:cs="Times New Roman"/>
                <w:color w:val="000000"/>
                <w:ins w:id="409" w:author="Unknown Author" w:date="2021-02-14T17:52:44Z"/>
              </w:rPr>
            </w:pPr>
            <w:ins w:id="408" w:author="Unknown Author" w:date="2021-02-14T17:52:44Z">
              <w:r>
                <w:rPr>
                  <w:rFonts w:eastAsia="Times New Roman" w:cs="Times New Roman" w:ascii="Times New Roman" w:hAnsi="Times New Roman"/>
                  <w:color w:val="000000"/>
                </w:rPr>
              </w:r>
            </w:ins>
          </w:p>
        </w:tc>
        <w:tc>
          <w:tcPr>
            <w:tcW w:w="3403" w:type="dxa"/>
            <w:gridSpan w:val="2"/>
            <w:tcBorders>
              <w:top w:val="single" w:sz="4" w:space="0" w:color="000000"/>
            </w:tcBorders>
            <w:shd w:color="auto" w:fill="auto" w:val="clear"/>
          </w:tcPr>
          <w:p>
            <w:pPr>
              <w:pStyle w:val="LOnormal"/>
              <w:spacing w:lineRule="auto" w:line="360" w:before="0" w:after="200"/>
              <w:jc w:val="both"/>
              <w:rPr>
                <w:rFonts w:ascii="Times New Roman" w:hAnsi="Times New Roman"/>
                <w:ins w:id="411" w:author="Unknown Author" w:date="2021-02-14T17:52:44Z"/>
              </w:rPr>
            </w:pPr>
            <w:ins w:id="410" w:author="Unknown Author" w:date="2021-02-14T17:52:44Z">
              <w:r>
                <w:rPr>
                  <w:rFonts w:eastAsia="Times New Roman" w:cs="Times New Roman" w:ascii="Times New Roman" w:hAnsi="Times New Roman"/>
                  <w:b/>
                  <w:color w:val="000000"/>
                </w:rPr>
                <w:t>Males</w:t>
              </w:r>
            </w:ins>
          </w:p>
        </w:tc>
        <w:tc>
          <w:tcPr>
            <w:tcW w:w="3400" w:type="dxa"/>
            <w:gridSpan w:val="2"/>
            <w:tcBorders>
              <w:top w:val="single" w:sz="4" w:space="0" w:color="000000"/>
            </w:tcBorders>
            <w:shd w:color="auto" w:fill="auto" w:val="clear"/>
          </w:tcPr>
          <w:p>
            <w:pPr>
              <w:pStyle w:val="LOnormal"/>
              <w:spacing w:lineRule="auto" w:line="360" w:before="0" w:after="200"/>
              <w:jc w:val="both"/>
              <w:rPr>
                <w:rFonts w:ascii="Times New Roman" w:hAnsi="Times New Roman"/>
                <w:ins w:id="413" w:author="Unknown Author" w:date="2021-02-14T17:52:44Z"/>
              </w:rPr>
            </w:pPr>
            <w:ins w:id="412" w:author="Unknown Author" w:date="2021-02-14T17:52:44Z">
              <w:r>
                <w:rPr>
                  <w:rFonts w:eastAsia="Times New Roman" w:cs="Times New Roman" w:ascii="Times New Roman" w:hAnsi="Times New Roman"/>
                  <w:b/>
                  <w:color w:val="000000"/>
                </w:rPr>
                <w:t>Females</w:t>
              </w:r>
            </w:ins>
          </w:p>
        </w:tc>
      </w:tr>
      <w:tr>
        <w:trPr>
          <w:trHeight w:val="537" w:hRule="atLeast"/>
        </w:trPr>
        <w:tc>
          <w:tcPr>
            <w:tcW w:w="2782" w:type="dxa"/>
            <w:tcBorders>
              <w:top w:val="single" w:sz="4" w:space="0" w:color="000000"/>
              <w:bottom w:val="single" w:sz="4" w:space="0" w:color="000000"/>
            </w:tcBorders>
            <w:shd w:color="auto" w:fill="auto" w:val="clear"/>
          </w:tcPr>
          <w:p>
            <w:pPr>
              <w:pStyle w:val="LOnormal"/>
              <w:spacing w:lineRule="auto" w:line="360" w:before="0" w:after="200"/>
              <w:jc w:val="both"/>
              <w:rPr>
                <w:rFonts w:ascii="Times New Roman" w:hAnsi="Times New Roman" w:eastAsia="Times New Roman" w:cs="Times New Roman"/>
                <w:color w:val="000000"/>
                <w:ins w:id="415" w:author="Unknown Author" w:date="2021-02-14T17:52:44Z"/>
              </w:rPr>
            </w:pPr>
            <w:ins w:id="414" w:author="Unknown Author" w:date="2021-02-14T17:52:44Z">
              <w:r>
                <w:rPr>
                  <w:rFonts w:eastAsia="Times New Roman" w:cs="Times New Roman" w:ascii="Times New Roman" w:hAnsi="Times New Roman"/>
                  <w:color w:val="000000"/>
                </w:rPr>
              </w:r>
            </w:ins>
          </w:p>
        </w:tc>
        <w:tc>
          <w:tcPr>
            <w:tcW w:w="1700" w:type="dxa"/>
            <w:tcBorders>
              <w:top w:val="single" w:sz="4" w:space="0" w:color="000000"/>
              <w:bottom w:val="single" w:sz="4" w:space="0" w:color="000000"/>
            </w:tcBorders>
            <w:shd w:color="auto" w:fill="auto" w:val="clear"/>
          </w:tcPr>
          <w:p>
            <w:pPr>
              <w:pStyle w:val="LOnormal"/>
              <w:spacing w:lineRule="auto" w:line="360" w:before="0" w:after="200"/>
              <w:jc w:val="both"/>
              <w:rPr>
                <w:rFonts w:ascii="Times New Roman" w:hAnsi="Times New Roman"/>
                <w:ins w:id="417" w:author="Unknown Author" w:date="2021-02-14T17:52:44Z"/>
              </w:rPr>
            </w:pPr>
            <w:ins w:id="416" w:author="Unknown Author" w:date="2021-02-14T17:52:44Z">
              <w:r>
                <w:rPr>
                  <w:rFonts w:eastAsia="Times New Roman" w:cs="Times New Roman" w:ascii="Times New Roman" w:hAnsi="Times New Roman"/>
                  <w:b/>
                  <w:color w:val="000000"/>
                </w:rPr>
                <w:t>Rural</w:t>
              </w:r>
            </w:ins>
          </w:p>
        </w:tc>
        <w:tc>
          <w:tcPr>
            <w:tcW w:w="1703" w:type="dxa"/>
            <w:tcBorders>
              <w:top w:val="single" w:sz="4" w:space="0" w:color="000000"/>
              <w:bottom w:val="single" w:sz="4" w:space="0" w:color="000000"/>
            </w:tcBorders>
            <w:shd w:color="auto" w:fill="auto" w:val="clear"/>
          </w:tcPr>
          <w:p>
            <w:pPr>
              <w:pStyle w:val="LOnormal"/>
              <w:spacing w:lineRule="auto" w:line="360" w:before="0" w:after="200"/>
              <w:jc w:val="both"/>
              <w:rPr>
                <w:rFonts w:ascii="Times New Roman" w:hAnsi="Times New Roman"/>
                <w:ins w:id="419" w:author="Unknown Author" w:date="2021-02-14T17:52:44Z"/>
              </w:rPr>
            </w:pPr>
            <w:ins w:id="418" w:author="Unknown Author" w:date="2021-02-14T17:52:44Z">
              <w:r>
                <w:rPr>
                  <w:rFonts w:eastAsia="Times New Roman" w:cs="Times New Roman" w:ascii="Times New Roman" w:hAnsi="Times New Roman"/>
                  <w:b/>
                  <w:color w:val="000000"/>
                </w:rPr>
                <w:t>Urban</w:t>
              </w:r>
            </w:ins>
          </w:p>
        </w:tc>
        <w:tc>
          <w:tcPr>
            <w:tcW w:w="1699" w:type="dxa"/>
            <w:tcBorders>
              <w:top w:val="single" w:sz="4" w:space="0" w:color="000000"/>
              <w:bottom w:val="single" w:sz="4" w:space="0" w:color="000000"/>
            </w:tcBorders>
            <w:shd w:color="auto" w:fill="auto" w:val="clear"/>
          </w:tcPr>
          <w:p>
            <w:pPr>
              <w:pStyle w:val="LOnormal"/>
              <w:spacing w:lineRule="auto" w:line="360" w:before="0" w:after="200"/>
              <w:jc w:val="both"/>
              <w:rPr>
                <w:rFonts w:ascii="Times New Roman" w:hAnsi="Times New Roman"/>
                <w:ins w:id="421" w:author="Unknown Author" w:date="2021-02-14T17:52:44Z"/>
              </w:rPr>
            </w:pPr>
            <w:ins w:id="420" w:author="Unknown Author" w:date="2021-02-14T17:52:44Z">
              <w:r>
                <w:rPr>
                  <w:rFonts w:eastAsia="Times New Roman" w:cs="Times New Roman" w:ascii="Times New Roman" w:hAnsi="Times New Roman"/>
                  <w:b/>
                  <w:color w:val="000000"/>
                </w:rPr>
                <w:t>Rural</w:t>
              </w:r>
            </w:ins>
          </w:p>
        </w:tc>
        <w:tc>
          <w:tcPr>
            <w:tcW w:w="1701" w:type="dxa"/>
            <w:tcBorders>
              <w:top w:val="single" w:sz="4" w:space="0" w:color="000000"/>
              <w:bottom w:val="single" w:sz="4" w:space="0" w:color="000000"/>
            </w:tcBorders>
            <w:shd w:color="auto" w:fill="auto" w:val="clear"/>
          </w:tcPr>
          <w:p>
            <w:pPr>
              <w:pStyle w:val="LOnormal"/>
              <w:spacing w:lineRule="auto" w:line="360" w:before="0" w:after="200"/>
              <w:jc w:val="both"/>
              <w:rPr>
                <w:rFonts w:ascii="Times New Roman" w:hAnsi="Times New Roman"/>
                <w:ins w:id="423" w:author="Unknown Author" w:date="2021-02-14T17:52:44Z"/>
              </w:rPr>
            </w:pPr>
            <w:ins w:id="422" w:author="Unknown Author" w:date="2021-02-14T17:52:44Z">
              <w:r>
                <w:rPr>
                  <w:rFonts w:eastAsia="Times New Roman" w:cs="Times New Roman" w:ascii="Times New Roman" w:hAnsi="Times New Roman"/>
                  <w:b/>
                  <w:color w:val="000000"/>
                </w:rPr>
                <w:t>Urban</w:t>
              </w:r>
            </w:ins>
          </w:p>
        </w:tc>
      </w:tr>
      <w:tr>
        <w:trPr/>
        <w:tc>
          <w:tcPr>
            <w:tcW w:w="2782" w:type="dxa"/>
            <w:tcBorders>
              <w:top w:val="single" w:sz="4" w:space="0" w:color="000000"/>
            </w:tcBorders>
            <w:shd w:color="auto" w:fill="auto" w:val="clear"/>
          </w:tcPr>
          <w:p>
            <w:pPr>
              <w:pStyle w:val="LOnormal"/>
              <w:spacing w:lineRule="auto" w:line="360" w:before="0" w:after="200"/>
              <w:jc w:val="both"/>
              <w:rPr>
                <w:rFonts w:ascii="Times New Roman" w:hAnsi="Times New Roman"/>
                <w:ins w:id="425" w:author="Unknown Author" w:date="2021-02-14T17:52:44Z"/>
              </w:rPr>
            </w:pPr>
            <w:ins w:id="424" w:author="Unknown Author" w:date="2021-02-14T17:52:44Z">
              <w:r>
                <w:rPr>
                  <w:rFonts w:eastAsia="Times New Roman" w:cs="Times New Roman" w:ascii="Times New Roman" w:hAnsi="Times New Roman"/>
                  <w:b/>
                  <w:color w:val="000000"/>
                </w:rPr>
                <w:t>Cardiovascular diseases</w:t>
              </w:r>
            </w:ins>
          </w:p>
        </w:tc>
        <w:tc>
          <w:tcPr>
            <w:tcW w:w="1700" w:type="dxa"/>
            <w:tcBorders>
              <w:top w:val="single" w:sz="4" w:space="0" w:color="000000"/>
            </w:tcBorders>
            <w:shd w:color="auto" w:fill="auto" w:val="clear"/>
          </w:tcPr>
          <w:p>
            <w:pPr>
              <w:pStyle w:val="LOnormal"/>
              <w:spacing w:lineRule="auto" w:line="360" w:before="0" w:after="200"/>
              <w:jc w:val="both"/>
              <w:rPr>
                <w:rFonts w:ascii="Times New Roman" w:hAnsi="Times New Roman" w:eastAsia="Times New Roman" w:cs="Times New Roman"/>
                <w:b/>
                <w:b/>
                <w:color w:val="000000"/>
                <w:ins w:id="427" w:author="Unknown Author" w:date="2021-02-14T17:52:44Z"/>
              </w:rPr>
            </w:pPr>
            <w:ins w:id="426" w:author="Unknown Author" w:date="2021-02-14T17:52:44Z">
              <w:r>
                <w:rPr>
                  <w:rFonts w:eastAsia="Times New Roman" w:cs="Times New Roman" w:ascii="Times New Roman" w:hAnsi="Times New Roman"/>
                  <w:b/>
                  <w:color w:val="000000"/>
                </w:rPr>
              </w:r>
            </w:ins>
          </w:p>
        </w:tc>
        <w:tc>
          <w:tcPr>
            <w:tcW w:w="1703" w:type="dxa"/>
            <w:tcBorders>
              <w:top w:val="single" w:sz="4" w:space="0" w:color="000000"/>
            </w:tcBorders>
            <w:shd w:color="auto" w:fill="auto" w:val="clear"/>
          </w:tcPr>
          <w:p>
            <w:pPr>
              <w:pStyle w:val="LOnormal"/>
              <w:spacing w:lineRule="auto" w:line="360" w:before="0" w:after="200"/>
              <w:jc w:val="both"/>
              <w:rPr>
                <w:rFonts w:ascii="Times New Roman" w:hAnsi="Times New Roman" w:eastAsia="Times New Roman" w:cs="Times New Roman"/>
                <w:b/>
                <w:b/>
                <w:color w:val="000000"/>
                <w:ins w:id="429" w:author="Unknown Author" w:date="2021-02-14T17:52:44Z"/>
              </w:rPr>
            </w:pPr>
            <w:ins w:id="428" w:author="Unknown Author" w:date="2021-02-14T17:52:44Z">
              <w:r>
                <w:rPr>
                  <w:rFonts w:eastAsia="Times New Roman" w:cs="Times New Roman" w:ascii="Times New Roman" w:hAnsi="Times New Roman"/>
                  <w:b/>
                  <w:color w:val="000000"/>
                </w:rPr>
              </w:r>
            </w:ins>
          </w:p>
        </w:tc>
        <w:tc>
          <w:tcPr>
            <w:tcW w:w="1699" w:type="dxa"/>
            <w:tcBorders>
              <w:top w:val="single" w:sz="4" w:space="0" w:color="000000"/>
            </w:tcBorders>
            <w:shd w:color="auto" w:fill="auto" w:val="clear"/>
          </w:tcPr>
          <w:p>
            <w:pPr>
              <w:pStyle w:val="LOnormal"/>
              <w:spacing w:lineRule="auto" w:line="360" w:before="0" w:after="200"/>
              <w:jc w:val="both"/>
              <w:rPr>
                <w:rFonts w:ascii="Times New Roman" w:hAnsi="Times New Roman" w:eastAsia="Times New Roman" w:cs="Times New Roman"/>
                <w:b/>
                <w:b/>
                <w:color w:val="000000"/>
                <w:ins w:id="431" w:author="Unknown Author" w:date="2021-02-14T17:52:44Z"/>
              </w:rPr>
            </w:pPr>
            <w:ins w:id="430" w:author="Unknown Author" w:date="2021-02-14T17:52:44Z">
              <w:r>
                <w:rPr>
                  <w:rFonts w:eastAsia="Times New Roman" w:cs="Times New Roman" w:ascii="Times New Roman" w:hAnsi="Times New Roman"/>
                  <w:b/>
                  <w:color w:val="000000"/>
                </w:rPr>
              </w:r>
            </w:ins>
          </w:p>
        </w:tc>
        <w:tc>
          <w:tcPr>
            <w:tcW w:w="1701" w:type="dxa"/>
            <w:tcBorders>
              <w:top w:val="single" w:sz="4" w:space="0" w:color="000000"/>
            </w:tcBorders>
            <w:shd w:color="auto" w:fill="auto" w:val="clear"/>
          </w:tcPr>
          <w:p>
            <w:pPr>
              <w:pStyle w:val="LOnormal"/>
              <w:spacing w:lineRule="auto" w:line="360" w:before="0" w:after="200"/>
              <w:jc w:val="both"/>
              <w:rPr>
                <w:rFonts w:ascii="Times New Roman" w:hAnsi="Times New Roman" w:eastAsia="Times New Roman" w:cs="Times New Roman"/>
                <w:b/>
                <w:b/>
                <w:color w:val="000000"/>
                <w:ins w:id="433" w:author="Unknown Author" w:date="2021-02-14T17:52:44Z"/>
              </w:rPr>
            </w:pPr>
            <w:ins w:id="432" w:author="Unknown Author" w:date="2021-02-14T17:52:44Z">
              <w:r>
                <w:rPr>
                  <w:rFonts w:eastAsia="Times New Roman" w:cs="Times New Roman" w:ascii="Times New Roman" w:hAnsi="Times New Roman"/>
                  <w:b/>
                  <w:color w:val="000000"/>
                </w:rPr>
              </w:r>
            </w:ins>
          </w:p>
        </w:tc>
      </w:tr>
      <w:tr>
        <w:trPr/>
        <w:tc>
          <w:tcPr>
            <w:tcW w:w="2782" w:type="dxa"/>
            <w:tcBorders/>
            <w:shd w:color="auto" w:fill="auto" w:val="clear"/>
          </w:tcPr>
          <w:p>
            <w:pPr>
              <w:pStyle w:val="LOnormal"/>
              <w:spacing w:lineRule="auto" w:line="360" w:before="0" w:after="200"/>
              <w:jc w:val="both"/>
              <w:rPr>
                <w:rFonts w:ascii="Times New Roman" w:hAnsi="Times New Roman"/>
                <w:ins w:id="435" w:author="Unknown Author" w:date="2021-02-14T17:52:44Z"/>
              </w:rPr>
            </w:pPr>
            <w:ins w:id="434" w:author="Unknown Author" w:date="2021-02-14T17:52:44Z">
              <w:r>
                <w:rPr>
                  <w:rFonts w:eastAsia="Times New Roman" w:cs="Times New Roman" w:ascii="Times New Roman" w:hAnsi="Times New Roman"/>
                  <w:b/>
                  <w:color w:val="000000"/>
                </w:rPr>
                <w:t>Age</w:t>
              </w:r>
            </w:ins>
          </w:p>
        </w:tc>
        <w:tc>
          <w:tcPr>
            <w:tcW w:w="1700" w:type="dxa"/>
            <w:tcBorders/>
            <w:shd w:color="auto" w:fill="auto" w:val="clear"/>
          </w:tcPr>
          <w:p>
            <w:pPr>
              <w:pStyle w:val="LOnormal"/>
              <w:spacing w:lineRule="auto" w:line="360" w:before="0" w:after="200"/>
              <w:jc w:val="both"/>
              <w:rPr>
                <w:rFonts w:ascii="Times New Roman" w:hAnsi="Times New Roman"/>
                <w:ins w:id="443" w:author="Unknown Author" w:date="2021-02-14T17:52:44Z"/>
              </w:rPr>
            </w:pPr>
            <w:ins w:id="436" w:author="Unknown Author" w:date="2021-02-14T17:52:44Z">
              <w:r>
                <w:rPr>
                  <w:rFonts w:eastAsia="Times New Roman" w:cs="Times New Roman" w:ascii="Times New Roman" w:hAnsi="Times New Roman"/>
                  <w:b/>
                  <w:color w:val="000000"/>
                </w:rPr>
                <w:t>h</w:t>
              </w:r>
            </w:ins>
            <w:ins w:id="437" w:author="Unknown Author" w:date="2021-02-14T17:52:44Z">
              <w:r>
                <w:rPr>
                  <w:rFonts w:eastAsia="Times New Roman" w:cs="Times New Roman" w:ascii="Times New Roman" w:hAnsi="Times New Roman"/>
                  <w:b/>
                  <w:color w:val="000000"/>
                  <w:vertAlign w:val="subscript"/>
                </w:rPr>
                <w:t xml:space="preserve">x </w:t>
              </w:r>
            </w:ins>
            <w:ins w:id="438" w:author="Unknown Author" w:date="2021-02-14T17:52:44Z">
              <w:r>
                <w:rPr>
                  <w:rFonts w:eastAsia="Times New Roman" w:cs="Times New Roman" w:ascii="Times New Roman" w:hAnsi="Times New Roman"/>
                  <w:b/>
                  <w:color w:val="000000"/>
                </w:rPr>
                <w:t>(h</w:t>
              </w:r>
            </w:ins>
            <w:ins w:id="439" w:author="Unknown Author" w:date="2021-02-14T17:52:44Z">
              <w:r>
                <w:rPr>
                  <w:rFonts w:eastAsia="Times New Roman" w:cs="Times New Roman" w:ascii="Times New Roman" w:hAnsi="Times New Roman"/>
                  <w:b/>
                  <w:color w:val="000000"/>
                  <w:vertAlign w:val="subscript"/>
                </w:rPr>
                <w:t>x</w:t>
              </w:r>
            </w:ins>
            <w:ins w:id="440" w:author="Unknown Author" w:date="2021-02-14T17:52:44Z">
              <w:r>
                <w:rPr>
                  <w:rFonts w:eastAsia="Times New Roman" w:cs="Times New Roman" w:ascii="Times New Roman" w:hAnsi="Times New Roman"/>
                  <w:b/>
                  <w:color w:val="000000"/>
                </w:rPr>
                <w:t xml:space="preserve"> / e</w:t>
              </w:r>
            </w:ins>
            <w:ins w:id="441" w:author="Unknown Author" w:date="2021-02-14T17:52:44Z">
              <w:r>
                <w:rPr>
                  <w:rFonts w:eastAsia="Times New Roman" w:cs="Times New Roman" w:ascii="Times New Roman" w:hAnsi="Times New Roman"/>
                  <w:b/>
                  <w:color w:val="000000"/>
                  <w:vertAlign w:val="subscript"/>
                </w:rPr>
                <w:t>x</w:t>
              </w:r>
            </w:ins>
            <w:ins w:id="442" w:author="Unknown Author" w:date="2021-02-14T17:52:44Z">
              <w:r>
                <w:rPr>
                  <w:rFonts w:eastAsia="Times New Roman" w:cs="Times New Roman" w:ascii="Times New Roman" w:hAnsi="Times New Roman"/>
                  <w:b/>
                  <w:color w:val="000000"/>
                </w:rPr>
                <w:t>)</w:t>
              </w:r>
            </w:ins>
          </w:p>
        </w:tc>
        <w:tc>
          <w:tcPr>
            <w:tcW w:w="1703" w:type="dxa"/>
            <w:tcBorders/>
            <w:shd w:color="auto" w:fill="auto" w:val="clear"/>
          </w:tcPr>
          <w:p>
            <w:pPr>
              <w:pStyle w:val="LOnormal"/>
              <w:spacing w:lineRule="auto" w:line="360" w:before="0" w:after="200"/>
              <w:jc w:val="both"/>
              <w:rPr>
                <w:rFonts w:ascii="Times New Roman" w:hAnsi="Times New Roman"/>
                <w:ins w:id="451" w:author="Unknown Author" w:date="2021-02-14T17:52:44Z"/>
              </w:rPr>
            </w:pPr>
            <w:ins w:id="444" w:author="Unknown Author" w:date="2021-02-14T17:52:44Z">
              <w:r>
                <w:rPr>
                  <w:rFonts w:eastAsia="Times New Roman" w:cs="Times New Roman" w:ascii="Times New Roman" w:hAnsi="Times New Roman"/>
                  <w:b/>
                  <w:color w:val="000000"/>
                </w:rPr>
                <w:t>h</w:t>
              </w:r>
            </w:ins>
            <w:ins w:id="445" w:author="Unknown Author" w:date="2021-02-14T17:52:44Z">
              <w:r>
                <w:rPr>
                  <w:rFonts w:eastAsia="Times New Roman" w:cs="Times New Roman" w:ascii="Times New Roman" w:hAnsi="Times New Roman"/>
                  <w:b/>
                  <w:color w:val="000000"/>
                  <w:vertAlign w:val="subscript"/>
                </w:rPr>
                <w:t xml:space="preserve">x </w:t>
              </w:r>
            </w:ins>
            <w:ins w:id="446" w:author="Unknown Author" w:date="2021-02-14T17:52:44Z">
              <w:r>
                <w:rPr>
                  <w:rFonts w:eastAsia="Times New Roman" w:cs="Times New Roman" w:ascii="Times New Roman" w:hAnsi="Times New Roman"/>
                  <w:b/>
                  <w:color w:val="000000"/>
                </w:rPr>
                <w:t>(h</w:t>
              </w:r>
            </w:ins>
            <w:ins w:id="447" w:author="Unknown Author" w:date="2021-02-14T17:52:44Z">
              <w:r>
                <w:rPr>
                  <w:rFonts w:eastAsia="Times New Roman" w:cs="Times New Roman" w:ascii="Times New Roman" w:hAnsi="Times New Roman"/>
                  <w:b/>
                  <w:color w:val="000000"/>
                  <w:vertAlign w:val="subscript"/>
                </w:rPr>
                <w:t>x</w:t>
              </w:r>
            </w:ins>
            <w:ins w:id="448" w:author="Unknown Author" w:date="2021-02-14T17:52:44Z">
              <w:r>
                <w:rPr>
                  <w:rFonts w:eastAsia="Times New Roman" w:cs="Times New Roman" w:ascii="Times New Roman" w:hAnsi="Times New Roman"/>
                  <w:b/>
                  <w:color w:val="000000"/>
                </w:rPr>
                <w:t xml:space="preserve"> / e</w:t>
              </w:r>
            </w:ins>
            <w:ins w:id="449" w:author="Unknown Author" w:date="2021-02-14T17:52:44Z">
              <w:r>
                <w:rPr>
                  <w:rFonts w:eastAsia="Times New Roman" w:cs="Times New Roman" w:ascii="Times New Roman" w:hAnsi="Times New Roman"/>
                  <w:b/>
                  <w:color w:val="000000"/>
                  <w:vertAlign w:val="subscript"/>
                </w:rPr>
                <w:t>x</w:t>
              </w:r>
            </w:ins>
            <w:ins w:id="450" w:author="Unknown Author" w:date="2021-02-14T17:52:44Z">
              <w:r>
                <w:rPr>
                  <w:rFonts w:eastAsia="Times New Roman" w:cs="Times New Roman" w:ascii="Times New Roman" w:hAnsi="Times New Roman"/>
                  <w:b/>
                  <w:color w:val="000000"/>
                </w:rPr>
                <w:t>)</w:t>
              </w:r>
            </w:ins>
          </w:p>
        </w:tc>
        <w:tc>
          <w:tcPr>
            <w:tcW w:w="1699" w:type="dxa"/>
            <w:tcBorders/>
            <w:shd w:color="auto" w:fill="auto" w:val="clear"/>
          </w:tcPr>
          <w:p>
            <w:pPr>
              <w:pStyle w:val="LOnormal"/>
              <w:spacing w:lineRule="auto" w:line="360" w:before="0" w:after="200"/>
              <w:jc w:val="both"/>
              <w:rPr>
                <w:rFonts w:ascii="Times New Roman" w:hAnsi="Times New Roman"/>
                <w:ins w:id="459" w:author="Unknown Author" w:date="2021-02-14T17:52:44Z"/>
              </w:rPr>
            </w:pPr>
            <w:ins w:id="452" w:author="Unknown Author" w:date="2021-02-14T17:52:44Z">
              <w:r>
                <w:rPr>
                  <w:rFonts w:eastAsia="Times New Roman" w:cs="Times New Roman" w:ascii="Times New Roman" w:hAnsi="Times New Roman"/>
                  <w:b/>
                  <w:color w:val="000000"/>
                </w:rPr>
                <w:t>h</w:t>
              </w:r>
            </w:ins>
            <w:ins w:id="453" w:author="Unknown Author" w:date="2021-02-14T17:52:44Z">
              <w:r>
                <w:rPr>
                  <w:rFonts w:eastAsia="Times New Roman" w:cs="Times New Roman" w:ascii="Times New Roman" w:hAnsi="Times New Roman"/>
                  <w:b/>
                  <w:color w:val="000000"/>
                  <w:vertAlign w:val="subscript"/>
                </w:rPr>
                <w:t xml:space="preserve">x </w:t>
              </w:r>
            </w:ins>
            <w:ins w:id="454" w:author="Unknown Author" w:date="2021-02-14T17:52:44Z">
              <w:r>
                <w:rPr>
                  <w:rFonts w:eastAsia="Times New Roman" w:cs="Times New Roman" w:ascii="Times New Roman" w:hAnsi="Times New Roman"/>
                  <w:b/>
                  <w:color w:val="000000"/>
                </w:rPr>
                <w:t>(h</w:t>
              </w:r>
            </w:ins>
            <w:ins w:id="455" w:author="Unknown Author" w:date="2021-02-14T17:52:44Z">
              <w:r>
                <w:rPr>
                  <w:rFonts w:eastAsia="Times New Roman" w:cs="Times New Roman" w:ascii="Times New Roman" w:hAnsi="Times New Roman"/>
                  <w:b/>
                  <w:color w:val="000000"/>
                  <w:vertAlign w:val="subscript"/>
                </w:rPr>
                <w:t>x</w:t>
              </w:r>
            </w:ins>
            <w:ins w:id="456" w:author="Unknown Author" w:date="2021-02-14T17:52:44Z">
              <w:r>
                <w:rPr>
                  <w:rFonts w:eastAsia="Times New Roman" w:cs="Times New Roman" w:ascii="Times New Roman" w:hAnsi="Times New Roman"/>
                  <w:b/>
                  <w:color w:val="000000"/>
                </w:rPr>
                <w:t xml:space="preserve"> / e</w:t>
              </w:r>
            </w:ins>
            <w:ins w:id="457" w:author="Unknown Author" w:date="2021-02-14T17:52:44Z">
              <w:r>
                <w:rPr>
                  <w:rFonts w:eastAsia="Times New Roman" w:cs="Times New Roman" w:ascii="Times New Roman" w:hAnsi="Times New Roman"/>
                  <w:b/>
                  <w:color w:val="000000"/>
                  <w:vertAlign w:val="subscript"/>
                </w:rPr>
                <w:t>x</w:t>
              </w:r>
            </w:ins>
            <w:ins w:id="458" w:author="Unknown Author" w:date="2021-02-14T17:52:44Z">
              <w:r>
                <w:rPr>
                  <w:rFonts w:eastAsia="Times New Roman" w:cs="Times New Roman" w:ascii="Times New Roman" w:hAnsi="Times New Roman"/>
                  <w:b/>
                  <w:color w:val="000000"/>
                </w:rPr>
                <w:t>)</w:t>
              </w:r>
            </w:ins>
          </w:p>
        </w:tc>
        <w:tc>
          <w:tcPr>
            <w:tcW w:w="1701" w:type="dxa"/>
            <w:tcBorders/>
            <w:shd w:color="auto" w:fill="auto" w:val="clear"/>
          </w:tcPr>
          <w:p>
            <w:pPr>
              <w:pStyle w:val="LOnormal"/>
              <w:spacing w:lineRule="auto" w:line="360" w:before="0" w:after="200"/>
              <w:jc w:val="both"/>
              <w:rPr>
                <w:rFonts w:ascii="Times New Roman" w:hAnsi="Times New Roman"/>
                <w:ins w:id="467" w:author="Unknown Author" w:date="2021-02-14T17:52:44Z"/>
              </w:rPr>
            </w:pPr>
            <w:ins w:id="460" w:author="Unknown Author" w:date="2021-02-14T17:52:44Z">
              <w:r>
                <w:rPr>
                  <w:rFonts w:eastAsia="Times New Roman" w:cs="Times New Roman" w:ascii="Times New Roman" w:hAnsi="Times New Roman"/>
                  <w:b/>
                  <w:color w:val="000000"/>
                </w:rPr>
                <w:t>h</w:t>
              </w:r>
            </w:ins>
            <w:ins w:id="461" w:author="Unknown Author" w:date="2021-02-14T17:52:44Z">
              <w:r>
                <w:rPr>
                  <w:rFonts w:eastAsia="Times New Roman" w:cs="Times New Roman" w:ascii="Times New Roman" w:hAnsi="Times New Roman"/>
                  <w:b/>
                  <w:color w:val="000000"/>
                  <w:vertAlign w:val="subscript"/>
                </w:rPr>
                <w:t xml:space="preserve">x </w:t>
              </w:r>
            </w:ins>
            <w:ins w:id="462" w:author="Unknown Author" w:date="2021-02-14T17:52:44Z">
              <w:r>
                <w:rPr>
                  <w:rFonts w:eastAsia="Times New Roman" w:cs="Times New Roman" w:ascii="Times New Roman" w:hAnsi="Times New Roman"/>
                  <w:b/>
                  <w:color w:val="000000"/>
                </w:rPr>
                <w:t>(h</w:t>
              </w:r>
            </w:ins>
            <w:ins w:id="463" w:author="Unknown Author" w:date="2021-02-14T17:52:44Z">
              <w:r>
                <w:rPr>
                  <w:rFonts w:eastAsia="Times New Roman" w:cs="Times New Roman" w:ascii="Times New Roman" w:hAnsi="Times New Roman"/>
                  <w:b/>
                  <w:color w:val="000000"/>
                  <w:vertAlign w:val="subscript"/>
                </w:rPr>
                <w:t>x</w:t>
              </w:r>
            </w:ins>
            <w:ins w:id="464" w:author="Unknown Author" w:date="2021-02-14T17:52:44Z">
              <w:r>
                <w:rPr>
                  <w:rFonts w:eastAsia="Times New Roman" w:cs="Times New Roman" w:ascii="Times New Roman" w:hAnsi="Times New Roman"/>
                  <w:b/>
                  <w:color w:val="000000"/>
                </w:rPr>
                <w:t xml:space="preserve"> / e</w:t>
              </w:r>
            </w:ins>
            <w:ins w:id="465" w:author="Unknown Author" w:date="2021-02-14T17:52:44Z">
              <w:r>
                <w:rPr>
                  <w:rFonts w:eastAsia="Times New Roman" w:cs="Times New Roman" w:ascii="Times New Roman" w:hAnsi="Times New Roman"/>
                  <w:b/>
                  <w:color w:val="000000"/>
                  <w:vertAlign w:val="subscript"/>
                </w:rPr>
                <w:t>x</w:t>
              </w:r>
            </w:ins>
            <w:ins w:id="466" w:author="Unknown Author" w:date="2021-02-14T17:52:44Z">
              <w:r>
                <w:rPr>
                  <w:rFonts w:eastAsia="Times New Roman" w:cs="Times New Roman" w:ascii="Times New Roman" w:hAnsi="Times New Roman"/>
                  <w:b/>
                  <w:color w:val="000000"/>
                </w:rPr>
                <w:t>)</w:t>
              </w:r>
            </w:ins>
          </w:p>
        </w:tc>
      </w:tr>
      <w:tr>
        <w:trPr/>
        <w:tc>
          <w:tcPr>
            <w:tcW w:w="2782" w:type="dxa"/>
            <w:tcBorders/>
            <w:shd w:color="auto" w:fill="auto" w:val="clear"/>
          </w:tcPr>
          <w:p>
            <w:pPr>
              <w:pStyle w:val="LOnormal"/>
              <w:spacing w:lineRule="auto" w:line="360" w:before="0" w:after="200"/>
              <w:jc w:val="both"/>
              <w:rPr>
                <w:rFonts w:ascii="Times New Roman" w:hAnsi="Times New Roman"/>
                <w:ins w:id="469" w:author="Unknown Author" w:date="2021-02-14T17:52:44Z"/>
              </w:rPr>
            </w:pPr>
            <w:ins w:id="468" w:author="Unknown Author" w:date="2021-02-14T17:52:44Z">
              <w:r>
                <w:rPr>
                  <w:rFonts w:eastAsia="Times New Roman" w:cs="Times New Roman" w:ascii="Times New Roman" w:hAnsi="Times New Roman"/>
                  <w:color w:val="000000"/>
                </w:rPr>
                <w:t>20</w:t>
              </w:r>
            </w:ins>
          </w:p>
        </w:tc>
        <w:tc>
          <w:tcPr>
            <w:tcW w:w="1700" w:type="dxa"/>
            <w:tcBorders/>
            <w:shd w:color="auto" w:fill="auto" w:val="clear"/>
          </w:tcPr>
          <w:p>
            <w:pPr>
              <w:pStyle w:val="LOnormal"/>
              <w:spacing w:lineRule="auto" w:line="360" w:before="0" w:after="200"/>
              <w:jc w:val="both"/>
              <w:rPr>
                <w:rFonts w:ascii="Times New Roman" w:hAnsi="Times New Roman"/>
                <w:ins w:id="471" w:author="Unknown Author" w:date="2021-02-14T17:52:44Z"/>
              </w:rPr>
            </w:pPr>
            <w:ins w:id="470" w:author="Unknown Author" w:date="2021-02-14T17:52:44Z">
              <w:r>
                <w:rPr>
                  <w:rFonts w:eastAsia="Times New Roman" w:cs="Times New Roman" w:ascii="Times New Roman" w:hAnsi="Times New Roman"/>
                  <w:color w:val="000000"/>
                </w:rPr>
                <w:t>41.4 (0.74)</w:t>
              </w:r>
            </w:ins>
          </w:p>
        </w:tc>
        <w:tc>
          <w:tcPr>
            <w:tcW w:w="1703" w:type="dxa"/>
            <w:tcBorders/>
            <w:shd w:color="auto" w:fill="auto" w:val="clear"/>
          </w:tcPr>
          <w:p>
            <w:pPr>
              <w:pStyle w:val="LOnormal"/>
              <w:spacing w:lineRule="auto" w:line="360" w:before="0" w:after="200"/>
              <w:jc w:val="both"/>
              <w:rPr>
                <w:rFonts w:ascii="Times New Roman" w:hAnsi="Times New Roman"/>
                <w:ins w:id="473" w:author="Unknown Author" w:date="2021-02-14T17:52:44Z"/>
              </w:rPr>
            </w:pPr>
            <w:ins w:id="472" w:author="Unknown Author" w:date="2021-02-14T17:52:44Z">
              <w:r>
                <w:rPr>
                  <w:rFonts w:eastAsia="Times New Roman" w:cs="Times New Roman" w:ascii="Times New Roman" w:hAnsi="Times New Roman"/>
                </w:rPr>
                <w:t>34.6 (0.68)</w:t>
              </w:r>
            </w:ins>
          </w:p>
        </w:tc>
        <w:tc>
          <w:tcPr>
            <w:tcW w:w="1699" w:type="dxa"/>
            <w:tcBorders/>
            <w:shd w:color="auto" w:fill="auto" w:val="clear"/>
          </w:tcPr>
          <w:p>
            <w:pPr>
              <w:pStyle w:val="LOnormal"/>
              <w:spacing w:lineRule="auto" w:line="360" w:before="0" w:after="200"/>
              <w:jc w:val="both"/>
              <w:rPr>
                <w:rFonts w:ascii="Times New Roman" w:hAnsi="Times New Roman"/>
                <w:ins w:id="475" w:author="Unknown Author" w:date="2021-02-14T17:52:44Z"/>
              </w:rPr>
            </w:pPr>
            <w:ins w:id="474" w:author="Unknown Author" w:date="2021-02-14T17:52:44Z">
              <w:r>
                <w:rPr>
                  <w:rFonts w:eastAsia="Times New Roman" w:cs="Times New Roman" w:ascii="Times New Roman" w:hAnsi="Times New Roman"/>
                </w:rPr>
                <w:t>35.9 (0.61)</w:t>
              </w:r>
            </w:ins>
          </w:p>
        </w:tc>
        <w:tc>
          <w:tcPr>
            <w:tcW w:w="1701" w:type="dxa"/>
            <w:tcBorders/>
            <w:shd w:color="auto" w:fill="auto" w:val="clear"/>
          </w:tcPr>
          <w:p>
            <w:pPr>
              <w:pStyle w:val="LOnormal"/>
              <w:spacing w:lineRule="auto" w:line="360" w:before="0" w:after="200"/>
              <w:jc w:val="both"/>
              <w:rPr>
                <w:rFonts w:ascii="Times New Roman" w:hAnsi="Times New Roman"/>
                <w:ins w:id="477" w:author="Unknown Author" w:date="2021-02-14T17:52:44Z"/>
              </w:rPr>
            </w:pPr>
            <w:ins w:id="476" w:author="Unknown Author" w:date="2021-02-14T17:52:44Z">
              <w:r>
                <w:rPr>
                  <w:rFonts w:eastAsia="Times New Roman" w:cs="Times New Roman" w:ascii="Times New Roman" w:hAnsi="Times New Roman"/>
                </w:rPr>
                <w:t>34.2 (0.59)</w:t>
              </w:r>
            </w:ins>
          </w:p>
        </w:tc>
      </w:tr>
      <w:tr>
        <w:trPr/>
        <w:tc>
          <w:tcPr>
            <w:tcW w:w="2782" w:type="dxa"/>
            <w:tcBorders/>
            <w:shd w:color="auto" w:fill="auto" w:val="clear"/>
          </w:tcPr>
          <w:p>
            <w:pPr>
              <w:pStyle w:val="LOnormal"/>
              <w:spacing w:lineRule="auto" w:line="360" w:before="0" w:after="200"/>
              <w:jc w:val="both"/>
              <w:rPr>
                <w:rFonts w:ascii="Times New Roman" w:hAnsi="Times New Roman"/>
                <w:ins w:id="479" w:author="Unknown Author" w:date="2021-02-14T17:52:44Z"/>
              </w:rPr>
            </w:pPr>
            <w:ins w:id="478" w:author="Unknown Author" w:date="2021-02-14T17:52:44Z">
              <w:r>
                <w:rPr>
                  <w:rFonts w:eastAsia="Times New Roman" w:cs="Times New Roman" w:ascii="Times New Roman" w:hAnsi="Times New Roman"/>
                  <w:color w:val="000000"/>
                </w:rPr>
                <w:t>40</w:t>
              </w:r>
            </w:ins>
          </w:p>
        </w:tc>
        <w:tc>
          <w:tcPr>
            <w:tcW w:w="1700" w:type="dxa"/>
            <w:tcBorders/>
            <w:shd w:color="auto" w:fill="auto" w:val="clear"/>
          </w:tcPr>
          <w:p>
            <w:pPr>
              <w:pStyle w:val="LOnormal"/>
              <w:spacing w:lineRule="auto" w:line="360" w:before="0" w:after="200"/>
              <w:jc w:val="both"/>
              <w:rPr>
                <w:rFonts w:ascii="Times New Roman" w:hAnsi="Times New Roman"/>
                <w:ins w:id="481" w:author="Unknown Author" w:date="2021-02-14T17:52:44Z"/>
              </w:rPr>
            </w:pPr>
            <w:ins w:id="480" w:author="Unknown Author" w:date="2021-02-14T17:52:44Z">
              <w:r>
                <w:rPr>
                  <w:rFonts w:eastAsia="Times New Roman" w:cs="Times New Roman" w:ascii="Times New Roman" w:hAnsi="Times New Roman"/>
                  <w:color w:val="000000"/>
                </w:rPr>
                <w:t>25.2 (0.65)</w:t>
              </w:r>
            </w:ins>
          </w:p>
        </w:tc>
        <w:tc>
          <w:tcPr>
            <w:tcW w:w="1703" w:type="dxa"/>
            <w:tcBorders/>
            <w:shd w:color="auto" w:fill="auto" w:val="clear"/>
          </w:tcPr>
          <w:p>
            <w:pPr>
              <w:pStyle w:val="LOnormal"/>
              <w:spacing w:lineRule="auto" w:line="360" w:before="0" w:after="200"/>
              <w:jc w:val="both"/>
              <w:rPr>
                <w:rFonts w:ascii="Times New Roman" w:hAnsi="Times New Roman"/>
                <w:ins w:id="483" w:author="Unknown Author" w:date="2021-02-14T17:52:44Z"/>
              </w:rPr>
            </w:pPr>
            <w:ins w:id="482" w:author="Unknown Author" w:date="2021-02-14T17:52:44Z">
              <w:r>
                <w:rPr>
                  <w:rFonts w:eastAsia="Times New Roman" w:cs="Times New Roman" w:ascii="Times New Roman" w:hAnsi="Times New Roman"/>
                </w:rPr>
                <w:t>18.6 (0.55)</w:t>
              </w:r>
            </w:ins>
          </w:p>
        </w:tc>
        <w:tc>
          <w:tcPr>
            <w:tcW w:w="1699" w:type="dxa"/>
            <w:tcBorders/>
            <w:shd w:color="auto" w:fill="auto" w:val="clear"/>
          </w:tcPr>
          <w:p>
            <w:pPr>
              <w:pStyle w:val="LOnormal"/>
              <w:spacing w:lineRule="auto" w:line="360" w:before="0" w:after="200"/>
              <w:jc w:val="both"/>
              <w:rPr>
                <w:rFonts w:ascii="Times New Roman" w:hAnsi="Times New Roman"/>
                <w:ins w:id="485" w:author="Unknown Author" w:date="2021-02-14T17:52:44Z"/>
              </w:rPr>
            </w:pPr>
            <w:ins w:id="484" w:author="Unknown Author" w:date="2021-02-14T17:52:44Z">
              <w:r>
                <w:rPr>
                  <w:rFonts w:eastAsia="Times New Roman" w:cs="Times New Roman" w:ascii="Times New Roman" w:hAnsi="Times New Roman"/>
                </w:rPr>
                <w:t>19.1 (0.48)</w:t>
              </w:r>
            </w:ins>
          </w:p>
        </w:tc>
        <w:tc>
          <w:tcPr>
            <w:tcW w:w="1701" w:type="dxa"/>
            <w:tcBorders/>
            <w:shd w:color="auto" w:fill="auto" w:val="clear"/>
          </w:tcPr>
          <w:p>
            <w:pPr>
              <w:pStyle w:val="LOnormal"/>
              <w:spacing w:lineRule="auto" w:line="360" w:before="0" w:after="200"/>
              <w:jc w:val="both"/>
              <w:rPr>
                <w:rFonts w:ascii="Times New Roman" w:hAnsi="Times New Roman"/>
                <w:ins w:id="487" w:author="Unknown Author" w:date="2021-02-14T17:52:44Z"/>
              </w:rPr>
            </w:pPr>
            <w:ins w:id="486" w:author="Unknown Author" w:date="2021-02-14T17:52:44Z">
              <w:r>
                <w:rPr>
                  <w:rFonts w:eastAsia="Times New Roman" w:cs="Times New Roman" w:ascii="Times New Roman" w:hAnsi="Times New Roman"/>
                </w:rPr>
                <w:t>17.3 (0.45)</w:t>
              </w:r>
            </w:ins>
          </w:p>
        </w:tc>
      </w:tr>
      <w:tr>
        <w:trPr/>
        <w:tc>
          <w:tcPr>
            <w:tcW w:w="2782" w:type="dxa"/>
            <w:tcBorders>
              <w:bottom w:val="single" w:sz="4" w:space="0" w:color="000000"/>
            </w:tcBorders>
            <w:shd w:color="auto" w:fill="auto" w:val="clear"/>
          </w:tcPr>
          <w:p>
            <w:pPr>
              <w:pStyle w:val="LOnormal"/>
              <w:spacing w:lineRule="auto" w:line="360" w:before="0" w:after="200"/>
              <w:jc w:val="both"/>
              <w:rPr>
                <w:rFonts w:ascii="Times New Roman" w:hAnsi="Times New Roman"/>
                <w:ins w:id="489" w:author="Unknown Author" w:date="2021-02-14T17:52:44Z"/>
              </w:rPr>
            </w:pPr>
            <w:ins w:id="488" w:author="Unknown Author" w:date="2021-02-14T17:52:44Z">
              <w:r>
                <w:rPr>
                  <w:rFonts w:eastAsia="Times New Roman" w:cs="Times New Roman" w:ascii="Times New Roman" w:hAnsi="Times New Roman"/>
                  <w:color w:val="000000"/>
                </w:rPr>
                <w:t>60</w:t>
              </w:r>
            </w:ins>
          </w:p>
        </w:tc>
        <w:tc>
          <w:tcPr>
            <w:tcW w:w="1700" w:type="dxa"/>
            <w:tcBorders>
              <w:bottom w:val="single" w:sz="4" w:space="0" w:color="000000"/>
            </w:tcBorders>
            <w:shd w:color="auto" w:fill="auto" w:val="clear"/>
          </w:tcPr>
          <w:p>
            <w:pPr>
              <w:pStyle w:val="LOnormal"/>
              <w:spacing w:lineRule="auto" w:line="360" w:before="0" w:after="200"/>
              <w:jc w:val="both"/>
              <w:rPr>
                <w:rFonts w:ascii="Times New Roman" w:hAnsi="Times New Roman"/>
                <w:ins w:id="491" w:author="Unknown Author" w:date="2021-02-14T17:52:44Z"/>
              </w:rPr>
            </w:pPr>
            <w:ins w:id="490" w:author="Unknown Author" w:date="2021-02-14T17:52:44Z">
              <w:r>
                <w:rPr>
                  <w:rFonts w:eastAsia="Times New Roman" w:cs="Times New Roman" w:ascii="Times New Roman" w:hAnsi="Times New Roman"/>
                  <w:color w:val="000000"/>
                </w:rPr>
                <w:t>12.1 (0.56)</w:t>
              </w:r>
            </w:ins>
          </w:p>
        </w:tc>
        <w:tc>
          <w:tcPr>
            <w:tcW w:w="1703" w:type="dxa"/>
            <w:tcBorders>
              <w:bottom w:val="single" w:sz="4" w:space="0" w:color="000000"/>
            </w:tcBorders>
            <w:shd w:color="auto" w:fill="auto" w:val="clear"/>
          </w:tcPr>
          <w:p>
            <w:pPr>
              <w:pStyle w:val="LOnormal"/>
              <w:spacing w:lineRule="auto" w:line="360" w:before="0" w:after="200"/>
              <w:jc w:val="both"/>
              <w:rPr>
                <w:rFonts w:ascii="Times New Roman" w:hAnsi="Times New Roman"/>
                <w:ins w:id="493" w:author="Unknown Author" w:date="2021-02-14T17:52:44Z"/>
              </w:rPr>
            </w:pPr>
            <w:ins w:id="492" w:author="Unknown Author" w:date="2021-02-14T17:52:44Z">
              <w:r>
                <w:rPr>
                  <w:rFonts w:eastAsia="Times New Roman" w:cs="Times New Roman" w:ascii="Times New Roman" w:hAnsi="Times New Roman"/>
                </w:rPr>
                <w:t>7.7 (0.43)</w:t>
              </w:r>
            </w:ins>
          </w:p>
        </w:tc>
        <w:tc>
          <w:tcPr>
            <w:tcW w:w="1699" w:type="dxa"/>
            <w:tcBorders>
              <w:bottom w:val="single" w:sz="4" w:space="0" w:color="000000"/>
            </w:tcBorders>
            <w:shd w:color="auto" w:fill="auto" w:val="clear"/>
          </w:tcPr>
          <w:p>
            <w:pPr>
              <w:pStyle w:val="LOnormal"/>
              <w:spacing w:lineRule="auto" w:line="360" w:before="0" w:after="200"/>
              <w:jc w:val="both"/>
              <w:rPr>
                <w:rFonts w:ascii="Times New Roman" w:hAnsi="Times New Roman"/>
                <w:ins w:id="495" w:author="Unknown Author" w:date="2021-02-14T17:52:44Z"/>
              </w:rPr>
            </w:pPr>
            <w:ins w:id="494" w:author="Unknown Author" w:date="2021-02-14T17:52:44Z">
              <w:r>
                <w:rPr>
                  <w:rFonts w:ascii="Times New Roman" w:hAnsi="Times New Roman"/>
                </w:rPr>
                <w:t>9.0 (0.40)</w:t>
              </w:r>
            </w:ins>
          </w:p>
        </w:tc>
        <w:tc>
          <w:tcPr>
            <w:tcW w:w="1701" w:type="dxa"/>
            <w:tcBorders>
              <w:bottom w:val="single" w:sz="4" w:space="0" w:color="000000"/>
            </w:tcBorders>
            <w:shd w:color="auto" w:fill="auto" w:val="clear"/>
          </w:tcPr>
          <w:p>
            <w:pPr>
              <w:pStyle w:val="LOnormal"/>
              <w:spacing w:lineRule="auto" w:line="360" w:before="0" w:after="200"/>
              <w:jc w:val="both"/>
              <w:rPr>
                <w:rFonts w:ascii="Times New Roman" w:hAnsi="Times New Roman"/>
                <w:ins w:id="497" w:author="Unknown Author" w:date="2021-02-14T17:52:44Z"/>
              </w:rPr>
            </w:pPr>
            <w:ins w:id="496" w:author="Unknown Author" w:date="2021-02-14T17:52:44Z">
              <w:r>
                <w:rPr>
                  <w:rFonts w:eastAsia="Times New Roman" w:cs="Times New Roman" w:ascii="Times New Roman" w:hAnsi="Times New Roman"/>
                </w:rPr>
                <w:t>7.0 (0.32)</w:t>
              </w:r>
            </w:ins>
          </w:p>
        </w:tc>
      </w:tr>
      <w:tr>
        <w:trPr/>
        <w:tc>
          <w:tcPr>
            <w:tcW w:w="2782" w:type="dxa"/>
            <w:tcBorders/>
            <w:shd w:color="auto" w:fill="auto" w:val="clear"/>
          </w:tcPr>
          <w:p>
            <w:pPr>
              <w:pStyle w:val="LOnormal"/>
              <w:spacing w:lineRule="auto" w:line="360" w:before="0" w:after="200"/>
              <w:jc w:val="both"/>
              <w:rPr>
                <w:rFonts w:ascii="Times New Roman" w:hAnsi="Times New Roman"/>
                <w:ins w:id="499" w:author="Unknown Author" w:date="2021-02-14T17:52:44Z"/>
              </w:rPr>
            </w:pPr>
            <w:ins w:id="498" w:author="Unknown Author" w:date="2021-02-14T17:52:44Z">
              <w:r>
                <w:rPr>
                  <w:rFonts w:eastAsia="Times New Roman" w:cs="Times New Roman" w:ascii="Times New Roman" w:hAnsi="Times New Roman"/>
                  <w:b/>
                  <w:color w:val="000000"/>
                </w:rPr>
                <w:t>Diabetes</w:t>
              </w:r>
            </w:ins>
          </w:p>
        </w:tc>
        <w:tc>
          <w:tcPr>
            <w:tcW w:w="1700" w:type="dxa"/>
            <w:tcBorders/>
            <w:shd w:color="auto" w:fill="auto" w:val="clear"/>
          </w:tcPr>
          <w:p>
            <w:pPr>
              <w:pStyle w:val="LOnormal"/>
              <w:spacing w:lineRule="auto" w:line="360" w:before="0" w:after="200"/>
              <w:jc w:val="both"/>
              <w:rPr>
                <w:rFonts w:ascii="Times New Roman" w:hAnsi="Times New Roman" w:eastAsia="Times New Roman" w:cs="Times New Roman"/>
                <w:b/>
                <w:b/>
                <w:color w:val="000000"/>
                <w:ins w:id="501" w:author="Unknown Author" w:date="2021-02-14T17:52:44Z"/>
              </w:rPr>
            </w:pPr>
            <w:ins w:id="500" w:author="Unknown Author" w:date="2021-02-14T17:52:44Z">
              <w:r>
                <w:rPr>
                  <w:rFonts w:eastAsia="Times New Roman" w:cs="Times New Roman" w:ascii="Times New Roman" w:hAnsi="Times New Roman"/>
                  <w:b/>
                  <w:color w:val="000000"/>
                </w:rPr>
              </w:r>
            </w:ins>
          </w:p>
        </w:tc>
        <w:tc>
          <w:tcPr>
            <w:tcW w:w="1703" w:type="dxa"/>
            <w:tcBorders/>
            <w:shd w:color="auto" w:fill="auto" w:val="clear"/>
          </w:tcPr>
          <w:p>
            <w:pPr>
              <w:pStyle w:val="LOnormal"/>
              <w:spacing w:lineRule="auto" w:line="360" w:before="0" w:after="200"/>
              <w:jc w:val="both"/>
              <w:rPr>
                <w:rFonts w:ascii="Times New Roman" w:hAnsi="Times New Roman" w:eastAsia="Times New Roman" w:cs="Times New Roman"/>
                <w:b/>
                <w:b/>
                <w:color w:val="000000"/>
                <w:ins w:id="503" w:author="Unknown Author" w:date="2021-02-14T17:52:44Z"/>
              </w:rPr>
            </w:pPr>
            <w:ins w:id="502" w:author="Unknown Author" w:date="2021-02-14T17:52:44Z">
              <w:r>
                <w:rPr>
                  <w:rFonts w:eastAsia="Times New Roman" w:cs="Times New Roman" w:ascii="Times New Roman" w:hAnsi="Times New Roman"/>
                  <w:b/>
                  <w:color w:val="000000"/>
                </w:rPr>
              </w:r>
            </w:ins>
          </w:p>
        </w:tc>
        <w:tc>
          <w:tcPr>
            <w:tcW w:w="1699" w:type="dxa"/>
            <w:tcBorders/>
            <w:shd w:color="auto" w:fill="auto" w:val="clear"/>
          </w:tcPr>
          <w:p>
            <w:pPr>
              <w:pStyle w:val="LOnormal"/>
              <w:spacing w:lineRule="auto" w:line="360" w:before="0" w:after="200"/>
              <w:jc w:val="both"/>
              <w:rPr>
                <w:rFonts w:ascii="Times New Roman" w:hAnsi="Times New Roman" w:eastAsia="Times New Roman" w:cs="Times New Roman"/>
                <w:b/>
                <w:b/>
                <w:color w:val="000000"/>
                <w:ins w:id="505" w:author="Unknown Author" w:date="2021-02-14T17:52:44Z"/>
              </w:rPr>
            </w:pPr>
            <w:ins w:id="504" w:author="Unknown Author" w:date="2021-02-14T17:52:44Z">
              <w:r>
                <w:rPr>
                  <w:rFonts w:eastAsia="Times New Roman" w:cs="Times New Roman" w:ascii="Times New Roman" w:hAnsi="Times New Roman"/>
                  <w:b/>
                  <w:color w:val="000000"/>
                </w:rPr>
              </w:r>
            </w:ins>
          </w:p>
        </w:tc>
        <w:tc>
          <w:tcPr>
            <w:tcW w:w="1701" w:type="dxa"/>
            <w:tcBorders/>
            <w:shd w:color="auto" w:fill="auto" w:val="clear"/>
          </w:tcPr>
          <w:p>
            <w:pPr>
              <w:pStyle w:val="LOnormal"/>
              <w:spacing w:lineRule="auto" w:line="360" w:before="0" w:after="200"/>
              <w:jc w:val="both"/>
              <w:rPr>
                <w:rFonts w:ascii="Times New Roman" w:hAnsi="Times New Roman" w:eastAsia="Times New Roman" w:cs="Times New Roman"/>
                <w:b/>
                <w:b/>
                <w:color w:val="000000"/>
                <w:ins w:id="507" w:author="Unknown Author" w:date="2021-02-14T17:52:44Z"/>
              </w:rPr>
            </w:pPr>
            <w:ins w:id="506" w:author="Unknown Author" w:date="2021-02-14T17:52:44Z">
              <w:r>
                <w:rPr>
                  <w:rFonts w:eastAsia="Times New Roman" w:cs="Times New Roman" w:ascii="Times New Roman" w:hAnsi="Times New Roman"/>
                  <w:b/>
                  <w:color w:val="000000"/>
                </w:rPr>
              </w:r>
            </w:ins>
          </w:p>
        </w:tc>
      </w:tr>
      <w:tr>
        <w:trPr/>
        <w:tc>
          <w:tcPr>
            <w:tcW w:w="2782" w:type="dxa"/>
            <w:tcBorders/>
            <w:shd w:color="auto" w:fill="auto" w:val="clear"/>
          </w:tcPr>
          <w:p>
            <w:pPr>
              <w:pStyle w:val="LOnormal"/>
              <w:spacing w:lineRule="auto" w:line="360" w:before="0" w:after="200"/>
              <w:jc w:val="both"/>
              <w:rPr>
                <w:rFonts w:ascii="Times New Roman" w:hAnsi="Times New Roman"/>
                <w:ins w:id="509" w:author="Unknown Author" w:date="2021-02-14T17:52:44Z"/>
              </w:rPr>
            </w:pPr>
            <w:ins w:id="508" w:author="Unknown Author" w:date="2021-02-14T17:52:44Z">
              <w:r>
                <w:rPr>
                  <w:rFonts w:eastAsia="Times New Roman" w:cs="Times New Roman" w:ascii="Times New Roman" w:hAnsi="Times New Roman"/>
                  <w:b/>
                  <w:color w:val="000000"/>
                </w:rPr>
                <w:t>Age</w:t>
              </w:r>
            </w:ins>
          </w:p>
        </w:tc>
        <w:tc>
          <w:tcPr>
            <w:tcW w:w="1700" w:type="dxa"/>
            <w:tcBorders/>
            <w:shd w:color="auto" w:fill="auto" w:val="clear"/>
          </w:tcPr>
          <w:p>
            <w:pPr>
              <w:pStyle w:val="LOnormal"/>
              <w:spacing w:lineRule="auto" w:line="360" w:before="0" w:after="200"/>
              <w:jc w:val="both"/>
              <w:rPr>
                <w:rFonts w:ascii="Times New Roman" w:hAnsi="Times New Roman"/>
                <w:ins w:id="517" w:author="Unknown Author" w:date="2021-02-14T17:52:44Z"/>
              </w:rPr>
            </w:pPr>
            <w:ins w:id="510" w:author="Unknown Author" w:date="2021-02-14T17:52:44Z">
              <w:r>
                <w:rPr>
                  <w:rFonts w:eastAsia="Times New Roman" w:cs="Times New Roman" w:ascii="Times New Roman" w:hAnsi="Times New Roman"/>
                  <w:b/>
                  <w:color w:val="000000"/>
                </w:rPr>
                <w:t>h</w:t>
              </w:r>
            </w:ins>
            <w:ins w:id="511" w:author="Unknown Author" w:date="2021-02-14T17:52:44Z">
              <w:r>
                <w:rPr>
                  <w:rFonts w:eastAsia="Times New Roman" w:cs="Times New Roman" w:ascii="Times New Roman" w:hAnsi="Times New Roman"/>
                  <w:b/>
                  <w:color w:val="000000"/>
                  <w:vertAlign w:val="subscript"/>
                </w:rPr>
                <w:t xml:space="preserve">x </w:t>
              </w:r>
            </w:ins>
            <w:ins w:id="512" w:author="Unknown Author" w:date="2021-02-14T17:52:44Z">
              <w:r>
                <w:rPr>
                  <w:rFonts w:eastAsia="Times New Roman" w:cs="Times New Roman" w:ascii="Times New Roman" w:hAnsi="Times New Roman"/>
                  <w:b/>
                  <w:color w:val="000000"/>
                </w:rPr>
                <w:t>(h</w:t>
              </w:r>
            </w:ins>
            <w:ins w:id="513" w:author="Unknown Author" w:date="2021-02-14T17:52:44Z">
              <w:r>
                <w:rPr>
                  <w:rFonts w:eastAsia="Times New Roman" w:cs="Times New Roman" w:ascii="Times New Roman" w:hAnsi="Times New Roman"/>
                  <w:b/>
                  <w:color w:val="000000"/>
                  <w:vertAlign w:val="subscript"/>
                </w:rPr>
                <w:t>x</w:t>
              </w:r>
            </w:ins>
            <w:ins w:id="514" w:author="Unknown Author" w:date="2021-02-14T17:52:44Z">
              <w:r>
                <w:rPr>
                  <w:rFonts w:eastAsia="Times New Roman" w:cs="Times New Roman" w:ascii="Times New Roman" w:hAnsi="Times New Roman"/>
                  <w:b/>
                  <w:color w:val="000000"/>
                </w:rPr>
                <w:t xml:space="preserve"> / e</w:t>
              </w:r>
            </w:ins>
            <w:ins w:id="515" w:author="Unknown Author" w:date="2021-02-14T17:52:44Z">
              <w:r>
                <w:rPr>
                  <w:rFonts w:eastAsia="Times New Roman" w:cs="Times New Roman" w:ascii="Times New Roman" w:hAnsi="Times New Roman"/>
                  <w:b/>
                  <w:color w:val="000000"/>
                  <w:vertAlign w:val="subscript"/>
                </w:rPr>
                <w:t>x</w:t>
              </w:r>
            </w:ins>
            <w:ins w:id="516" w:author="Unknown Author" w:date="2021-02-14T17:52:44Z">
              <w:r>
                <w:rPr>
                  <w:rFonts w:eastAsia="Times New Roman" w:cs="Times New Roman" w:ascii="Times New Roman" w:hAnsi="Times New Roman"/>
                  <w:b/>
                  <w:color w:val="000000"/>
                </w:rPr>
                <w:t>)</w:t>
              </w:r>
            </w:ins>
          </w:p>
        </w:tc>
        <w:tc>
          <w:tcPr>
            <w:tcW w:w="1703" w:type="dxa"/>
            <w:tcBorders/>
            <w:shd w:color="auto" w:fill="auto" w:val="clear"/>
          </w:tcPr>
          <w:p>
            <w:pPr>
              <w:pStyle w:val="LOnormal"/>
              <w:spacing w:lineRule="auto" w:line="360" w:before="0" w:after="200"/>
              <w:jc w:val="both"/>
              <w:rPr>
                <w:rFonts w:ascii="Times New Roman" w:hAnsi="Times New Roman"/>
                <w:ins w:id="525" w:author="Unknown Author" w:date="2021-02-14T17:52:44Z"/>
              </w:rPr>
            </w:pPr>
            <w:ins w:id="518" w:author="Unknown Author" w:date="2021-02-14T17:52:44Z">
              <w:r>
                <w:rPr>
                  <w:rFonts w:eastAsia="Times New Roman" w:cs="Times New Roman" w:ascii="Times New Roman" w:hAnsi="Times New Roman"/>
                  <w:b/>
                  <w:color w:val="000000"/>
                </w:rPr>
                <w:t>h</w:t>
              </w:r>
            </w:ins>
            <w:ins w:id="519" w:author="Unknown Author" w:date="2021-02-14T17:52:44Z">
              <w:r>
                <w:rPr>
                  <w:rFonts w:eastAsia="Times New Roman" w:cs="Times New Roman" w:ascii="Times New Roman" w:hAnsi="Times New Roman"/>
                  <w:b/>
                  <w:color w:val="000000"/>
                  <w:vertAlign w:val="subscript"/>
                </w:rPr>
                <w:t xml:space="preserve">x </w:t>
              </w:r>
            </w:ins>
            <w:ins w:id="520" w:author="Unknown Author" w:date="2021-02-14T17:52:44Z">
              <w:r>
                <w:rPr>
                  <w:rFonts w:eastAsia="Times New Roman" w:cs="Times New Roman" w:ascii="Times New Roman" w:hAnsi="Times New Roman"/>
                  <w:b/>
                  <w:color w:val="000000"/>
                </w:rPr>
                <w:t>(h</w:t>
              </w:r>
            </w:ins>
            <w:ins w:id="521" w:author="Unknown Author" w:date="2021-02-14T17:52:44Z">
              <w:r>
                <w:rPr>
                  <w:rFonts w:eastAsia="Times New Roman" w:cs="Times New Roman" w:ascii="Times New Roman" w:hAnsi="Times New Roman"/>
                  <w:b/>
                  <w:color w:val="000000"/>
                  <w:vertAlign w:val="subscript"/>
                </w:rPr>
                <w:t>x</w:t>
              </w:r>
            </w:ins>
            <w:ins w:id="522" w:author="Unknown Author" w:date="2021-02-14T17:52:44Z">
              <w:r>
                <w:rPr>
                  <w:rFonts w:eastAsia="Times New Roman" w:cs="Times New Roman" w:ascii="Times New Roman" w:hAnsi="Times New Roman"/>
                  <w:b/>
                  <w:color w:val="000000"/>
                </w:rPr>
                <w:t xml:space="preserve"> / e</w:t>
              </w:r>
            </w:ins>
            <w:ins w:id="523" w:author="Unknown Author" w:date="2021-02-14T17:52:44Z">
              <w:r>
                <w:rPr>
                  <w:rFonts w:eastAsia="Times New Roman" w:cs="Times New Roman" w:ascii="Times New Roman" w:hAnsi="Times New Roman"/>
                  <w:b/>
                  <w:color w:val="000000"/>
                  <w:vertAlign w:val="subscript"/>
                </w:rPr>
                <w:t>x</w:t>
              </w:r>
            </w:ins>
            <w:ins w:id="524" w:author="Unknown Author" w:date="2021-02-14T17:52:44Z">
              <w:r>
                <w:rPr>
                  <w:rFonts w:eastAsia="Times New Roman" w:cs="Times New Roman" w:ascii="Times New Roman" w:hAnsi="Times New Roman"/>
                  <w:b/>
                  <w:color w:val="000000"/>
                </w:rPr>
                <w:t>)</w:t>
              </w:r>
            </w:ins>
          </w:p>
        </w:tc>
        <w:tc>
          <w:tcPr>
            <w:tcW w:w="1699" w:type="dxa"/>
            <w:tcBorders/>
            <w:shd w:color="auto" w:fill="auto" w:val="clear"/>
          </w:tcPr>
          <w:p>
            <w:pPr>
              <w:pStyle w:val="LOnormal"/>
              <w:spacing w:lineRule="auto" w:line="360" w:before="0" w:after="200"/>
              <w:jc w:val="both"/>
              <w:rPr>
                <w:rFonts w:ascii="Times New Roman" w:hAnsi="Times New Roman"/>
                <w:ins w:id="533" w:author="Unknown Author" w:date="2021-02-14T17:52:44Z"/>
              </w:rPr>
            </w:pPr>
            <w:ins w:id="526" w:author="Unknown Author" w:date="2021-02-14T17:52:44Z">
              <w:r>
                <w:rPr>
                  <w:rFonts w:eastAsia="Times New Roman" w:cs="Times New Roman" w:ascii="Times New Roman" w:hAnsi="Times New Roman"/>
                  <w:b/>
                  <w:color w:val="000000"/>
                </w:rPr>
                <w:t>h</w:t>
              </w:r>
            </w:ins>
            <w:ins w:id="527" w:author="Unknown Author" w:date="2021-02-14T17:52:44Z">
              <w:r>
                <w:rPr>
                  <w:rFonts w:eastAsia="Times New Roman" w:cs="Times New Roman" w:ascii="Times New Roman" w:hAnsi="Times New Roman"/>
                  <w:b/>
                  <w:color w:val="000000"/>
                  <w:vertAlign w:val="subscript"/>
                </w:rPr>
                <w:t xml:space="preserve">x </w:t>
              </w:r>
            </w:ins>
            <w:ins w:id="528" w:author="Unknown Author" w:date="2021-02-14T17:52:44Z">
              <w:r>
                <w:rPr>
                  <w:rFonts w:eastAsia="Times New Roman" w:cs="Times New Roman" w:ascii="Times New Roman" w:hAnsi="Times New Roman"/>
                  <w:b/>
                  <w:color w:val="000000"/>
                </w:rPr>
                <w:t>(h</w:t>
              </w:r>
            </w:ins>
            <w:ins w:id="529" w:author="Unknown Author" w:date="2021-02-14T17:52:44Z">
              <w:r>
                <w:rPr>
                  <w:rFonts w:eastAsia="Times New Roman" w:cs="Times New Roman" w:ascii="Times New Roman" w:hAnsi="Times New Roman"/>
                  <w:b/>
                  <w:color w:val="000000"/>
                  <w:vertAlign w:val="subscript"/>
                </w:rPr>
                <w:t>x</w:t>
              </w:r>
            </w:ins>
            <w:ins w:id="530" w:author="Unknown Author" w:date="2021-02-14T17:52:44Z">
              <w:r>
                <w:rPr>
                  <w:rFonts w:eastAsia="Times New Roman" w:cs="Times New Roman" w:ascii="Times New Roman" w:hAnsi="Times New Roman"/>
                  <w:b/>
                  <w:color w:val="000000"/>
                </w:rPr>
                <w:t xml:space="preserve"> / e</w:t>
              </w:r>
            </w:ins>
            <w:ins w:id="531" w:author="Unknown Author" w:date="2021-02-14T17:52:44Z">
              <w:r>
                <w:rPr>
                  <w:rFonts w:eastAsia="Times New Roman" w:cs="Times New Roman" w:ascii="Times New Roman" w:hAnsi="Times New Roman"/>
                  <w:b/>
                  <w:color w:val="000000"/>
                  <w:vertAlign w:val="subscript"/>
                </w:rPr>
                <w:t>x</w:t>
              </w:r>
            </w:ins>
            <w:ins w:id="532" w:author="Unknown Author" w:date="2021-02-14T17:52:44Z">
              <w:r>
                <w:rPr>
                  <w:rFonts w:eastAsia="Times New Roman" w:cs="Times New Roman" w:ascii="Times New Roman" w:hAnsi="Times New Roman"/>
                  <w:b/>
                  <w:color w:val="000000"/>
                </w:rPr>
                <w:t>)</w:t>
              </w:r>
            </w:ins>
          </w:p>
        </w:tc>
        <w:tc>
          <w:tcPr>
            <w:tcW w:w="1701" w:type="dxa"/>
            <w:tcBorders/>
            <w:shd w:color="auto" w:fill="auto" w:val="clear"/>
          </w:tcPr>
          <w:p>
            <w:pPr>
              <w:pStyle w:val="LOnormal"/>
              <w:spacing w:lineRule="auto" w:line="360" w:before="0" w:after="200"/>
              <w:jc w:val="both"/>
              <w:rPr>
                <w:rFonts w:ascii="Times New Roman" w:hAnsi="Times New Roman"/>
                <w:ins w:id="541" w:author="Unknown Author" w:date="2021-02-14T17:52:44Z"/>
              </w:rPr>
            </w:pPr>
            <w:ins w:id="534" w:author="Unknown Author" w:date="2021-02-14T17:52:44Z">
              <w:r>
                <w:rPr>
                  <w:rFonts w:eastAsia="Times New Roman" w:cs="Times New Roman" w:ascii="Times New Roman" w:hAnsi="Times New Roman"/>
                  <w:b/>
                  <w:color w:val="000000"/>
                </w:rPr>
                <w:t>h</w:t>
              </w:r>
            </w:ins>
            <w:ins w:id="535" w:author="Unknown Author" w:date="2021-02-14T17:52:44Z">
              <w:r>
                <w:rPr>
                  <w:rFonts w:eastAsia="Times New Roman" w:cs="Times New Roman" w:ascii="Times New Roman" w:hAnsi="Times New Roman"/>
                  <w:b/>
                  <w:color w:val="000000"/>
                  <w:vertAlign w:val="subscript"/>
                </w:rPr>
                <w:t xml:space="preserve">x </w:t>
              </w:r>
            </w:ins>
            <w:ins w:id="536" w:author="Unknown Author" w:date="2021-02-14T17:52:44Z">
              <w:r>
                <w:rPr>
                  <w:rFonts w:eastAsia="Times New Roman" w:cs="Times New Roman" w:ascii="Times New Roman" w:hAnsi="Times New Roman"/>
                  <w:b/>
                  <w:color w:val="000000"/>
                </w:rPr>
                <w:t>(h</w:t>
              </w:r>
            </w:ins>
            <w:ins w:id="537" w:author="Unknown Author" w:date="2021-02-14T17:52:44Z">
              <w:r>
                <w:rPr>
                  <w:rFonts w:eastAsia="Times New Roman" w:cs="Times New Roman" w:ascii="Times New Roman" w:hAnsi="Times New Roman"/>
                  <w:b/>
                  <w:color w:val="000000"/>
                  <w:vertAlign w:val="subscript"/>
                </w:rPr>
                <w:t>x</w:t>
              </w:r>
            </w:ins>
            <w:ins w:id="538" w:author="Unknown Author" w:date="2021-02-14T17:52:44Z">
              <w:r>
                <w:rPr>
                  <w:rFonts w:eastAsia="Times New Roman" w:cs="Times New Roman" w:ascii="Times New Roman" w:hAnsi="Times New Roman"/>
                  <w:b/>
                  <w:color w:val="000000"/>
                </w:rPr>
                <w:t xml:space="preserve"> / e</w:t>
              </w:r>
            </w:ins>
            <w:ins w:id="539" w:author="Unknown Author" w:date="2021-02-14T17:52:44Z">
              <w:r>
                <w:rPr>
                  <w:rFonts w:eastAsia="Times New Roman" w:cs="Times New Roman" w:ascii="Times New Roman" w:hAnsi="Times New Roman"/>
                  <w:b/>
                  <w:color w:val="000000"/>
                  <w:vertAlign w:val="subscript"/>
                </w:rPr>
                <w:t>x</w:t>
              </w:r>
            </w:ins>
            <w:ins w:id="540" w:author="Unknown Author" w:date="2021-02-14T17:52:44Z">
              <w:r>
                <w:rPr>
                  <w:rFonts w:eastAsia="Times New Roman" w:cs="Times New Roman" w:ascii="Times New Roman" w:hAnsi="Times New Roman"/>
                  <w:b/>
                  <w:color w:val="000000"/>
                </w:rPr>
                <w:t>)</w:t>
              </w:r>
            </w:ins>
          </w:p>
        </w:tc>
      </w:tr>
      <w:tr>
        <w:trPr/>
        <w:tc>
          <w:tcPr>
            <w:tcW w:w="2782" w:type="dxa"/>
            <w:tcBorders/>
            <w:shd w:color="auto" w:fill="auto" w:val="clear"/>
          </w:tcPr>
          <w:p>
            <w:pPr>
              <w:pStyle w:val="LOnormal"/>
              <w:spacing w:lineRule="auto" w:line="360" w:before="0" w:after="200"/>
              <w:jc w:val="both"/>
              <w:rPr>
                <w:rFonts w:ascii="Times New Roman" w:hAnsi="Times New Roman"/>
                <w:ins w:id="543" w:author="Unknown Author" w:date="2021-02-14T17:52:44Z"/>
              </w:rPr>
            </w:pPr>
            <w:ins w:id="542" w:author="Unknown Author" w:date="2021-02-14T17:52:44Z">
              <w:r>
                <w:rPr>
                  <w:rFonts w:eastAsia="Times New Roman" w:cs="Times New Roman" w:ascii="Times New Roman" w:hAnsi="Times New Roman"/>
                  <w:color w:val="000000"/>
                </w:rPr>
                <w:t>20</w:t>
              </w:r>
            </w:ins>
          </w:p>
        </w:tc>
        <w:tc>
          <w:tcPr>
            <w:tcW w:w="1700" w:type="dxa"/>
            <w:tcBorders/>
            <w:shd w:color="auto" w:fill="auto" w:val="clear"/>
          </w:tcPr>
          <w:p>
            <w:pPr>
              <w:pStyle w:val="LOnormal"/>
              <w:spacing w:lineRule="auto" w:line="360" w:before="0" w:after="200"/>
              <w:jc w:val="both"/>
              <w:rPr>
                <w:rFonts w:ascii="Times New Roman" w:hAnsi="Times New Roman"/>
                <w:ins w:id="545" w:author="Unknown Author" w:date="2021-02-14T17:52:44Z"/>
              </w:rPr>
            </w:pPr>
            <w:ins w:id="544" w:author="Unknown Author" w:date="2021-02-14T17:52:44Z">
              <w:r>
                <w:rPr>
                  <w:rFonts w:eastAsia="Times New Roman" w:cs="Times New Roman" w:ascii="Times New Roman" w:hAnsi="Times New Roman"/>
                  <w:color w:val="000000"/>
                </w:rPr>
                <w:t>53.2 (0.96)</w:t>
                <w:tab/>
              </w:r>
            </w:ins>
          </w:p>
        </w:tc>
        <w:tc>
          <w:tcPr>
            <w:tcW w:w="1703" w:type="dxa"/>
            <w:tcBorders/>
            <w:shd w:color="auto" w:fill="auto" w:val="clear"/>
          </w:tcPr>
          <w:p>
            <w:pPr>
              <w:pStyle w:val="LOnormal"/>
              <w:spacing w:lineRule="auto" w:line="360" w:before="0" w:after="200"/>
              <w:jc w:val="both"/>
              <w:rPr>
                <w:rFonts w:ascii="Times New Roman" w:hAnsi="Times New Roman"/>
                <w:ins w:id="547" w:author="Unknown Author" w:date="2021-02-14T17:52:44Z"/>
              </w:rPr>
            </w:pPr>
            <w:ins w:id="546" w:author="Unknown Author" w:date="2021-02-14T17:52:44Z">
              <w:r>
                <w:rPr>
                  <w:rFonts w:eastAsia="Times New Roman" w:cs="Times New Roman" w:ascii="Times New Roman" w:hAnsi="Times New Roman"/>
                </w:rPr>
                <w:t>46.8 (0.92)</w:t>
                <w:tab/>
              </w:r>
            </w:ins>
          </w:p>
        </w:tc>
        <w:tc>
          <w:tcPr>
            <w:tcW w:w="1699" w:type="dxa"/>
            <w:tcBorders/>
            <w:shd w:color="auto" w:fill="auto" w:val="clear"/>
          </w:tcPr>
          <w:p>
            <w:pPr>
              <w:pStyle w:val="LOnormal"/>
              <w:spacing w:lineRule="auto" w:line="360" w:before="0" w:after="200"/>
              <w:jc w:val="both"/>
              <w:rPr>
                <w:rFonts w:ascii="Times New Roman" w:hAnsi="Times New Roman"/>
                <w:ins w:id="549" w:author="Unknown Author" w:date="2021-02-14T17:52:44Z"/>
              </w:rPr>
            </w:pPr>
            <w:ins w:id="548" w:author="Unknown Author" w:date="2021-02-14T17:52:44Z">
              <w:r>
                <w:rPr>
                  <w:rFonts w:eastAsia="Times New Roman" w:cs="Times New Roman" w:ascii="Times New Roman" w:hAnsi="Times New Roman"/>
                </w:rPr>
                <w:t>54.2 (0.92)</w:t>
                <w:tab/>
              </w:r>
            </w:ins>
          </w:p>
        </w:tc>
        <w:tc>
          <w:tcPr>
            <w:tcW w:w="1701" w:type="dxa"/>
            <w:tcBorders/>
            <w:shd w:color="auto" w:fill="auto" w:val="clear"/>
          </w:tcPr>
          <w:p>
            <w:pPr>
              <w:pStyle w:val="LOnormal"/>
              <w:spacing w:lineRule="auto" w:line="360" w:before="0" w:after="200"/>
              <w:jc w:val="both"/>
              <w:rPr>
                <w:rFonts w:ascii="Times New Roman" w:hAnsi="Times New Roman"/>
                <w:ins w:id="551" w:author="Unknown Author" w:date="2021-02-14T17:52:44Z"/>
              </w:rPr>
            </w:pPr>
            <w:ins w:id="550" w:author="Unknown Author" w:date="2021-02-14T17:52:44Z">
              <w:r>
                <w:rPr>
                  <w:rFonts w:eastAsia="Times New Roman" w:cs="Times New Roman" w:ascii="Times New Roman" w:hAnsi="Times New Roman"/>
                </w:rPr>
                <w:t>52.0 (0.90)</w:t>
              </w:r>
            </w:ins>
          </w:p>
        </w:tc>
      </w:tr>
      <w:tr>
        <w:trPr/>
        <w:tc>
          <w:tcPr>
            <w:tcW w:w="2782" w:type="dxa"/>
            <w:tcBorders/>
            <w:shd w:color="auto" w:fill="auto" w:val="clear"/>
          </w:tcPr>
          <w:p>
            <w:pPr>
              <w:pStyle w:val="LOnormal"/>
              <w:spacing w:lineRule="auto" w:line="360" w:before="0" w:after="200"/>
              <w:jc w:val="both"/>
              <w:rPr>
                <w:rFonts w:ascii="Times New Roman" w:hAnsi="Times New Roman"/>
                <w:ins w:id="553" w:author="Unknown Author" w:date="2021-02-14T17:52:44Z"/>
              </w:rPr>
            </w:pPr>
            <w:ins w:id="552" w:author="Unknown Author" w:date="2021-02-14T17:52:44Z">
              <w:r>
                <w:rPr>
                  <w:rFonts w:eastAsia="Times New Roman" w:cs="Times New Roman" w:ascii="Times New Roman" w:hAnsi="Times New Roman"/>
                  <w:color w:val="000000"/>
                </w:rPr>
                <w:t>40</w:t>
              </w:r>
            </w:ins>
          </w:p>
        </w:tc>
        <w:tc>
          <w:tcPr>
            <w:tcW w:w="1700" w:type="dxa"/>
            <w:tcBorders/>
            <w:shd w:color="auto" w:fill="auto" w:val="clear"/>
          </w:tcPr>
          <w:p>
            <w:pPr>
              <w:pStyle w:val="LOnormal"/>
              <w:spacing w:lineRule="auto" w:line="360" w:before="0" w:after="200"/>
              <w:jc w:val="both"/>
              <w:rPr>
                <w:rFonts w:ascii="Times New Roman" w:hAnsi="Times New Roman"/>
                <w:ins w:id="555" w:author="Unknown Author" w:date="2021-02-14T17:52:44Z"/>
              </w:rPr>
            </w:pPr>
            <w:ins w:id="554" w:author="Unknown Author" w:date="2021-02-14T17:52:44Z">
              <w:r>
                <w:rPr>
                  <w:rFonts w:eastAsia="Times New Roman" w:cs="Times New Roman" w:ascii="Times New Roman" w:hAnsi="Times New Roman"/>
                  <w:color w:val="000000"/>
                </w:rPr>
                <w:t>36.2 (0.94)</w:t>
                <w:tab/>
              </w:r>
            </w:ins>
          </w:p>
        </w:tc>
        <w:tc>
          <w:tcPr>
            <w:tcW w:w="1703" w:type="dxa"/>
            <w:tcBorders/>
            <w:shd w:color="auto" w:fill="auto" w:val="clear"/>
          </w:tcPr>
          <w:p>
            <w:pPr>
              <w:pStyle w:val="LOnormal"/>
              <w:spacing w:lineRule="auto" w:line="360" w:before="0" w:after="200"/>
              <w:jc w:val="both"/>
              <w:rPr>
                <w:rFonts w:ascii="Times New Roman" w:hAnsi="Times New Roman"/>
                <w:ins w:id="557" w:author="Unknown Author" w:date="2021-02-14T17:52:44Z"/>
              </w:rPr>
            </w:pPr>
            <w:ins w:id="556" w:author="Unknown Author" w:date="2021-02-14T17:52:44Z">
              <w:r>
                <w:rPr>
                  <w:rFonts w:eastAsia="Times New Roman" w:cs="Times New Roman" w:ascii="Times New Roman" w:hAnsi="Times New Roman"/>
                </w:rPr>
                <w:t>29.8 (0.88)</w:t>
                <w:tab/>
              </w:r>
            </w:ins>
          </w:p>
        </w:tc>
        <w:tc>
          <w:tcPr>
            <w:tcW w:w="1699" w:type="dxa"/>
            <w:tcBorders/>
            <w:shd w:color="auto" w:fill="auto" w:val="clear"/>
          </w:tcPr>
          <w:p>
            <w:pPr>
              <w:pStyle w:val="LOnormal"/>
              <w:spacing w:lineRule="auto" w:line="360" w:before="0" w:after="200"/>
              <w:jc w:val="both"/>
              <w:rPr>
                <w:rFonts w:ascii="Times New Roman" w:hAnsi="Times New Roman"/>
                <w:ins w:id="559" w:author="Unknown Author" w:date="2021-02-14T17:52:44Z"/>
              </w:rPr>
            </w:pPr>
            <w:ins w:id="558" w:author="Unknown Author" w:date="2021-02-14T17:52:44Z">
              <w:r>
                <w:rPr>
                  <w:rFonts w:eastAsia="Times New Roman" w:cs="Times New Roman" w:ascii="Times New Roman" w:hAnsi="Times New Roman"/>
                </w:rPr>
                <w:t>35.5 (0.88)</w:t>
                <w:tab/>
              </w:r>
            </w:ins>
          </w:p>
        </w:tc>
        <w:tc>
          <w:tcPr>
            <w:tcW w:w="1701" w:type="dxa"/>
            <w:tcBorders/>
            <w:shd w:color="auto" w:fill="auto" w:val="clear"/>
          </w:tcPr>
          <w:p>
            <w:pPr>
              <w:pStyle w:val="LOnormal"/>
              <w:spacing w:lineRule="auto" w:line="360" w:before="0" w:after="200"/>
              <w:jc w:val="both"/>
              <w:rPr>
                <w:rFonts w:ascii="Times New Roman" w:hAnsi="Times New Roman"/>
                <w:ins w:id="561" w:author="Unknown Author" w:date="2021-02-14T17:52:44Z"/>
              </w:rPr>
            </w:pPr>
            <w:ins w:id="560" w:author="Unknown Author" w:date="2021-02-14T17:52:44Z">
              <w:r>
                <w:rPr>
                  <w:rFonts w:eastAsia="Times New Roman" w:cs="Times New Roman" w:ascii="Times New Roman" w:hAnsi="Times New Roman"/>
                </w:rPr>
                <w:t>33.2 (0.86)</w:t>
              </w:r>
            </w:ins>
          </w:p>
        </w:tc>
      </w:tr>
      <w:tr>
        <w:trPr/>
        <w:tc>
          <w:tcPr>
            <w:tcW w:w="2782" w:type="dxa"/>
            <w:tcBorders/>
            <w:shd w:color="auto" w:fill="auto" w:val="clear"/>
          </w:tcPr>
          <w:p>
            <w:pPr>
              <w:pStyle w:val="LOnormal"/>
              <w:spacing w:lineRule="auto" w:line="360" w:before="0" w:after="200"/>
              <w:jc w:val="both"/>
              <w:rPr>
                <w:rFonts w:ascii="Times New Roman" w:hAnsi="Times New Roman"/>
                <w:ins w:id="563" w:author="Unknown Author" w:date="2021-02-14T17:52:44Z"/>
              </w:rPr>
            </w:pPr>
            <w:ins w:id="562" w:author="Unknown Author" w:date="2021-02-14T17:52:44Z">
              <w:r>
                <w:rPr>
                  <w:rFonts w:eastAsia="Times New Roman" w:cs="Times New Roman" w:ascii="Times New Roman" w:hAnsi="Times New Roman"/>
                  <w:color w:val="000000"/>
                </w:rPr>
                <w:t>60</w:t>
              </w:r>
            </w:ins>
          </w:p>
        </w:tc>
        <w:tc>
          <w:tcPr>
            <w:tcW w:w="1700" w:type="dxa"/>
            <w:tcBorders/>
            <w:tcMar>
              <w:top w:w="100" w:type="dxa"/>
              <w:left w:w="100" w:type="dxa"/>
              <w:bottom w:w="100" w:type="dxa"/>
              <w:right w:w="100" w:type="dxa"/>
            </w:tcMar>
          </w:tcPr>
          <w:p>
            <w:pPr>
              <w:pStyle w:val="LOnormal"/>
              <w:spacing w:lineRule="auto" w:line="360" w:before="0" w:after="200"/>
              <w:jc w:val="both"/>
              <w:rPr>
                <w:rFonts w:ascii="Times New Roman" w:hAnsi="Times New Roman"/>
                <w:ins w:id="565" w:author="Unknown Author" w:date="2021-02-14T17:52:44Z"/>
              </w:rPr>
            </w:pPr>
            <w:ins w:id="564" w:author="Unknown Author" w:date="2021-02-14T17:52:44Z">
              <w:r>
                <w:rPr>
                  <w:rFonts w:eastAsia="Times New Roman" w:cs="Times New Roman" w:ascii="Times New Roman" w:hAnsi="Times New Roman"/>
                </w:rPr>
                <w:t>19.9 (0.91)</w:t>
              </w:r>
            </w:ins>
          </w:p>
        </w:tc>
        <w:tc>
          <w:tcPr>
            <w:tcW w:w="1703" w:type="dxa"/>
            <w:tcBorders/>
            <w:tcMar>
              <w:top w:w="100" w:type="dxa"/>
              <w:left w:w="100" w:type="dxa"/>
              <w:bottom w:w="100" w:type="dxa"/>
              <w:right w:w="100" w:type="dxa"/>
            </w:tcMar>
          </w:tcPr>
          <w:p>
            <w:pPr>
              <w:pStyle w:val="LOnormal"/>
              <w:spacing w:lineRule="auto" w:line="360" w:before="0" w:after="200"/>
              <w:jc w:val="both"/>
              <w:rPr>
                <w:rFonts w:ascii="Times New Roman" w:hAnsi="Times New Roman"/>
                <w:ins w:id="567" w:author="Unknown Author" w:date="2021-02-14T17:52:44Z"/>
              </w:rPr>
            </w:pPr>
            <w:ins w:id="566" w:author="Unknown Author" w:date="2021-02-14T17:52:44Z">
              <w:r>
                <w:rPr>
                  <w:rFonts w:eastAsia="Times New Roman" w:cs="Times New Roman" w:ascii="Times New Roman" w:hAnsi="Times New Roman"/>
                </w:rPr>
                <w:t>14.9 (0.82)</w:t>
              </w:r>
            </w:ins>
          </w:p>
        </w:tc>
        <w:tc>
          <w:tcPr>
            <w:tcW w:w="1699" w:type="dxa"/>
            <w:tcBorders/>
            <w:tcMar>
              <w:top w:w="100" w:type="dxa"/>
              <w:left w:w="100" w:type="dxa"/>
              <w:bottom w:w="100" w:type="dxa"/>
              <w:right w:w="100" w:type="dxa"/>
            </w:tcMar>
          </w:tcPr>
          <w:p>
            <w:pPr>
              <w:pStyle w:val="LOnormal"/>
              <w:spacing w:lineRule="auto" w:line="360" w:before="0" w:after="200"/>
              <w:jc w:val="both"/>
              <w:rPr>
                <w:rFonts w:ascii="Times New Roman" w:hAnsi="Times New Roman"/>
                <w:ins w:id="569" w:author="Unknown Author" w:date="2021-02-14T17:52:44Z"/>
              </w:rPr>
            </w:pPr>
            <w:ins w:id="568" w:author="Unknown Author" w:date="2021-02-14T17:52:44Z">
              <w:r>
                <w:rPr>
                  <w:rFonts w:eastAsia="Times New Roman" w:cs="Times New Roman" w:ascii="Times New Roman" w:hAnsi="Times New Roman"/>
                </w:rPr>
                <w:t>19.1 (0.85)</w:t>
              </w:r>
            </w:ins>
          </w:p>
        </w:tc>
        <w:tc>
          <w:tcPr>
            <w:tcW w:w="1701" w:type="dxa"/>
            <w:tcBorders/>
            <w:tcMar>
              <w:top w:w="100" w:type="dxa"/>
              <w:left w:w="100" w:type="dxa"/>
              <w:bottom w:w="100" w:type="dxa"/>
              <w:right w:w="100" w:type="dxa"/>
            </w:tcMar>
          </w:tcPr>
          <w:p>
            <w:pPr>
              <w:pStyle w:val="LOnormal"/>
              <w:spacing w:lineRule="auto" w:line="360" w:before="0" w:after="200"/>
              <w:jc w:val="both"/>
              <w:rPr>
                <w:rFonts w:ascii="Times New Roman" w:hAnsi="Times New Roman"/>
                <w:ins w:id="571" w:author="Unknown Author" w:date="2021-02-14T17:52:44Z"/>
              </w:rPr>
            </w:pPr>
            <w:ins w:id="570" w:author="Unknown Author" w:date="2021-02-14T17:52:44Z">
              <w:r>
                <w:rPr>
                  <w:rFonts w:eastAsia="Times New Roman" w:cs="Times New Roman" w:ascii="Times New Roman" w:hAnsi="Times New Roman"/>
                </w:rPr>
                <w:t>17.1 (0.79)</w:t>
              </w:r>
            </w:ins>
          </w:p>
        </w:tc>
      </w:tr>
      <w:tr>
        <w:trPr/>
        <w:tc>
          <w:tcPr>
            <w:tcW w:w="2782" w:type="dxa"/>
            <w:tcBorders>
              <w:top w:val="single" w:sz="4" w:space="0" w:color="000000"/>
            </w:tcBorders>
            <w:shd w:color="auto" w:fill="auto" w:val="clear"/>
          </w:tcPr>
          <w:p>
            <w:pPr>
              <w:pStyle w:val="LOnormal"/>
              <w:spacing w:lineRule="auto" w:line="360" w:before="0" w:after="200"/>
              <w:jc w:val="both"/>
              <w:rPr>
                <w:rFonts w:ascii="Times New Roman" w:hAnsi="Times New Roman"/>
                <w:ins w:id="573" w:author="Unknown Author" w:date="2021-02-14T17:52:44Z"/>
              </w:rPr>
            </w:pPr>
            <w:ins w:id="572" w:author="Unknown Author" w:date="2021-02-14T17:52:44Z">
              <w:r>
                <w:rPr>
                  <w:rFonts w:eastAsia="Times New Roman" w:cs="Times New Roman" w:ascii="Times New Roman" w:hAnsi="Times New Roman"/>
                  <w:b/>
                  <w:color w:val="000000"/>
                </w:rPr>
                <w:t>Osteoarticular diseases</w:t>
              </w:r>
            </w:ins>
          </w:p>
        </w:tc>
        <w:tc>
          <w:tcPr>
            <w:tcW w:w="1700" w:type="dxa"/>
            <w:tcBorders>
              <w:top w:val="single" w:sz="4" w:space="0" w:color="000000"/>
            </w:tcBorders>
            <w:shd w:color="auto" w:fill="auto" w:val="clear"/>
          </w:tcPr>
          <w:p>
            <w:pPr>
              <w:pStyle w:val="LOnormal"/>
              <w:spacing w:lineRule="auto" w:line="360" w:before="0" w:after="200"/>
              <w:jc w:val="both"/>
              <w:rPr>
                <w:rFonts w:ascii="Times New Roman" w:hAnsi="Times New Roman" w:eastAsia="Times New Roman" w:cs="Times New Roman"/>
                <w:b/>
                <w:b/>
                <w:color w:val="000000"/>
                <w:ins w:id="575" w:author="Unknown Author" w:date="2021-02-14T17:52:44Z"/>
              </w:rPr>
            </w:pPr>
            <w:ins w:id="574" w:author="Unknown Author" w:date="2021-02-14T17:52:44Z">
              <w:r>
                <w:rPr>
                  <w:rFonts w:eastAsia="Times New Roman" w:cs="Times New Roman" w:ascii="Times New Roman" w:hAnsi="Times New Roman"/>
                  <w:b/>
                  <w:color w:val="000000"/>
                </w:rPr>
              </w:r>
            </w:ins>
          </w:p>
        </w:tc>
        <w:tc>
          <w:tcPr>
            <w:tcW w:w="1703" w:type="dxa"/>
            <w:tcBorders>
              <w:top w:val="single" w:sz="4" w:space="0" w:color="000000"/>
            </w:tcBorders>
            <w:shd w:color="auto" w:fill="auto" w:val="clear"/>
          </w:tcPr>
          <w:p>
            <w:pPr>
              <w:pStyle w:val="LOnormal"/>
              <w:spacing w:lineRule="auto" w:line="360" w:before="0" w:after="200"/>
              <w:jc w:val="both"/>
              <w:rPr>
                <w:rFonts w:ascii="Times New Roman" w:hAnsi="Times New Roman" w:eastAsia="Times New Roman" w:cs="Times New Roman"/>
                <w:b/>
                <w:b/>
                <w:color w:val="000000"/>
                <w:ins w:id="577" w:author="Unknown Author" w:date="2021-02-14T17:52:44Z"/>
              </w:rPr>
            </w:pPr>
            <w:ins w:id="576" w:author="Unknown Author" w:date="2021-02-14T17:52:44Z">
              <w:r>
                <w:rPr>
                  <w:rFonts w:eastAsia="Times New Roman" w:cs="Times New Roman" w:ascii="Times New Roman" w:hAnsi="Times New Roman"/>
                  <w:b/>
                  <w:color w:val="000000"/>
                </w:rPr>
              </w:r>
            </w:ins>
          </w:p>
        </w:tc>
        <w:tc>
          <w:tcPr>
            <w:tcW w:w="1699" w:type="dxa"/>
            <w:tcBorders>
              <w:top w:val="single" w:sz="4" w:space="0" w:color="000000"/>
            </w:tcBorders>
            <w:shd w:color="auto" w:fill="auto" w:val="clear"/>
          </w:tcPr>
          <w:p>
            <w:pPr>
              <w:pStyle w:val="LOnormal"/>
              <w:spacing w:lineRule="auto" w:line="360" w:before="0" w:after="200"/>
              <w:jc w:val="both"/>
              <w:rPr>
                <w:rFonts w:ascii="Times New Roman" w:hAnsi="Times New Roman" w:eastAsia="Times New Roman" w:cs="Times New Roman"/>
                <w:b/>
                <w:b/>
                <w:color w:val="000000"/>
                <w:ins w:id="579" w:author="Unknown Author" w:date="2021-02-14T17:52:44Z"/>
              </w:rPr>
            </w:pPr>
            <w:ins w:id="578" w:author="Unknown Author" w:date="2021-02-14T17:52:44Z">
              <w:r>
                <w:rPr>
                  <w:rFonts w:eastAsia="Times New Roman" w:cs="Times New Roman" w:ascii="Times New Roman" w:hAnsi="Times New Roman"/>
                  <w:b/>
                  <w:color w:val="000000"/>
                </w:rPr>
              </w:r>
            </w:ins>
          </w:p>
        </w:tc>
        <w:tc>
          <w:tcPr>
            <w:tcW w:w="1701" w:type="dxa"/>
            <w:tcBorders>
              <w:top w:val="single" w:sz="4" w:space="0" w:color="000000"/>
            </w:tcBorders>
            <w:shd w:color="auto" w:fill="auto" w:val="clear"/>
          </w:tcPr>
          <w:p>
            <w:pPr>
              <w:pStyle w:val="LOnormal"/>
              <w:spacing w:lineRule="auto" w:line="360" w:before="0" w:after="200"/>
              <w:jc w:val="both"/>
              <w:rPr>
                <w:rFonts w:ascii="Times New Roman" w:hAnsi="Times New Roman" w:eastAsia="Times New Roman" w:cs="Times New Roman"/>
                <w:b/>
                <w:b/>
                <w:color w:val="000000"/>
                <w:ins w:id="581" w:author="Unknown Author" w:date="2021-02-14T17:52:44Z"/>
              </w:rPr>
            </w:pPr>
            <w:ins w:id="580" w:author="Unknown Author" w:date="2021-02-14T17:52:44Z">
              <w:r>
                <w:rPr>
                  <w:rFonts w:eastAsia="Times New Roman" w:cs="Times New Roman" w:ascii="Times New Roman" w:hAnsi="Times New Roman"/>
                  <w:b/>
                  <w:color w:val="000000"/>
                </w:rPr>
              </w:r>
            </w:ins>
          </w:p>
        </w:tc>
      </w:tr>
      <w:tr>
        <w:trPr/>
        <w:tc>
          <w:tcPr>
            <w:tcW w:w="2782" w:type="dxa"/>
            <w:tcBorders/>
            <w:shd w:color="auto" w:fill="auto" w:val="clear"/>
          </w:tcPr>
          <w:p>
            <w:pPr>
              <w:pStyle w:val="LOnormal"/>
              <w:spacing w:lineRule="auto" w:line="360" w:before="0" w:after="200"/>
              <w:jc w:val="both"/>
              <w:rPr>
                <w:rFonts w:ascii="Times New Roman" w:hAnsi="Times New Roman"/>
                <w:ins w:id="583" w:author="Unknown Author" w:date="2021-02-14T17:52:44Z"/>
              </w:rPr>
            </w:pPr>
            <w:ins w:id="582" w:author="Unknown Author" w:date="2021-02-14T17:52:44Z">
              <w:r>
                <w:rPr>
                  <w:rFonts w:eastAsia="Times New Roman" w:cs="Times New Roman" w:ascii="Times New Roman" w:hAnsi="Times New Roman"/>
                  <w:b/>
                  <w:color w:val="000000"/>
                </w:rPr>
                <w:t>Age</w:t>
              </w:r>
            </w:ins>
          </w:p>
        </w:tc>
        <w:tc>
          <w:tcPr>
            <w:tcW w:w="1700" w:type="dxa"/>
            <w:tcBorders/>
            <w:shd w:color="auto" w:fill="auto" w:val="clear"/>
          </w:tcPr>
          <w:p>
            <w:pPr>
              <w:pStyle w:val="LOnormal"/>
              <w:spacing w:lineRule="auto" w:line="360" w:before="0" w:after="200"/>
              <w:jc w:val="both"/>
              <w:rPr>
                <w:rFonts w:ascii="Times New Roman" w:hAnsi="Times New Roman"/>
                <w:ins w:id="591" w:author="Unknown Author" w:date="2021-02-14T17:52:44Z"/>
              </w:rPr>
            </w:pPr>
            <w:ins w:id="584" w:author="Unknown Author" w:date="2021-02-14T17:52:44Z">
              <w:r>
                <w:rPr>
                  <w:rFonts w:eastAsia="Times New Roman" w:cs="Times New Roman" w:ascii="Times New Roman" w:hAnsi="Times New Roman"/>
                  <w:b/>
                  <w:color w:val="000000"/>
                </w:rPr>
                <w:t>h</w:t>
              </w:r>
            </w:ins>
            <w:ins w:id="585" w:author="Unknown Author" w:date="2021-02-14T17:52:44Z">
              <w:r>
                <w:rPr>
                  <w:rFonts w:eastAsia="Times New Roman" w:cs="Times New Roman" w:ascii="Times New Roman" w:hAnsi="Times New Roman"/>
                  <w:b/>
                  <w:color w:val="000000"/>
                  <w:vertAlign w:val="subscript"/>
                </w:rPr>
                <w:t xml:space="preserve">x </w:t>
              </w:r>
            </w:ins>
            <w:ins w:id="586" w:author="Unknown Author" w:date="2021-02-14T17:52:44Z">
              <w:r>
                <w:rPr>
                  <w:rFonts w:eastAsia="Times New Roman" w:cs="Times New Roman" w:ascii="Times New Roman" w:hAnsi="Times New Roman"/>
                  <w:b/>
                  <w:color w:val="000000"/>
                </w:rPr>
                <w:t>(h</w:t>
              </w:r>
            </w:ins>
            <w:ins w:id="587" w:author="Unknown Author" w:date="2021-02-14T17:52:44Z">
              <w:r>
                <w:rPr>
                  <w:rFonts w:eastAsia="Times New Roman" w:cs="Times New Roman" w:ascii="Times New Roman" w:hAnsi="Times New Roman"/>
                  <w:b/>
                  <w:color w:val="000000"/>
                  <w:vertAlign w:val="subscript"/>
                </w:rPr>
                <w:t>x</w:t>
              </w:r>
            </w:ins>
            <w:ins w:id="588" w:author="Unknown Author" w:date="2021-02-14T17:52:44Z">
              <w:r>
                <w:rPr>
                  <w:rFonts w:eastAsia="Times New Roman" w:cs="Times New Roman" w:ascii="Times New Roman" w:hAnsi="Times New Roman"/>
                  <w:b/>
                  <w:color w:val="000000"/>
                </w:rPr>
                <w:t xml:space="preserve"> / e</w:t>
              </w:r>
            </w:ins>
            <w:ins w:id="589" w:author="Unknown Author" w:date="2021-02-14T17:52:44Z">
              <w:r>
                <w:rPr>
                  <w:rFonts w:eastAsia="Times New Roman" w:cs="Times New Roman" w:ascii="Times New Roman" w:hAnsi="Times New Roman"/>
                  <w:b/>
                  <w:color w:val="000000"/>
                  <w:vertAlign w:val="subscript"/>
                </w:rPr>
                <w:t>x</w:t>
              </w:r>
            </w:ins>
            <w:ins w:id="590" w:author="Unknown Author" w:date="2021-02-14T17:52:44Z">
              <w:r>
                <w:rPr>
                  <w:rFonts w:eastAsia="Times New Roman" w:cs="Times New Roman" w:ascii="Times New Roman" w:hAnsi="Times New Roman"/>
                  <w:b/>
                  <w:color w:val="000000"/>
                </w:rPr>
                <w:t>)</w:t>
              </w:r>
            </w:ins>
          </w:p>
        </w:tc>
        <w:tc>
          <w:tcPr>
            <w:tcW w:w="1703" w:type="dxa"/>
            <w:tcBorders/>
            <w:shd w:color="auto" w:fill="auto" w:val="clear"/>
          </w:tcPr>
          <w:p>
            <w:pPr>
              <w:pStyle w:val="LOnormal"/>
              <w:spacing w:lineRule="auto" w:line="360" w:before="0" w:after="200"/>
              <w:jc w:val="both"/>
              <w:rPr>
                <w:rFonts w:ascii="Times New Roman" w:hAnsi="Times New Roman"/>
                <w:ins w:id="599" w:author="Unknown Author" w:date="2021-02-14T17:52:44Z"/>
              </w:rPr>
            </w:pPr>
            <w:ins w:id="592" w:author="Unknown Author" w:date="2021-02-14T17:52:44Z">
              <w:r>
                <w:rPr>
                  <w:rFonts w:eastAsia="Times New Roman" w:cs="Times New Roman" w:ascii="Times New Roman" w:hAnsi="Times New Roman"/>
                  <w:b/>
                  <w:color w:val="000000"/>
                </w:rPr>
                <w:t>h</w:t>
              </w:r>
            </w:ins>
            <w:ins w:id="593" w:author="Unknown Author" w:date="2021-02-14T17:52:44Z">
              <w:r>
                <w:rPr>
                  <w:rFonts w:eastAsia="Times New Roman" w:cs="Times New Roman" w:ascii="Times New Roman" w:hAnsi="Times New Roman"/>
                  <w:b/>
                  <w:color w:val="000000"/>
                  <w:vertAlign w:val="subscript"/>
                </w:rPr>
                <w:t xml:space="preserve">x </w:t>
              </w:r>
            </w:ins>
            <w:ins w:id="594" w:author="Unknown Author" w:date="2021-02-14T17:52:44Z">
              <w:r>
                <w:rPr>
                  <w:rFonts w:eastAsia="Times New Roman" w:cs="Times New Roman" w:ascii="Times New Roman" w:hAnsi="Times New Roman"/>
                  <w:b/>
                  <w:color w:val="000000"/>
                </w:rPr>
                <w:t>(h</w:t>
              </w:r>
            </w:ins>
            <w:ins w:id="595" w:author="Unknown Author" w:date="2021-02-14T17:52:44Z">
              <w:r>
                <w:rPr>
                  <w:rFonts w:eastAsia="Times New Roman" w:cs="Times New Roman" w:ascii="Times New Roman" w:hAnsi="Times New Roman"/>
                  <w:b/>
                  <w:color w:val="000000"/>
                  <w:vertAlign w:val="subscript"/>
                </w:rPr>
                <w:t>x</w:t>
              </w:r>
            </w:ins>
            <w:ins w:id="596" w:author="Unknown Author" w:date="2021-02-14T17:52:44Z">
              <w:r>
                <w:rPr>
                  <w:rFonts w:eastAsia="Times New Roman" w:cs="Times New Roman" w:ascii="Times New Roman" w:hAnsi="Times New Roman"/>
                  <w:b/>
                  <w:color w:val="000000"/>
                </w:rPr>
                <w:t xml:space="preserve"> / e</w:t>
              </w:r>
            </w:ins>
            <w:ins w:id="597" w:author="Unknown Author" w:date="2021-02-14T17:52:44Z">
              <w:r>
                <w:rPr>
                  <w:rFonts w:eastAsia="Times New Roman" w:cs="Times New Roman" w:ascii="Times New Roman" w:hAnsi="Times New Roman"/>
                  <w:b/>
                  <w:color w:val="000000"/>
                  <w:vertAlign w:val="subscript"/>
                </w:rPr>
                <w:t>x</w:t>
              </w:r>
            </w:ins>
            <w:ins w:id="598" w:author="Unknown Author" w:date="2021-02-14T17:52:44Z">
              <w:r>
                <w:rPr>
                  <w:rFonts w:eastAsia="Times New Roman" w:cs="Times New Roman" w:ascii="Times New Roman" w:hAnsi="Times New Roman"/>
                  <w:b/>
                  <w:color w:val="000000"/>
                </w:rPr>
                <w:t>)</w:t>
              </w:r>
            </w:ins>
          </w:p>
        </w:tc>
        <w:tc>
          <w:tcPr>
            <w:tcW w:w="1699" w:type="dxa"/>
            <w:tcBorders/>
            <w:shd w:color="auto" w:fill="auto" w:val="clear"/>
          </w:tcPr>
          <w:p>
            <w:pPr>
              <w:pStyle w:val="LOnormal"/>
              <w:spacing w:lineRule="auto" w:line="360" w:before="0" w:after="200"/>
              <w:jc w:val="both"/>
              <w:rPr>
                <w:rFonts w:ascii="Times New Roman" w:hAnsi="Times New Roman"/>
                <w:ins w:id="607" w:author="Unknown Author" w:date="2021-02-14T17:52:44Z"/>
              </w:rPr>
            </w:pPr>
            <w:ins w:id="600" w:author="Unknown Author" w:date="2021-02-14T17:52:44Z">
              <w:r>
                <w:rPr>
                  <w:rFonts w:eastAsia="Times New Roman" w:cs="Times New Roman" w:ascii="Times New Roman" w:hAnsi="Times New Roman"/>
                  <w:b/>
                  <w:color w:val="000000"/>
                </w:rPr>
                <w:t>h</w:t>
              </w:r>
            </w:ins>
            <w:ins w:id="601" w:author="Unknown Author" w:date="2021-02-14T17:52:44Z">
              <w:r>
                <w:rPr>
                  <w:rFonts w:eastAsia="Times New Roman" w:cs="Times New Roman" w:ascii="Times New Roman" w:hAnsi="Times New Roman"/>
                  <w:b/>
                  <w:color w:val="000000"/>
                  <w:vertAlign w:val="subscript"/>
                </w:rPr>
                <w:t xml:space="preserve">x </w:t>
              </w:r>
            </w:ins>
            <w:ins w:id="602" w:author="Unknown Author" w:date="2021-02-14T17:52:44Z">
              <w:r>
                <w:rPr>
                  <w:rFonts w:eastAsia="Times New Roman" w:cs="Times New Roman" w:ascii="Times New Roman" w:hAnsi="Times New Roman"/>
                  <w:b/>
                  <w:color w:val="000000"/>
                </w:rPr>
                <w:t>(h</w:t>
              </w:r>
            </w:ins>
            <w:ins w:id="603" w:author="Unknown Author" w:date="2021-02-14T17:52:44Z">
              <w:r>
                <w:rPr>
                  <w:rFonts w:eastAsia="Times New Roman" w:cs="Times New Roman" w:ascii="Times New Roman" w:hAnsi="Times New Roman"/>
                  <w:b/>
                  <w:color w:val="000000"/>
                  <w:vertAlign w:val="subscript"/>
                </w:rPr>
                <w:t>x</w:t>
              </w:r>
            </w:ins>
            <w:ins w:id="604" w:author="Unknown Author" w:date="2021-02-14T17:52:44Z">
              <w:r>
                <w:rPr>
                  <w:rFonts w:eastAsia="Times New Roman" w:cs="Times New Roman" w:ascii="Times New Roman" w:hAnsi="Times New Roman"/>
                  <w:b/>
                  <w:color w:val="000000"/>
                </w:rPr>
                <w:t xml:space="preserve"> / e</w:t>
              </w:r>
            </w:ins>
            <w:ins w:id="605" w:author="Unknown Author" w:date="2021-02-14T17:52:44Z">
              <w:r>
                <w:rPr>
                  <w:rFonts w:eastAsia="Times New Roman" w:cs="Times New Roman" w:ascii="Times New Roman" w:hAnsi="Times New Roman"/>
                  <w:b/>
                  <w:color w:val="000000"/>
                  <w:vertAlign w:val="subscript"/>
                </w:rPr>
                <w:t>x</w:t>
              </w:r>
            </w:ins>
            <w:ins w:id="606" w:author="Unknown Author" w:date="2021-02-14T17:52:44Z">
              <w:r>
                <w:rPr>
                  <w:rFonts w:eastAsia="Times New Roman" w:cs="Times New Roman" w:ascii="Times New Roman" w:hAnsi="Times New Roman"/>
                  <w:b/>
                  <w:color w:val="000000"/>
                </w:rPr>
                <w:t>)</w:t>
              </w:r>
            </w:ins>
          </w:p>
        </w:tc>
        <w:tc>
          <w:tcPr>
            <w:tcW w:w="1701" w:type="dxa"/>
            <w:tcBorders/>
            <w:shd w:color="auto" w:fill="auto" w:val="clear"/>
          </w:tcPr>
          <w:p>
            <w:pPr>
              <w:pStyle w:val="LOnormal"/>
              <w:spacing w:lineRule="auto" w:line="360" w:before="0" w:after="200"/>
              <w:jc w:val="both"/>
              <w:rPr>
                <w:rFonts w:ascii="Times New Roman" w:hAnsi="Times New Roman"/>
                <w:ins w:id="615" w:author="Unknown Author" w:date="2021-02-14T17:52:44Z"/>
              </w:rPr>
            </w:pPr>
            <w:ins w:id="608" w:author="Unknown Author" w:date="2021-02-14T17:52:44Z">
              <w:r>
                <w:rPr>
                  <w:rFonts w:eastAsia="Times New Roman" w:cs="Times New Roman" w:ascii="Times New Roman" w:hAnsi="Times New Roman"/>
                  <w:b/>
                  <w:color w:val="000000"/>
                </w:rPr>
                <w:t>h</w:t>
              </w:r>
            </w:ins>
            <w:ins w:id="609" w:author="Unknown Author" w:date="2021-02-14T17:52:44Z">
              <w:r>
                <w:rPr>
                  <w:rFonts w:eastAsia="Times New Roman" w:cs="Times New Roman" w:ascii="Times New Roman" w:hAnsi="Times New Roman"/>
                  <w:b/>
                  <w:color w:val="000000"/>
                  <w:vertAlign w:val="subscript"/>
                </w:rPr>
                <w:t xml:space="preserve">x </w:t>
              </w:r>
            </w:ins>
            <w:ins w:id="610" w:author="Unknown Author" w:date="2021-02-14T17:52:44Z">
              <w:r>
                <w:rPr>
                  <w:rFonts w:eastAsia="Times New Roman" w:cs="Times New Roman" w:ascii="Times New Roman" w:hAnsi="Times New Roman"/>
                  <w:b/>
                  <w:color w:val="000000"/>
                </w:rPr>
                <w:t>(h</w:t>
              </w:r>
            </w:ins>
            <w:ins w:id="611" w:author="Unknown Author" w:date="2021-02-14T17:52:44Z">
              <w:r>
                <w:rPr>
                  <w:rFonts w:eastAsia="Times New Roman" w:cs="Times New Roman" w:ascii="Times New Roman" w:hAnsi="Times New Roman"/>
                  <w:b/>
                  <w:color w:val="000000"/>
                  <w:vertAlign w:val="subscript"/>
                </w:rPr>
                <w:t>x</w:t>
              </w:r>
            </w:ins>
            <w:ins w:id="612" w:author="Unknown Author" w:date="2021-02-14T17:52:44Z">
              <w:r>
                <w:rPr>
                  <w:rFonts w:eastAsia="Times New Roman" w:cs="Times New Roman" w:ascii="Times New Roman" w:hAnsi="Times New Roman"/>
                  <w:b/>
                  <w:color w:val="000000"/>
                </w:rPr>
                <w:t xml:space="preserve"> / e</w:t>
              </w:r>
            </w:ins>
            <w:ins w:id="613" w:author="Unknown Author" w:date="2021-02-14T17:52:44Z">
              <w:r>
                <w:rPr>
                  <w:rFonts w:eastAsia="Times New Roman" w:cs="Times New Roman" w:ascii="Times New Roman" w:hAnsi="Times New Roman"/>
                  <w:b/>
                  <w:color w:val="000000"/>
                  <w:vertAlign w:val="subscript"/>
                </w:rPr>
                <w:t>x</w:t>
              </w:r>
            </w:ins>
            <w:ins w:id="614" w:author="Unknown Author" w:date="2021-02-14T17:52:44Z">
              <w:r>
                <w:rPr>
                  <w:rFonts w:eastAsia="Times New Roman" w:cs="Times New Roman" w:ascii="Times New Roman" w:hAnsi="Times New Roman"/>
                  <w:b/>
                  <w:color w:val="000000"/>
                </w:rPr>
                <w:t>)</w:t>
              </w:r>
            </w:ins>
          </w:p>
        </w:tc>
      </w:tr>
      <w:tr>
        <w:trPr/>
        <w:tc>
          <w:tcPr>
            <w:tcW w:w="2782" w:type="dxa"/>
            <w:tcBorders/>
            <w:shd w:color="auto" w:fill="auto" w:val="clear"/>
          </w:tcPr>
          <w:p>
            <w:pPr>
              <w:pStyle w:val="LOnormal"/>
              <w:spacing w:lineRule="auto" w:line="360" w:before="0" w:after="200"/>
              <w:jc w:val="both"/>
              <w:rPr>
                <w:rFonts w:ascii="Times New Roman" w:hAnsi="Times New Roman"/>
                <w:ins w:id="617" w:author="Unknown Author" w:date="2021-02-14T17:52:44Z"/>
              </w:rPr>
            </w:pPr>
            <w:ins w:id="616" w:author="Unknown Author" w:date="2021-02-14T17:52:44Z">
              <w:r>
                <w:rPr>
                  <w:rFonts w:eastAsia="Times New Roman" w:cs="Times New Roman" w:ascii="Times New Roman" w:hAnsi="Times New Roman"/>
                  <w:color w:val="000000"/>
                </w:rPr>
                <w:t>20</w:t>
              </w:r>
            </w:ins>
          </w:p>
        </w:tc>
        <w:tc>
          <w:tcPr>
            <w:tcW w:w="1700" w:type="dxa"/>
            <w:tcBorders/>
            <w:tcMar>
              <w:top w:w="100" w:type="dxa"/>
              <w:left w:w="100" w:type="dxa"/>
              <w:bottom w:w="100" w:type="dxa"/>
              <w:right w:w="100" w:type="dxa"/>
            </w:tcMar>
          </w:tcPr>
          <w:p>
            <w:pPr>
              <w:pStyle w:val="LOnormal"/>
              <w:spacing w:lineRule="auto" w:line="360" w:before="0" w:after="200"/>
              <w:jc w:val="both"/>
              <w:rPr>
                <w:rFonts w:ascii="Times New Roman" w:hAnsi="Times New Roman"/>
                <w:ins w:id="619" w:author="Unknown Author" w:date="2021-02-14T17:52:44Z"/>
              </w:rPr>
            </w:pPr>
            <w:ins w:id="618" w:author="Unknown Author" w:date="2021-02-14T17:52:44Z">
              <w:r>
                <w:rPr>
                  <w:rFonts w:eastAsia="Times New Roman" w:cs="Times New Roman" w:ascii="Times New Roman" w:hAnsi="Times New Roman"/>
                  <w:color w:val="000000"/>
                </w:rPr>
                <w:t>41.3 (0.74)</w:t>
              </w:r>
            </w:ins>
          </w:p>
        </w:tc>
        <w:tc>
          <w:tcPr>
            <w:tcW w:w="1703" w:type="dxa"/>
            <w:tcBorders/>
            <w:tcMar>
              <w:top w:w="100" w:type="dxa"/>
              <w:left w:w="100" w:type="dxa"/>
              <w:bottom w:w="100" w:type="dxa"/>
              <w:right w:w="100" w:type="dxa"/>
            </w:tcMar>
          </w:tcPr>
          <w:p>
            <w:pPr>
              <w:pStyle w:val="LOnormal"/>
              <w:spacing w:lineRule="auto" w:line="360" w:before="0" w:after="200"/>
              <w:jc w:val="both"/>
              <w:rPr>
                <w:rFonts w:ascii="Times New Roman" w:hAnsi="Times New Roman"/>
                <w:ins w:id="621" w:author="Unknown Author" w:date="2021-02-14T17:52:44Z"/>
              </w:rPr>
            </w:pPr>
            <w:ins w:id="620" w:author="Unknown Author" w:date="2021-02-14T17:52:44Z">
              <w:r>
                <w:rPr>
                  <w:rFonts w:eastAsia="Times New Roman" w:cs="Times New Roman" w:ascii="Times New Roman" w:hAnsi="Times New Roman"/>
                </w:rPr>
                <w:t>40.5 (0.80)</w:t>
              </w:r>
            </w:ins>
          </w:p>
        </w:tc>
        <w:tc>
          <w:tcPr>
            <w:tcW w:w="1699" w:type="dxa"/>
            <w:tcBorders/>
            <w:tcMar>
              <w:top w:w="100" w:type="dxa"/>
              <w:left w:w="100" w:type="dxa"/>
              <w:bottom w:w="100" w:type="dxa"/>
              <w:right w:w="100" w:type="dxa"/>
            </w:tcMar>
          </w:tcPr>
          <w:p>
            <w:pPr>
              <w:pStyle w:val="LOnormal"/>
              <w:spacing w:lineRule="auto" w:line="360" w:before="0" w:after="200"/>
              <w:jc w:val="both"/>
              <w:rPr>
                <w:rFonts w:ascii="Times New Roman" w:hAnsi="Times New Roman"/>
                <w:ins w:id="623" w:author="Unknown Author" w:date="2021-02-14T17:52:44Z"/>
              </w:rPr>
            </w:pPr>
            <w:ins w:id="622" w:author="Unknown Author" w:date="2021-02-14T17:52:44Z">
              <w:r>
                <w:rPr>
                  <w:rFonts w:eastAsia="Times New Roman" w:cs="Times New Roman" w:ascii="Times New Roman" w:hAnsi="Times New Roman"/>
                </w:rPr>
                <w:t>40.8 (0.69)</w:t>
              </w:r>
            </w:ins>
          </w:p>
        </w:tc>
        <w:tc>
          <w:tcPr>
            <w:tcW w:w="1701" w:type="dxa"/>
            <w:tcBorders/>
            <w:tcMar>
              <w:top w:w="100" w:type="dxa"/>
              <w:left w:w="100" w:type="dxa"/>
              <w:bottom w:w="100" w:type="dxa"/>
              <w:right w:w="100" w:type="dxa"/>
            </w:tcMar>
          </w:tcPr>
          <w:p>
            <w:pPr>
              <w:pStyle w:val="LOnormal"/>
              <w:spacing w:lineRule="auto" w:line="360" w:before="0" w:after="200"/>
              <w:jc w:val="both"/>
              <w:rPr>
                <w:rFonts w:ascii="Times New Roman" w:hAnsi="Times New Roman"/>
                <w:ins w:id="625" w:author="Unknown Author" w:date="2021-02-14T17:52:44Z"/>
              </w:rPr>
            </w:pPr>
            <w:ins w:id="624" w:author="Unknown Author" w:date="2021-02-14T17:52:44Z">
              <w:r>
                <w:rPr>
                  <w:rFonts w:eastAsia="Times New Roman" w:cs="Times New Roman" w:ascii="Times New Roman" w:hAnsi="Times New Roman"/>
                </w:rPr>
                <w:t>40.1 (0.69)</w:t>
              </w:r>
            </w:ins>
          </w:p>
        </w:tc>
      </w:tr>
      <w:tr>
        <w:trPr/>
        <w:tc>
          <w:tcPr>
            <w:tcW w:w="2782" w:type="dxa"/>
            <w:tcBorders/>
            <w:shd w:color="auto" w:fill="auto" w:val="clear"/>
          </w:tcPr>
          <w:p>
            <w:pPr>
              <w:pStyle w:val="LOnormal"/>
              <w:spacing w:lineRule="auto" w:line="360" w:before="0" w:after="200"/>
              <w:jc w:val="both"/>
              <w:rPr>
                <w:rFonts w:ascii="Times New Roman" w:hAnsi="Times New Roman"/>
                <w:ins w:id="627" w:author="Unknown Author" w:date="2021-02-14T17:52:44Z"/>
              </w:rPr>
            </w:pPr>
            <w:ins w:id="626" w:author="Unknown Author" w:date="2021-02-14T17:52:44Z">
              <w:r>
                <w:rPr>
                  <w:rFonts w:eastAsia="Times New Roman" w:cs="Times New Roman" w:ascii="Times New Roman" w:hAnsi="Times New Roman"/>
                  <w:color w:val="000000"/>
                </w:rPr>
                <w:t>40</w:t>
              </w:r>
            </w:ins>
          </w:p>
        </w:tc>
        <w:tc>
          <w:tcPr>
            <w:tcW w:w="1700" w:type="dxa"/>
            <w:tcBorders/>
            <w:tcMar>
              <w:top w:w="100" w:type="dxa"/>
              <w:left w:w="100" w:type="dxa"/>
              <w:bottom w:w="100" w:type="dxa"/>
              <w:right w:w="100" w:type="dxa"/>
            </w:tcMar>
          </w:tcPr>
          <w:p>
            <w:pPr>
              <w:pStyle w:val="LOnormal"/>
              <w:spacing w:lineRule="auto" w:line="360" w:before="0" w:after="200"/>
              <w:jc w:val="both"/>
              <w:rPr>
                <w:rFonts w:ascii="Times New Roman" w:hAnsi="Times New Roman"/>
                <w:ins w:id="629" w:author="Unknown Author" w:date="2021-02-14T17:52:44Z"/>
              </w:rPr>
            </w:pPr>
            <w:ins w:id="628" w:author="Unknown Author" w:date="2021-02-14T17:52:44Z">
              <w:r>
                <w:rPr>
                  <w:rFonts w:eastAsia="Times New Roman" w:cs="Times New Roman" w:ascii="Times New Roman" w:hAnsi="Times New Roman"/>
                  <w:color w:val="000000"/>
                </w:rPr>
                <w:t>26.3 (0.68)</w:t>
              </w:r>
            </w:ins>
          </w:p>
        </w:tc>
        <w:tc>
          <w:tcPr>
            <w:tcW w:w="1703" w:type="dxa"/>
            <w:tcBorders/>
            <w:tcMar>
              <w:top w:w="100" w:type="dxa"/>
              <w:left w:w="100" w:type="dxa"/>
              <w:bottom w:w="100" w:type="dxa"/>
              <w:right w:w="100" w:type="dxa"/>
            </w:tcMar>
          </w:tcPr>
          <w:p>
            <w:pPr>
              <w:pStyle w:val="LOnormal"/>
              <w:spacing w:lineRule="auto" w:line="360" w:before="0" w:after="200"/>
              <w:jc w:val="both"/>
              <w:rPr>
                <w:rFonts w:ascii="Times New Roman" w:hAnsi="Times New Roman"/>
                <w:ins w:id="631" w:author="Unknown Author" w:date="2021-02-14T17:52:44Z"/>
              </w:rPr>
            </w:pPr>
            <w:ins w:id="630" w:author="Unknown Author" w:date="2021-02-14T17:52:44Z">
              <w:r>
                <w:rPr>
                  <w:rFonts w:eastAsia="Times New Roman" w:cs="Times New Roman" w:ascii="Times New Roman" w:hAnsi="Times New Roman"/>
                </w:rPr>
                <w:t>25.1 (0.74)</w:t>
              </w:r>
            </w:ins>
          </w:p>
        </w:tc>
        <w:tc>
          <w:tcPr>
            <w:tcW w:w="1699" w:type="dxa"/>
            <w:tcBorders/>
            <w:tcMar>
              <w:top w:w="100" w:type="dxa"/>
              <w:left w:w="100" w:type="dxa"/>
              <w:bottom w:w="100" w:type="dxa"/>
              <w:right w:w="100" w:type="dxa"/>
            </w:tcMar>
          </w:tcPr>
          <w:p>
            <w:pPr>
              <w:pStyle w:val="LOnormal"/>
              <w:spacing w:lineRule="auto" w:line="360" w:before="0" w:after="200"/>
              <w:jc w:val="both"/>
              <w:rPr>
                <w:rFonts w:ascii="Times New Roman" w:hAnsi="Times New Roman"/>
                <w:ins w:id="633" w:author="Unknown Author" w:date="2021-02-14T17:52:44Z"/>
              </w:rPr>
            </w:pPr>
            <w:ins w:id="632" w:author="Unknown Author" w:date="2021-02-14T17:52:44Z">
              <w:r>
                <w:rPr>
                  <w:rFonts w:eastAsia="Times New Roman" w:cs="Times New Roman" w:ascii="Times New Roman" w:hAnsi="Times New Roman"/>
                </w:rPr>
                <w:t>24.6 (0.61)</w:t>
              </w:r>
            </w:ins>
          </w:p>
        </w:tc>
        <w:tc>
          <w:tcPr>
            <w:tcW w:w="1701" w:type="dxa"/>
            <w:tcBorders/>
            <w:tcMar>
              <w:top w:w="100" w:type="dxa"/>
              <w:left w:w="100" w:type="dxa"/>
              <w:bottom w:w="100" w:type="dxa"/>
              <w:right w:w="100" w:type="dxa"/>
            </w:tcMar>
          </w:tcPr>
          <w:p>
            <w:pPr>
              <w:pStyle w:val="LOnormal"/>
              <w:spacing w:lineRule="auto" w:line="360" w:before="0" w:after="200"/>
              <w:jc w:val="both"/>
              <w:rPr>
                <w:rFonts w:ascii="Times New Roman" w:hAnsi="Times New Roman"/>
                <w:ins w:id="635" w:author="Unknown Author" w:date="2021-02-14T17:52:44Z"/>
              </w:rPr>
            </w:pPr>
            <w:ins w:id="634" w:author="Unknown Author" w:date="2021-02-14T17:52:44Z">
              <w:r>
                <w:rPr>
                  <w:rFonts w:eastAsia="Times New Roman" w:cs="Times New Roman" w:ascii="Times New Roman" w:hAnsi="Times New Roman"/>
                </w:rPr>
                <w:t>24.4 (0.63)</w:t>
              </w:r>
            </w:ins>
          </w:p>
        </w:tc>
      </w:tr>
      <w:tr>
        <w:trPr/>
        <w:tc>
          <w:tcPr>
            <w:tcW w:w="2782" w:type="dxa"/>
            <w:tcBorders>
              <w:bottom w:val="single" w:sz="4" w:space="0" w:color="000000"/>
            </w:tcBorders>
            <w:shd w:color="auto" w:fill="auto" w:val="clear"/>
          </w:tcPr>
          <w:p>
            <w:pPr>
              <w:pStyle w:val="LOnormal"/>
              <w:spacing w:lineRule="auto" w:line="360" w:before="0" w:after="200"/>
              <w:jc w:val="both"/>
              <w:rPr>
                <w:rFonts w:ascii="Times New Roman" w:hAnsi="Times New Roman"/>
                <w:ins w:id="637" w:author="Unknown Author" w:date="2021-02-14T17:52:44Z"/>
              </w:rPr>
            </w:pPr>
            <w:ins w:id="636" w:author="Unknown Author" w:date="2021-02-14T17:52:44Z">
              <w:r>
                <w:rPr>
                  <w:rFonts w:eastAsia="Times New Roman" w:cs="Times New Roman" w:ascii="Times New Roman" w:hAnsi="Times New Roman"/>
                  <w:color w:val="000000"/>
                </w:rPr>
                <w:t>60</w:t>
              </w:r>
            </w:ins>
          </w:p>
        </w:tc>
        <w:tc>
          <w:tcPr>
            <w:tcW w:w="1700" w:type="dxa"/>
            <w:tcBorders/>
            <w:tcMar>
              <w:top w:w="100" w:type="dxa"/>
              <w:left w:w="100" w:type="dxa"/>
              <w:bottom w:w="100" w:type="dxa"/>
              <w:right w:w="100" w:type="dxa"/>
            </w:tcMar>
          </w:tcPr>
          <w:p>
            <w:pPr>
              <w:pStyle w:val="LOnormal"/>
              <w:spacing w:lineRule="auto" w:line="360" w:before="0" w:after="200"/>
              <w:jc w:val="both"/>
              <w:rPr>
                <w:rFonts w:ascii="Times New Roman" w:hAnsi="Times New Roman"/>
                <w:ins w:id="639" w:author="Unknown Author" w:date="2021-02-14T17:52:44Z"/>
              </w:rPr>
            </w:pPr>
            <w:ins w:id="638" w:author="Unknown Author" w:date="2021-02-14T17:52:44Z">
              <w:r>
                <w:rPr>
                  <w:rFonts w:eastAsia="Times New Roman" w:cs="Times New Roman" w:ascii="Times New Roman" w:hAnsi="Times New Roman"/>
                  <w:color w:val="000000"/>
                </w:rPr>
                <w:t>15.0 (0.69)</w:t>
              </w:r>
            </w:ins>
          </w:p>
        </w:tc>
        <w:tc>
          <w:tcPr>
            <w:tcW w:w="1703" w:type="dxa"/>
            <w:tcBorders/>
            <w:tcMar>
              <w:top w:w="100" w:type="dxa"/>
              <w:left w:w="100" w:type="dxa"/>
              <w:bottom w:w="100" w:type="dxa"/>
              <w:right w:w="100" w:type="dxa"/>
            </w:tcMar>
          </w:tcPr>
          <w:p>
            <w:pPr>
              <w:pStyle w:val="LOnormal"/>
              <w:spacing w:lineRule="auto" w:line="360" w:before="0" w:after="200"/>
              <w:jc w:val="both"/>
              <w:rPr>
                <w:rFonts w:ascii="Times New Roman" w:hAnsi="Times New Roman"/>
                <w:ins w:id="641" w:author="Unknown Author" w:date="2021-02-14T17:52:44Z"/>
              </w:rPr>
            </w:pPr>
            <w:ins w:id="640" w:author="Unknown Author" w:date="2021-02-14T17:52:44Z">
              <w:r>
                <w:rPr>
                  <w:rFonts w:eastAsia="Times New Roman" w:cs="Times New Roman" w:ascii="Times New Roman" w:hAnsi="Times New Roman"/>
                </w:rPr>
                <w:t>12.6 (0.70)</w:t>
              </w:r>
            </w:ins>
          </w:p>
        </w:tc>
        <w:tc>
          <w:tcPr>
            <w:tcW w:w="1699" w:type="dxa"/>
            <w:tcBorders/>
            <w:tcMar>
              <w:top w:w="100" w:type="dxa"/>
              <w:left w:w="100" w:type="dxa"/>
              <w:bottom w:w="100" w:type="dxa"/>
              <w:right w:w="100" w:type="dxa"/>
            </w:tcMar>
          </w:tcPr>
          <w:p>
            <w:pPr>
              <w:pStyle w:val="LOnormal"/>
              <w:spacing w:lineRule="auto" w:line="360" w:before="0" w:after="200"/>
              <w:jc w:val="both"/>
              <w:rPr>
                <w:rFonts w:ascii="Times New Roman" w:hAnsi="Times New Roman"/>
                <w:ins w:id="643" w:author="Unknown Author" w:date="2021-02-14T17:52:44Z"/>
              </w:rPr>
            </w:pPr>
            <w:ins w:id="642" w:author="Unknown Author" w:date="2021-02-14T17:52:44Z">
              <w:r>
                <w:rPr>
                  <w:rFonts w:eastAsia="Times New Roman" w:cs="Times New Roman" w:ascii="Times New Roman" w:hAnsi="Times New Roman"/>
                </w:rPr>
                <w:t>13.4 (0.59)</w:t>
              </w:r>
            </w:ins>
          </w:p>
        </w:tc>
        <w:tc>
          <w:tcPr>
            <w:tcW w:w="1701" w:type="dxa"/>
            <w:tcBorders/>
            <w:tcMar>
              <w:top w:w="100" w:type="dxa"/>
              <w:left w:w="100" w:type="dxa"/>
              <w:bottom w:w="100" w:type="dxa"/>
              <w:right w:w="100" w:type="dxa"/>
            </w:tcMar>
          </w:tcPr>
          <w:p>
            <w:pPr>
              <w:pStyle w:val="LOnormal"/>
              <w:spacing w:lineRule="auto" w:line="360" w:before="0" w:after="200"/>
              <w:jc w:val="both"/>
              <w:rPr>
                <w:rFonts w:ascii="Times New Roman" w:hAnsi="Times New Roman"/>
                <w:ins w:id="645" w:author="Unknown Author" w:date="2021-02-14T17:52:44Z"/>
              </w:rPr>
            </w:pPr>
            <w:ins w:id="644" w:author="Unknown Author" w:date="2021-02-14T17:52:44Z">
              <w:r>
                <w:rPr>
                  <w:rFonts w:eastAsia="Times New Roman" w:cs="Times New Roman" w:ascii="Times New Roman" w:hAnsi="Times New Roman"/>
                </w:rPr>
                <w:t>12.7 (0.59)</w:t>
              </w:r>
            </w:ins>
          </w:p>
        </w:tc>
      </w:tr>
      <w:tr>
        <w:trPr/>
        <w:tc>
          <w:tcPr>
            <w:tcW w:w="2782" w:type="dxa"/>
            <w:tcBorders/>
            <w:shd w:color="auto" w:fill="auto" w:val="clear"/>
          </w:tcPr>
          <w:p>
            <w:pPr>
              <w:pStyle w:val="LOnormal"/>
              <w:spacing w:lineRule="auto" w:line="360" w:before="0" w:after="200"/>
              <w:jc w:val="both"/>
              <w:rPr>
                <w:rFonts w:ascii="Times New Roman" w:hAnsi="Times New Roman"/>
                <w:ins w:id="647" w:author="Unknown Author" w:date="2021-02-14T17:52:44Z"/>
              </w:rPr>
            </w:pPr>
            <w:ins w:id="646" w:author="Unknown Author" w:date="2021-02-14T17:52:44Z">
              <w:r>
                <w:rPr>
                  <w:rFonts w:eastAsia="Times New Roman" w:cs="Times New Roman" w:ascii="Times New Roman" w:hAnsi="Times New Roman"/>
                  <w:b/>
                  <w:color w:val="000000"/>
                </w:rPr>
                <w:t>Census disabilities</w:t>
              </w:r>
            </w:ins>
          </w:p>
        </w:tc>
        <w:tc>
          <w:tcPr>
            <w:tcW w:w="1700" w:type="dxa"/>
            <w:tcBorders/>
            <w:shd w:color="auto" w:fill="auto" w:val="clear"/>
          </w:tcPr>
          <w:p>
            <w:pPr>
              <w:pStyle w:val="LOnormal"/>
              <w:spacing w:lineRule="auto" w:line="360" w:before="0" w:after="200"/>
              <w:jc w:val="both"/>
              <w:rPr>
                <w:rFonts w:ascii="Times New Roman" w:hAnsi="Times New Roman" w:eastAsia="Times New Roman" w:cs="Times New Roman"/>
                <w:b/>
                <w:b/>
                <w:color w:val="000000"/>
                <w:ins w:id="649" w:author="Unknown Author" w:date="2021-02-14T17:52:44Z"/>
              </w:rPr>
            </w:pPr>
            <w:ins w:id="648" w:author="Unknown Author" w:date="2021-02-14T17:52:44Z">
              <w:r>
                <w:rPr>
                  <w:rFonts w:eastAsia="Times New Roman" w:cs="Times New Roman" w:ascii="Times New Roman" w:hAnsi="Times New Roman"/>
                  <w:b/>
                  <w:color w:val="000000"/>
                </w:rPr>
              </w:r>
            </w:ins>
          </w:p>
        </w:tc>
        <w:tc>
          <w:tcPr>
            <w:tcW w:w="1703" w:type="dxa"/>
            <w:tcBorders/>
            <w:shd w:color="auto" w:fill="auto" w:val="clear"/>
          </w:tcPr>
          <w:p>
            <w:pPr>
              <w:pStyle w:val="LOnormal"/>
              <w:spacing w:lineRule="auto" w:line="360" w:before="0" w:after="200"/>
              <w:jc w:val="both"/>
              <w:rPr>
                <w:rFonts w:ascii="Times New Roman" w:hAnsi="Times New Roman" w:eastAsia="Times New Roman" w:cs="Times New Roman"/>
                <w:b/>
                <w:b/>
                <w:color w:val="000000"/>
                <w:ins w:id="651" w:author="Unknown Author" w:date="2021-02-14T17:52:44Z"/>
              </w:rPr>
            </w:pPr>
            <w:ins w:id="650" w:author="Unknown Author" w:date="2021-02-14T17:52:44Z">
              <w:r>
                <w:rPr>
                  <w:rFonts w:eastAsia="Times New Roman" w:cs="Times New Roman" w:ascii="Times New Roman" w:hAnsi="Times New Roman"/>
                  <w:b/>
                  <w:color w:val="000000"/>
                </w:rPr>
              </w:r>
            </w:ins>
          </w:p>
        </w:tc>
        <w:tc>
          <w:tcPr>
            <w:tcW w:w="1699" w:type="dxa"/>
            <w:tcBorders/>
            <w:shd w:color="auto" w:fill="auto" w:val="clear"/>
          </w:tcPr>
          <w:p>
            <w:pPr>
              <w:pStyle w:val="LOnormal"/>
              <w:spacing w:lineRule="auto" w:line="360" w:before="0" w:after="200"/>
              <w:jc w:val="both"/>
              <w:rPr>
                <w:rFonts w:ascii="Times New Roman" w:hAnsi="Times New Roman" w:eastAsia="Times New Roman" w:cs="Times New Roman"/>
                <w:b/>
                <w:b/>
                <w:color w:val="000000"/>
                <w:ins w:id="653" w:author="Unknown Author" w:date="2021-02-14T17:52:44Z"/>
              </w:rPr>
            </w:pPr>
            <w:ins w:id="652" w:author="Unknown Author" w:date="2021-02-14T17:52:44Z">
              <w:r>
                <w:rPr>
                  <w:rFonts w:eastAsia="Times New Roman" w:cs="Times New Roman" w:ascii="Times New Roman" w:hAnsi="Times New Roman"/>
                  <w:b/>
                  <w:color w:val="000000"/>
                </w:rPr>
              </w:r>
            </w:ins>
          </w:p>
        </w:tc>
        <w:tc>
          <w:tcPr>
            <w:tcW w:w="1701" w:type="dxa"/>
            <w:tcBorders/>
            <w:shd w:color="auto" w:fill="auto" w:val="clear"/>
          </w:tcPr>
          <w:p>
            <w:pPr>
              <w:pStyle w:val="LOnormal"/>
              <w:spacing w:lineRule="auto" w:line="360" w:before="0" w:after="200"/>
              <w:jc w:val="both"/>
              <w:rPr>
                <w:rFonts w:ascii="Times New Roman" w:hAnsi="Times New Roman" w:eastAsia="Times New Roman" w:cs="Times New Roman"/>
                <w:b/>
                <w:b/>
                <w:color w:val="000000"/>
                <w:ins w:id="655" w:author="Unknown Author" w:date="2021-02-14T17:52:44Z"/>
              </w:rPr>
            </w:pPr>
            <w:ins w:id="654" w:author="Unknown Author" w:date="2021-02-14T17:52:44Z">
              <w:r>
                <w:rPr>
                  <w:rFonts w:eastAsia="Times New Roman" w:cs="Times New Roman" w:ascii="Times New Roman" w:hAnsi="Times New Roman"/>
                  <w:b/>
                  <w:color w:val="000000"/>
                </w:rPr>
              </w:r>
            </w:ins>
          </w:p>
        </w:tc>
      </w:tr>
      <w:tr>
        <w:trPr/>
        <w:tc>
          <w:tcPr>
            <w:tcW w:w="2782" w:type="dxa"/>
            <w:tcBorders/>
            <w:shd w:color="auto" w:fill="auto" w:val="clear"/>
          </w:tcPr>
          <w:p>
            <w:pPr>
              <w:pStyle w:val="LOnormal"/>
              <w:spacing w:lineRule="auto" w:line="360" w:before="0" w:after="200"/>
              <w:jc w:val="both"/>
              <w:rPr>
                <w:rFonts w:ascii="Times New Roman" w:hAnsi="Times New Roman"/>
                <w:ins w:id="657" w:author="Unknown Author" w:date="2021-02-14T17:52:44Z"/>
              </w:rPr>
            </w:pPr>
            <w:ins w:id="656" w:author="Unknown Author" w:date="2021-02-14T17:52:44Z">
              <w:r>
                <w:rPr>
                  <w:rFonts w:eastAsia="Times New Roman" w:cs="Times New Roman" w:ascii="Times New Roman" w:hAnsi="Times New Roman"/>
                  <w:b/>
                  <w:color w:val="000000"/>
                </w:rPr>
                <w:t>Age</w:t>
              </w:r>
            </w:ins>
          </w:p>
        </w:tc>
        <w:tc>
          <w:tcPr>
            <w:tcW w:w="1700" w:type="dxa"/>
            <w:tcBorders/>
            <w:shd w:color="auto" w:fill="auto" w:val="clear"/>
          </w:tcPr>
          <w:p>
            <w:pPr>
              <w:pStyle w:val="LOnormal"/>
              <w:spacing w:lineRule="auto" w:line="360" w:before="0" w:after="200"/>
              <w:jc w:val="both"/>
              <w:rPr>
                <w:rFonts w:ascii="Times New Roman" w:hAnsi="Times New Roman"/>
                <w:ins w:id="665" w:author="Unknown Author" w:date="2021-02-14T17:52:44Z"/>
              </w:rPr>
            </w:pPr>
            <w:ins w:id="658" w:author="Unknown Author" w:date="2021-02-14T17:52:44Z">
              <w:r>
                <w:rPr>
                  <w:rFonts w:eastAsia="Times New Roman" w:cs="Times New Roman" w:ascii="Times New Roman" w:hAnsi="Times New Roman"/>
                  <w:b/>
                  <w:color w:val="000000"/>
                </w:rPr>
                <w:t>h</w:t>
              </w:r>
            </w:ins>
            <w:ins w:id="659" w:author="Unknown Author" w:date="2021-02-14T17:52:44Z">
              <w:r>
                <w:rPr>
                  <w:rFonts w:eastAsia="Times New Roman" w:cs="Times New Roman" w:ascii="Times New Roman" w:hAnsi="Times New Roman"/>
                  <w:b/>
                  <w:color w:val="000000"/>
                  <w:vertAlign w:val="subscript"/>
                </w:rPr>
                <w:t xml:space="preserve">x </w:t>
              </w:r>
            </w:ins>
            <w:ins w:id="660" w:author="Unknown Author" w:date="2021-02-14T17:52:44Z">
              <w:r>
                <w:rPr>
                  <w:rFonts w:eastAsia="Times New Roman" w:cs="Times New Roman" w:ascii="Times New Roman" w:hAnsi="Times New Roman"/>
                  <w:b/>
                  <w:color w:val="000000"/>
                </w:rPr>
                <w:t>(h</w:t>
              </w:r>
            </w:ins>
            <w:ins w:id="661" w:author="Unknown Author" w:date="2021-02-14T17:52:44Z">
              <w:r>
                <w:rPr>
                  <w:rFonts w:eastAsia="Times New Roman" w:cs="Times New Roman" w:ascii="Times New Roman" w:hAnsi="Times New Roman"/>
                  <w:b/>
                  <w:color w:val="000000"/>
                  <w:vertAlign w:val="subscript"/>
                </w:rPr>
                <w:t>x</w:t>
              </w:r>
            </w:ins>
            <w:ins w:id="662" w:author="Unknown Author" w:date="2021-02-14T17:52:44Z">
              <w:r>
                <w:rPr>
                  <w:rFonts w:eastAsia="Times New Roman" w:cs="Times New Roman" w:ascii="Times New Roman" w:hAnsi="Times New Roman"/>
                  <w:b/>
                  <w:color w:val="000000"/>
                </w:rPr>
                <w:t xml:space="preserve"> / e</w:t>
              </w:r>
            </w:ins>
            <w:ins w:id="663" w:author="Unknown Author" w:date="2021-02-14T17:52:44Z">
              <w:r>
                <w:rPr>
                  <w:rFonts w:eastAsia="Times New Roman" w:cs="Times New Roman" w:ascii="Times New Roman" w:hAnsi="Times New Roman"/>
                  <w:b/>
                  <w:color w:val="000000"/>
                  <w:vertAlign w:val="subscript"/>
                </w:rPr>
                <w:t>x</w:t>
              </w:r>
            </w:ins>
            <w:ins w:id="664" w:author="Unknown Author" w:date="2021-02-14T17:52:44Z">
              <w:r>
                <w:rPr>
                  <w:rFonts w:eastAsia="Times New Roman" w:cs="Times New Roman" w:ascii="Times New Roman" w:hAnsi="Times New Roman"/>
                  <w:b/>
                  <w:color w:val="000000"/>
                </w:rPr>
                <w:t>)</w:t>
              </w:r>
            </w:ins>
          </w:p>
        </w:tc>
        <w:tc>
          <w:tcPr>
            <w:tcW w:w="1703" w:type="dxa"/>
            <w:tcBorders/>
            <w:shd w:color="auto" w:fill="auto" w:val="clear"/>
          </w:tcPr>
          <w:p>
            <w:pPr>
              <w:pStyle w:val="LOnormal"/>
              <w:spacing w:lineRule="auto" w:line="360" w:before="0" w:after="200"/>
              <w:jc w:val="both"/>
              <w:rPr>
                <w:rFonts w:ascii="Times New Roman" w:hAnsi="Times New Roman"/>
                <w:ins w:id="673" w:author="Unknown Author" w:date="2021-02-14T17:52:44Z"/>
              </w:rPr>
            </w:pPr>
            <w:ins w:id="666" w:author="Unknown Author" w:date="2021-02-14T17:52:44Z">
              <w:r>
                <w:rPr>
                  <w:rFonts w:eastAsia="Times New Roman" w:cs="Times New Roman" w:ascii="Times New Roman" w:hAnsi="Times New Roman"/>
                  <w:b/>
                  <w:color w:val="000000"/>
                </w:rPr>
                <w:t>h</w:t>
              </w:r>
            </w:ins>
            <w:ins w:id="667" w:author="Unknown Author" w:date="2021-02-14T17:52:44Z">
              <w:r>
                <w:rPr>
                  <w:rFonts w:eastAsia="Times New Roman" w:cs="Times New Roman" w:ascii="Times New Roman" w:hAnsi="Times New Roman"/>
                  <w:b/>
                  <w:color w:val="000000"/>
                  <w:vertAlign w:val="subscript"/>
                </w:rPr>
                <w:t xml:space="preserve">x </w:t>
              </w:r>
            </w:ins>
            <w:ins w:id="668" w:author="Unknown Author" w:date="2021-02-14T17:52:44Z">
              <w:r>
                <w:rPr>
                  <w:rFonts w:eastAsia="Times New Roman" w:cs="Times New Roman" w:ascii="Times New Roman" w:hAnsi="Times New Roman"/>
                  <w:b/>
                  <w:color w:val="000000"/>
                </w:rPr>
                <w:t>(h</w:t>
              </w:r>
            </w:ins>
            <w:ins w:id="669" w:author="Unknown Author" w:date="2021-02-14T17:52:44Z">
              <w:r>
                <w:rPr>
                  <w:rFonts w:eastAsia="Times New Roman" w:cs="Times New Roman" w:ascii="Times New Roman" w:hAnsi="Times New Roman"/>
                  <w:b/>
                  <w:color w:val="000000"/>
                  <w:vertAlign w:val="subscript"/>
                </w:rPr>
                <w:t>x</w:t>
              </w:r>
            </w:ins>
            <w:ins w:id="670" w:author="Unknown Author" w:date="2021-02-14T17:52:44Z">
              <w:r>
                <w:rPr>
                  <w:rFonts w:eastAsia="Times New Roman" w:cs="Times New Roman" w:ascii="Times New Roman" w:hAnsi="Times New Roman"/>
                  <w:b/>
                  <w:color w:val="000000"/>
                </w:rPr>
                <w:t xml:space="preserve"> / e</w:t>
              </w:r>
            </w:ins>
            <w:ins w:id="671" w:author="Unknown Author" w:date="2021-02-14T17:52:44Z">
              <w:r>
                <w:rPr>
                  <w:rFonts w:eastAsia="Times New Roman" w:cs="Times New Roman" w:ascii="Times New Roman" w:hAnsi="Times New Roman"/>
                  <w:b/>
                  <w:color w:val="000000"/>
                  <w:vertAlign w:val="subscript"/>
                </w:rPr>
                <w:t>x</w:t>
              </w:r>
            </w:ins>
            <w:ins w:id="672" w:author="Unknown Author" w:date="2021-02-14T17:52:44Z">
              <w:r>
                <w:rPr>
                  <w:rFonts w:eastAsia="Times New Roman" w:cs="Times New Roman" w:ascii="Times New Roman" w:hAnsi="Times New Roman"/>
                  <w:b/>
                  <w:color w:val="000000"/>
                </w:rPr>
                <w:t>)</w:t>
              </w:r>
            </w:ins>
          </w:p>
        </w:tc>
        <w:tc>
          <w:tcPr>
            <w:tcW w:w="1699" w:type="dxa"/>
            <w:tcBorders/>
            <w:shd w:color="auto" w:fill="auto" w:val="clear"/>
          </w:tcPr>
          <w:p>
            <w:pPr>
              <w:pStyle w:val="LOnormal"/>
              <w:spacing w:lineRule="auto" w:line="360" w:before="0" w:after="200"/>
              <w:jc w:val="both"/>
              <w:rPr>
                <w:rFonts w:ascii="Times New Roman" w:hAnsi="Times New Roman"/>
                <w:ins w:id="681" w:author="Unknown Author" w:date="2021-02-14T17:52:44Z"/>
              </w:rPr>
            </w:pPr>
            <w:ins w:id="674" w:author="Unknown Author" w:date="2021-02-14T17:52:44Z">
              <w:r>
                <w:rPr>
                  <w:rFonts w:eastAsia="Times New Roman" w:cs="Times New Roman" w:ascii="Times New Roman" w:hAnsi="Times New Roman"/>
                  <w:b/>
                  <w:color w:val="000000"/>
                </w:rPr>
                <w:t>h</w:t>
              </w:r>
            </w:ins>
            <w:ins w:id="675" w:author="Unknown Author" w:date="2021-02-14T17:52:44Z">
              <w:r>
                <w:rPr>
                  <w:rFonts w:eastAsia="Times New Roman" w:cs="Times New Roman" w:ascii="Times New Roman" w:hAnsi="Times New Roman"/>
                  <w:b/>
                  <w:color w:val="000000"/>
                  <w:vertAlign w:val="subscript"/>
                </w:rPr>
                <w:t xml:space="preserve">x </w:t>
              </w:r>
            </w:ins>
            <w:ins w:id="676" w:author="Unknown Author" w:date="2021-02-14T17:52:44Z">
              <w:r>
                <w:rPr>
                  <w:rFonts w:eastAsia="Times New Roman" w:cs="Times New Roman" w:ascii="Times New Roman" w:hAnsi="Times New Roman"/>
                  <w:b/>
                  <w:color w:val="000000"/>
                </w:rPr>
                <w:t>(h</w:t>
              </w:r>
            </w:ins>
            <w:ins w:id="677" w:author="Unknown Author" w:date="2021-02-14T17:52:44Z">
              <w:r>
                <w:rPr>
                  <w:rFonts w:eastAsia="Times New Roman" w:cs="Times New Roman" w:ascii="Times New Roman" w:hAnsi="Times New Roman"/>
                  <w:b/>
                  <w:color w:val="000000"/>
                  <w:vertAlign w:val="subscript"/>
                </w:rPr>
                <w:t>x</w:t>
              </w:r>
            </w:ins>
            <w:ins w:id="678" w:author="Unknown Author" w:date="2021-02-14T17:52:44Z">
              <w:r>
                <w:rPr>
                  <w:rFonts w:eastAsia="Times New Roman" w:cs="Times New Roman" w:ascii="Times New Roman" w:hAnsi="Times New Roman"/>
                  <w:b/>
                  <w:color w:val="000000"/>
                </w:rPr>
                <w:t xml:space="preserve"> / e</w:t>
              </w:r>
            </w:ins>
            <w:ins w:id="679" w:author="Unknown Author" w:date="2021-02-14T17:52:44Z">
              <w:r>
                <w:rPr>
                  <w:rFonts w:eastAsia="Times New Roman" w:cs="Times New Roman" w:ascii="Times New Roman" w:hAnsi="Times New Roman"/>
                  <w:b/>
                  <w:color w:val="000000"/>
                  <w:vertAlign w:val="subscript"/>
                </w:rPr>
                <w:t>x</w:t>
              </w:r>
            </w:ins>
            <w:ins w:id="680" w:author="Unknown Author" w:date="2021-02-14T17:52:44Z">
              <w:r>
                <w:rPr>
                  <w:rFonts w:eastAsia="Times New Roman" w:cs="Times New Roman" w:ascii="Times New Roman" w:hAnsi="Times New Roman"/>
                  <w:b/>
                  <w:color w:val="000000"/>
                </w:rPr>
                <w:t>)</w:t>
              </w:r>
            </w:ins>
          </w:p>
        </w:tc>
        <w:tc>
          <w:tcPr>
            <w:tcW w:w="1701" w:type="dxa"/>
            <w:tcBorders/>
            <w:shd w:color="auto" w:fill="auto" w:val="clear"/>
          </w:tcPr>
          <w:p>
            <w:pPr>
              <w:pStyle w:val="LOnormal"/>
              <w:spacing w:lineRule="auto" w:line="360" w:before="0" w:after="200"/>
              <w:jc w:val="both"/>
              <w:rPr>
                <w:rFonts w:ascii="Times New Roman" w:hAnsi="Times New Roman"/>
                <w:ins w:id="689" w:author="Unknown Author" w:date="2021-02-14T17:52:44Z"/>
              </w:rPr>
            </w:pPr>
            <w:ins w:id="682" w:author="Unknown Author" w:date="2021-02-14T17:52:44Z">
              <w:r>
                <w:rPr>
                  <w:rFonts w:eastAsia="Times New Roman" w:cs="Times New Roman" w:ascii="Times New Roman" w:hAnsi="Times New Roman"/>
                  <w:b/>
                  <w:color w:val="000000"/>
                </w:rPr>
                <w:t>h</w:t>
              </w:r>
            </w:ins>
            <w:ins w:id="683" w:author="Unknown Author" w:date="2021-02-14T17:52:44Z">
              <w:r>
                <w:rPr>
                  <w:rFonts w:eastAsia="Times New Roman" w:cs="Times New Roman" w:ascii="Times New Roman" w:hAnsi="Times New Roman"/>
                  <w:b/>
                  <w:color w:val="000000"/>
                  <w:vertAlign w:val="subscript"/>
                </w:rPr>
                <w:t xml:space="preserve">x </w:t>
              </w:r>
            </w:ins>
            <w:ins w:id="684" w:author="Unknown Author" w:date="2021-02-14T17:52:44Z">
              <w:r>
                <w:rPr>
                  <w:rFonts w:eastAsia="Times New Roman" w:cs="Times New Roman" w:ascii="Times New Roman" w:hAnsi="Times New Roman"/>
                  <w:b/>
                  <w:color w:val="000000"/>
                </w:rPr>
                <w:t>(h</w:t>
              </w:r>
            </w:ins>
            <w:ins w:id="685" w:author="Unknown Author" w:date="2021-02-14T17:52:44Z">
              <w:r>
                <w:rPr>
                  <w:rFonts w:eastAsia="Times New Roman" w:cs="Times New Roman" w:ascii="Times New Roman" w:hAnsi="Times New Roman"/>
                  <w:b/>
                  <w:color w:val="000000"/>
                  <w:vertAlign w:val="subscript"/>
                </w:rPr>
                <w:t>x</w:t>
              </w:r>
            </w:ins>
            <w:ins w:id="686" w:author="Unknown Author" w:date="2021-02-14T17:52:44Z">
              <w:r>
                <w:rPr>
                  <w:rFonts w:eastAsia="Times New Roman" w:cs="Times New Roman" w:ascii="Times New Roman" w:hAnsi="Times New Roman"/>
                  <w:b/>
                  <w:color w:val="000000"/>
                </w:rPr>
                <w:t xml:space="preserve"> / e</w:t>
              </w:r>
            </w:ins>
            <w:ins w:id="687" w:author="Unknown Author" w:date="2021-02-14T17:52:44Z">
              <w:r>
                <w:rPr>
                  <w:rFonts w:eastAsia="Times New Roman" w:cs="Times New Roman" w:ascii="Times New Roman" w:hAnsi="Times New Roman"/>
                  <w:b/>
                  <w:color w:val="000000"/>
                  <w:vertAlign w:val="subscript"/>
                </w:rPr>
                <w:t>x</w:t>
              </w:r>
            </w:ins>
            <w:ins w:id="688" w:author="Unknown Author" w:date="2021-02-14T17:52:44Z">
              <w:r>
                <w:rPr>
                  <w:rFonts w:eastAsia="Times New Roman" w:cs="Times New Roman" w:ascii="Times New Roman" w:hAnsi="Times New Roman"/>
                  <w:b/>
                  <w:color w:val="000000"/>
                </w:rPr>
                <w:t>)</w:t>
              </w:r>
            </w:ins>
          </w:p>
        </w:tc>
      </w:tr>
      <w:tr>
        <w:trPr/>
        <w:tc>
          <w:tcPr>
            <w:tcW w:w="2782" w:type="dxa"/>
            <w:tcBorders/>
            <w:shd w:color="auto" w:fill="auto" w:val="clear"/>
          </w:tcPr>
          <w:p>
            <w:pPr>
              <w:pStyle w:val="LOnormal"/>
              <w:spacing w:lineRule="auto" w:line="360" w:before="0" w:after="200"/>
              <w:jc w:val="both"/>
              <w:rPr>
                <w:rFonts w:ascii="Times New Roman" w:hAnsi="Times New Roman"/>
                <w:ins w:id="691" w:author="Unknown Author" w:date="2021-02-14T17:52:44Z"/>
              </w:rPr>
            </w:pPr>
            <w:ins w:id="690" w:author="Unknown Author" w:date="2021-02-14T17:52:44Z">
              <w:r>
                <w:rPr>
                  <w:rFonts w:eastAsia="Times New Roman" w:cs="Times New Roman" w:ascii="Times New Roman" w:hAnsi="Times New Roman"/>
                  <w:color w:val="000000"/>
                </w:rPr>
                <w:t>20</w:t>
              </w:r>
            </w:ins>
          </w:p>
        </w:tc>
        <w:tc>
          <w:tcPr>
            <w:tcW w:w="1700" w:type="dxa"/>
            <w:tcBorders/>
            <w:tcMar>
              <w:top w:w="100" w:type="dxa"/>
              <w:left w:w="100" w:type="dxa"/>
              <w:bottom w:w="100" w:type="dxa"/>
              <w:right w:w="100" w:type="dxa"/>
            </w:tcMar>
          </w:tcPr>
          <w:p>
            <w:pPr>
              <w:pStyle w:val="LOnormal"/>
              <w:spacing w:lineRule="auto" w:line="360" w:before="0" w:after="200"/>
              <w:jc w:val="both"/>
              <w:rPr>
                <w:rFonts w:ascii="Times New Roman" w:hAnsi="Times New Roman"/>
                <w:ins w:id="693" w:author="Unknown Author" w:date="2021-02-14T17:52:44Z"/>
              </w:rPr>
            </w:pPr>
            <w:ins w:id="692" w:author="Unknown Author" w:date="2021-02-14T17:52:44Z">
              <w:r>
                <w:rPr>
                  <w:rFonts w:eastAsia="Times New Roman" w:cs="Times New Roman" w:ascii="Times New Roman" w:hAnsi="Times New Roman"/>
                  <w:color w:val="000000"/>
                </w:rPr>
                <w:t>49.0 (0.88)</w:t>
              </w:r>
            </w:ins>
          </w:p>
        </w:tc>
        <w:tc>
          <w:tcPr>
            <w:tcW w:w="1703" w:type="dxa"/>
            <w:tcBorders/>
            <w:tcMar>
              <w:top w:w="100" w:type="dxa"/>
              <w:left w:w="100" w:type="dxa"/>
              <w:bottom w:w="100" w:type="dxa"/>
              <w:right w:w="100" w:type="dxa"/>
            </w:tcMar>
          </w:tcPr>
          <w:p>
            <w:pPr>
              <w:pStyle w:val="LOnormal"/>
              <w:spacing w:lineRule="auto" w:line="360" w:before="0" w:after="200"/>
              <w:jc w:val="both"/>
              <w:rPr>
                <w:rFonts w:ascii="Times New Roman" w:hAnsi="Times New Roman"/>
                <w:ins w:id="695" w:author="Unknown Author" w:date="2021-02-14T17:52:44Z"/>
              </w:rPr>
            </w:pPr>
            <w:ins w:id="694" w:author="Unknown Author" w:date="2021-02-14T17:52:44Z">
              <w:r>
                <w:rPr>
                  <w:rFonts w:eastAsia="Times New Roman" w:cs="Times New Roman" w:ascii="Times New Roman" w:hAnsi="Times New Roman"/>
                </w:rPr>
                <w:t>46.0 (0.91)</w:t>
              </w:r>
            </w:ins>
          </w:p>
        </w:tc>
        <w:tc>
          <w:tcPr>
            <w:tcW w:w="1699" w:type="dxa"/>
            <w:tcBorders/>
            <w:tcMar>
              <w:top w:w="100" w:type="dxa"/>
              <w:left w:w="100" w:type="dxa"/>
              <w:bottom w:w="100" w:type="dxa"/>
              <w:right w:w="100" w:type="dxa"/>
            </w:tcMar>
          </w:tcPr>
          <w:p>
            <w:pPr>
              <w:pStyle w:val="LOnormal"/>
              <w:spacing w:lineRule="auto" w:line="360" w:before="0" w:after="200"/>
              <w:jc w:val="both"/>
              <w:rPr>
                <w:rFonts w:ascii="Times New Roman" w:hAnsi="Times New Roman"/>
                <w:ins w:id="697" w:author="Unknown Author" w:date="2021-02-14T17:52:44Z"/>
              </w:rPr>
            </w:pPr>
            <w:ins w:id="696" w:author="Unknown Author" w:date="2021-02-14T17:52:44Z">
              <w:r>
                <w:rPr>
                  <w:rFonts w:eastAsia="Times New Roman" w:cs="Times New Roman" w:ascii="Times New Roman" w:hAnsi="Times New Roman"/>
                </w:rPr>
                <w:t>50.6 (0.86)</w:t>
              </w:r>
            </w:ins>
          </w:p>
        </w:tc>
        <w:tc>
          <w:tcPr>
            <w:tcW w:w="1701" w:type="dxa"/>
            <w:tcBorders/>
            <w:tcMar>
              <w:top w:w="100" w:type="dxa"/>
              <w:left w:w="100" w:type="dxa"/>
              <w:bottom w:w="100" w:type="dxa"/>
              <w:right w:w="100" w:type="dxa"/>
            </w:tcMar>
          </w:tcPr>
          <w:p>
            <w:pPr>
              <w:pStyle w:val="LOnormal"/>
              <w:spacing w:lineRule="auto" w:line="360" w:before="0" w:after="200"/>
              <w:jc w:val="both"/>
              <w:rPr>
                <w:rFonts w:ascii="Times New Roman" w:hAnsi="Times New Roman"/>
                <w:ins w:id="699" w:author="Unknown Author" w:date="2021-02-14T17:52:44Z"/>
              </w:rPr>
            </w:pPr>
            <w:ins w:id="698" w:author="Unknown Author" w:date="2021-02-14T17:52:44Z">
              <w:r>
                <w:rPr>
                  <w:rFonts w:eastAsia="Times New Roman" w:cs="Times New Roman" w:ascii="Times New Roman" w:hAnsi="Times New Roman"/>
                </w:rPr>
                <w:t>50.3 (0.87)</w:t>
              </w:r>
            </w:ins>
          </w:p>
        </w:tc>
      </w:tr>
      <w:tr>
        <w:trPr/>
        <w:tc>
          <w:tcPr>
            <w:tcW w:w="2782" w:type="dxa"/>
            <w:tcBorders/>
            <w:shd w:color="auto" w:fill="auto" w:val="clear"/>
          </w:tcPr>
          <w:p>
            <w:pPr>
              <w:pStyle w:val="LOnormal"/>
              <w:spacing w:lineRule="auto" w:line="360" w:before="0" w:after="200"/>
              <w:jc w:val="both"/>
              <w:rPr>
                <w:rFonts w:ascii="Times New Roman" w:hAnsi="Times New Roman"/>
                <w:ins w:id="701" w:author="Unknown Author" w:date="2021-02-14T17:52:44Z"/>
              </w:rPr>
            </w:pPr>
            <w:ins w:id="700" w:author="Unknown Author" w:date="2021-02-14T17:52:44Z">
              <w:r>
                <w:rPr>
                  <w:rFonts w:eastAsia="Times New Roman" w:cs="Times New Roman" w:ascii="Times New Roman" w:hAnsi="Times New Roman"/>
                  <w:color w:val="000000"/>
                </w:rPr>
                <w:t>40</w:t>
              </w:r>
            </w:ins>
          </w:p>
        </w:tc>
        <w:tc>
          <w:tcPr>
            <w:tcW w:w="1700" w:type="dxa"/>
            <w:tcBorders/>
            <w:tcMar>
              <w:top w:w="100" w:type="dxa"/>
              <w:left w:w="100" w:type="dxa"/>
              <w:bottom w:w="100" w:type="dxa"/>
              <w:right w:w="100" w:type="dxa"/>
            </w:tcMar>
          </w:tcPr>
          <w:p>
            <w:pPr>
              <w:pStyle w:val="LOnormal"/>
              <w:spacing w:lineRule="auto" w:line="360" w:before="0" w:after="200"/>
              <w:jc w:val="both"/>
              <w:rPr>
                <w:rFonts w:ascii="Times New Roman" w:hAnsi="Times New Roman"/>
                <w:ins w:id="703" w:author="Unknown Author" w:date="2021-02-14T17:52:44Z"/>
              </w:rPr>
            </w:pPr>
            <w:ins w:id="702" w:author="Unknown Author" w:date="2021-02-14T17:52:44Z">
              <w:r>
                <w:rPr>
                  <w:rFonts w:eastAsia="Times New Roman" w:cs="Times New Roman" w:ascii="Times New Roman" w:hAnsi="Times New Roman"/>
                  <w:color w:val="000000"/>
                </w:rPr>
                <w:t>32.0 (0.83)</w:t>
              </w:r>
            </w:ins>
          </w:p>
        </w:tc>
        <w:tc>
          <w:tcPr>
            <w:tcW w:w="1703" w:type="dxa"/>
            <w:tcBorders/>
            <w:tcMar>
              <w:top w:w="100" w:type="dxa"/>
              <w:left w:w="100" w:type="dxa"/>
              <w:bottom w:w="100" w:type="dxa"/>
              <w:right w:w="100" w:type="dxa"/>
            </w:tcMar>
          </w:tcPr>
          <w:p>
            <w:pPr>
              <w:pStyle w:val="LOnormal"/>
              <w:spacing w:lineRule="auto" w:line="360" w:before="0" w:after="200"/>
              <w:jc w:val="both"/>
              <w:rPr>
                <w:rFonts w:ascii="Times New Roman" w:hAnsi="Times New Roman"/>
                <w:ins w:id="705" w:author="Unknown Author" w:date="2021-02-14T17:52:44Z"/>
              </w:rPr>
            </w:pPr>
            <w:ins w:id="704" w:author="Unknown Author" w:date="2021-02-14T17:52:44Z">
              <w:r>
                <w:rPr>
                  <w:rFonts w:eastAsia="Times New Roman" w:cs="Times New Roman" w:ascii="Times New Roman" w:hAnsi="Times New Roman"/>
                </w:rPr>
                <w:t>29.2 (0.86)</w:t>
              </w:r>
            </w:ins>
          </w:p>
        </w:tc>
        <w:tc>
          <w:tcPr>
            <w:tcW w:w="1699" w:type="dxa"/>
            <w:tcBorders/>
            <w:tcMar>
              <w:top w:w="100" w:type="dxa"/>
              <w:left w:w="100" w:type="dxa"/>
              <w:bottom w:w="100" w:type="dxa"/>
              <w:right w:w="100" w:type="dxa"/>
            </w:tcMar>
          </w:tcPr>
          <w:p>
            <w:pPr>
              <w:pStyle w:val="LOnormal"/>
              <w:spacing w:lineRule="auto" w:line="360" w:before="0" w:after="200"/>
              <w:jc w:val="both"/>
              <w:rPr>
                <w:rFonts w:ascii="Times New Roman" w:hAnsi="Times New Roman"/>
                <w:ins w:id="707" w:author="Unknown Author" w:date="2021-02-14T17:52:44Z"/>
              </w:rPr>
            </w:pPr>
            <w:ins w:id="706" w:author="Unknown Author" w:date="2021-02-14T17:52:44Z">
              <w:r>
                <w:rPr>
                  <w:rFonts w:eastAsia="Times New Roman" w:cs="Times New Roman" w:ascii="Times New Roman" w:hAnsi="Times New Roman"/>
                </w:rPr>
                <w:t>32.2 (0.80)</w:t>
              </w:r>
            </w:ins>
          </w:p>
        </w:tc>
        <w:tc>
          <w:tcPr>
            <w:tcW w:w="1701" w:type="dxa"/>
            <w:tcBorders/>
            <w:tcMar>
              <w:top w:w="100" w:type="dxa"/>
              <w:left w:w="100" w:type="dxa"/>
              <w:bottom w:w="100" w:type="dxa"/>
              <w:right w:w="100" w:type="dxa"/>
            </w:tcMar>
          </w:tcPr>
          <w:p>
            <w:pPr>
              <w:pStyle w:val="LOnormal"/>
              <w:spacing w:lineRule="auto" w:line="360" w:before="0" w:after="200"/>
              <w:jc w:val="both"/>
              <w:rPr>
                <w:rFonts w:ascii="Times New Roman" w:hAnsi="Times New Roman"/>
                <w:ins w:id="709" w:author="Unknown Author" w:date="2021-02-14T17:52:44Z"/>
              </w:rPr>
            </w:pPr>
            <w:ins w:id="708" w:author="Unknown Author" w:date="2021-02-14T17:52:44Z">
              <w:r>
                <w:rPr>
                  <w:rFonts w:eastAsia="Times New Roman" w:cs="Times New Roman" w:ascii="Times New Roman" w:hAnsi="Times New Roman"/>
                </w:rPr>
                <w:t>31.8 (0.82)</w:t>
              </w:r>
            </w:ins>
          </w:p>
        </w:tc>
      </w:tr>
      <w:tr>
        <w:trPr>
          <w:trHeight w:val="864" w:hRule="atLeast"/>
        </w:trPr>
        <w:tc>
          <w:tcPr>
            <w:tcW w:w="2782" w:type="dxa"/>
            <w:tcBorders>
              <w:bottom w:val="single" w:sz="4" w:space="0" w:color="000000"/>
            </w:tcBorders>
            <w:shd w:color="auto" w:fill="auto" w:val="clear"/>
          </w:tcPr>
          <w:p>
            <w:pPr>
              <w:pStyle w:val="LOnormal"/>
              <w:spacing w:lineRule="auto" w:line="360" w:before="0" w:after="200"/>
              <w:jc w:val="both"/>
              <w:rPr>
                <w:rFonts w:ascii="Times New Roman" w:hAnsi="Times New Roman"/>
                <w:ins w:id="711" w:author="Unknown Author" w:date="2021-02-14T17:52:44Z"/>
              </w:rPr>
            </w:pPr>
            <w:ins w:id="710" w:author="Unknown Author" w:date="2021-02-14T17:52:44Z">
              <w:r>
                <w:rPr>
                  <w:rFonts w:eastAsia="Times New Roman" w:cs="Times New Roman" w:ascii="Times New Roman" w:hAnsi="Times New Roman"/>
                  <w:color w:val="000000"/>
                </w:rPr>
                <w:t>60</w:t>
              </w:r>
            </w:ins>
          </w:p>
        </w:tc>
        <w:tc>
          <w:tcPr>
            <w:tcW w:w="1700" w:type="dxa"/>
            <w:tcBorders>
              <w:bottom w:val="single" w:sz="4" w:space="0" w:color="000000"/>
            </w:tcBorders>
            <w:tcMar>
              <w:top w:w="100" w:type="dxa"/>
              <w:left w:w="100" w:type="dxa"/>
              <w:bottom w:w="100" w:type="dxa"/>
              <w:right w:w="100" w:type="dxa"/>
            </w:tcMar>
          </w:tcPr>
          <w:p>
            <w:pPr>
              <w:pStyle w:val="LOnormal"/>
              <w:spacing w:lineRule="auto" w:line="360" w:before="0" w:after="200"/>
              <w:jc w:val="both"/>
              <w:rPr>
                <w:rFonts w:ascii="Times New Roman" w:hAnsi="Times New Roman"/>
                <w:ins w:id="713" w:author="Unknown Author" w:date="2021-02-14T17:52:44Z"/>
              </w:rPr>
            </w:pPr>
            <w:ins w:id="712" w:author="Unknown Author" w:date="2021-02-14T17:52:44Z">
              <w:r>
                <w:rPr>
                  <w:rFonts w:eastAsia="Times New Roman" w:cs="Times New Roman" w:ascii="Times New Roman" w:hAnsi="Times New Roman"/>
                  <w:color w:val="000000"/>
                </w:rPr>
                <w:t>16.5 (0.76)</w:t>
              </w:r>
            </w:ins>
          </w:p>
        </w:tc>
        <w:tc>
          <w:tcPr>
            <w:tcW w:w="1703" w:type="dxa"/>
            <w:tcBorders>
              <w:bottom w:val="single" w:sz="4" w:space="0" w:color="000000"/>
            </w:tcBorders>
            <w:tcMar>
              <w:top w:w="100" w:type="dxa"/>
              <w:left w:w="100" w:type="dxa"/>
              <w:bottom w:w="100" w:type="dxa"/>
              <w:right w:w="100" w:type="dxa"/>
            </w:tcMar>
          </w:tcPr>
          <w:p>
            <w:pPr>
              <w:pStyle w:val="LOnormal"/>
              <w:spacing w:lineRule="auto" w:line="360" w:before="0" w:after="200"/>
              <w:jc w:val="both"/>
              <w:rPr>
                <w:rFonts w:ascii="Times New Roman" w:hAnsi="Times New Roman"/>
                <w:ins w:id="715" w:author="Unknown Author" w:date="2021-02-14T17:52:44Z"/>
              </w:rPr>
            </w:pPr>
            <w:ins w:id="714" w:author="Unknown Author" w:date="2021-02-14T17:52:44Z">
              <w:r>
                <w:rPr>
                  <w:rFonts w:eastAsia="Times New Roman" w:cs="Times New Roman" w:ascii="Times New Roman" w:hAnsi="Times New Roman"/>
                </w:rPr>
                <w:t>14.3 (0.79)</w:t>
              </w:r>
            </w:ins>
          </w:p>
        </w:tc>
        <w:tc>
          <w:tcPr>
            <w:tcW w:w="1699" w:type="dxa"/>
            <w:tcBorders>
              <w:bottom w:val="single" w:sz="4" w:space="0" w:color="000000"/>
            </w:tcBorders>
            <w:tcMar>
              <w:top w:w="100" w:type="dxa"/>
              <w:left w:w="100" w:type="dxa"/>
              <w:bottom w:w="100" w:type="dxa"/>
              <w:right w:w="100" w:type="dxa"/>
            </w:tcMar>
          </w:tcPr>
          <w:p>
            <w:pPr>
              <w:pStyle w:val="LOnormal"/>
              <w:spacing w:lineRule="auto" w:line="360" w:before="0" w:after="200"/>
              <w:jc w:val="both"/>
              <w:rPr>
                <w:rFonts w:ascii="Times New Roman" w:hAnsi="Times New Roman"/>
                <w:ins w:id="717" w:author="Unknown Author" w:date="2021-02-14T17:52:44Z"/>
              </w:rPr>
            </w:pPr>
            <w:ins w:id="716" w:author="Unknown Author" w:date="2021-02-14T17:52:44Z">
              <w:r>
                <w:rPr>
                  <w:rFonts w:eastAsia="Times New Roman" w:cs="Times New Roman" w:ascii="Times New Roman" w:hAnsi="Times New Roman"/>
                </w:rPr>
                <w:t>16.3 (0.72)</w:t>
              </w:r>
            </w:ins>
          </w:p>
        </w:tc>
        <w:tc>
          <w:tcPr>
            <w:tcW w:w="1701" w:type="dxa"/>
            <w:tcBorders>
              <w:bottom w:val="single" w:sz="4" w:space="0" w:color="000000"/>
            </w:tcBorders>
            <w:tcMar>
              <w:top w:w="100" w:type="dxa"/>
              <w:left w:w="100" w:type="dxa"/>
              <w:bottom w:w="100" w:type="dxa"/>
              <w:right w:w="100" w:type="dxa"/>
            </w:tcMar>
          </w:tcPr>
          <w:p>
            <w:pPr>
              <w:pStyle w:val="LOnormal"/>
              <w:spacing w:lineRule="auto" w:line="360" w:before="0" w:after="200"/>
              <w:jc w:val="both"/>
              <w:rPr>
                <w:rFonts w:ascii="Times New Roman" w:hAnsi="Times New Roman"/>
                <w:ins w:id="719" w:author="Unknown Author" w:date="2021-02-14T17:52:44Z"/>
              </w:rPr>
            </w:pPr>
            <w:ins w:id="718" w:author="Unknown Author" w:date="2021-02-14T17:52:44Z">
              <w:r>
                <w:rPr>
                  <w:rFonts w:eastAsia="Times New Roman" w:cs="Times New Roman" w:ascii="Times New Roman" w:hAnsi="Times New Roman"/>
                </w:rPr>
                <w:t>15.9 (0.74)</w:t>
              </w:r>
            </w:ins>
          </w:p>
        </w:tc>
      </w:tr>
    </w:tbl>
    <w:tbl>
      <w:tblPr>
        <w:tblW w:w="8385" w:type="dxa"/>
        <w:jc w:val="left"/>
        <w:tblInd w:w="0" w:type="dxa"/>
        <w:tblCellMar>
          <w:top w:w="55" w:type="dxa"/>
          <w:left w:w="55" w:type="dxa"/>
          <w:bottom w:w="55" w:type="dxa"/>
          <w:right w:w="55" w:type="dxa"/>
        </w:tblCellMar>
      </w:tblPr>
      <w:tblGrid>
        <w:gridCol w:w="2258"/>
        <w:gridCol w:w="1532"/>
        <w:gridCol w:w="1531"/>
        <w:gridCol w:w="1532"/>
        <w:gridCol w:w="1532"/>
      </w:tblGrid>
      <w:tr>
        <w:trPr/>
        <w:tc>
          <w:tcPr>
            <w:tcW w:w="2258" w:type="dxa"/>
            <w:tcBorders>
              <w:top w:val="single" w:sz="4" w:space="0" w:color="000000"/>
            </w:tcBorders>
            <w:shd w:fill="auto" w:val="clear"/>
          </w:tcPr>
          <w:p>
            <w:pPr>
              <w:pStyle w:val="TableContents"/>
              <w:snapToGrid w:val="false"/>
              <w:spacing w:before="0" w:after="200"/>
              <w:jc w:val="center"/>
              <w:rPr>
                <w:rFonts w:ascii="Times New Roman" w:hAnsi="Times New Roman" w:cs="Times New Roman"/>
                <w:sz w:val="24"/>
                <w:szCs w:val="24"/>
                <w:del w:id="721" w:author="Unknown Author" w:date="2021-02-14T17:52:44Z"/>
              </w:rPr>
            </w:pPr>
            <w:del w:id="720" w:author="Unknown Author" w:date="2021-02-14T17:52:44Z">
              <w:r>
                <w:rPr>
                  <w:rFonts w:cs="Times New Roman" w:ascii="Times New Roman" w:hAnsi="Times New Roman"/>
                  <w:sz w:val="24"/>
                  <w:szCs w:val="24"/>
                </w:rPr>
              </w:r>
            </w:del>
          </w:p>
        </w:tc>
        <w:tc>
          <w:tcPr>
            <w:tcW w:w="3063" w:type="dxa"/>
            <w:gridSpan w:val="2"/>
            <w:tcBorders>
              <w:top w:val="single" w:sz="4" w:space="0" w:color="000000"/>
            </w:tcBorders>
            <w:shd w:fill="auto" w:val="clear"/>
          </w:tcPr>
          <w:p>
            <w:pPr>
              <w:pStyle w:val="TableContents"/>
              <w:spacing w:before="0" w:after="200"/>
              <w:jc w:val="center"/>
              <w:rPr>
                <w:rFonts w:ascii="Times New Roman" w:hAnsi="Times New Roman" w:cs="Times New Roman"/>
                <w:b/>
                <w:b/>
                <w:bCs/>
                <w:sz w:val="24"/>
                <w:szCs w:val="24"/>
                <w:del w:id="723" w:author="Unknown Author" w:date="2021-02-14T17:52:44Z"/>
              </w:rPr>
            </w:pPr>
            <w:del w:id="722" w:author="Unknown Author" w:date="2021-02-14T17:52:44Z">
              <w:r>
                <w:rPr>
                  <w:rFonts w:cs="Times New Roman" w:ascii="Times New Roman" w:hAnsi="Times New Roman"/>
                  <w:b/>
                  <w:bCs/>
                  <w:sz w:val="24"/>
                  <w:szCs w:val="24"/>
                </w:rPr>
                <w:delText>Males</w:delText>
              </w:r>
            </w:del>
          </w:p>
        </w:tc>
        <w:tc>
          <w:tcPr>
            <w:tcW w:w="3064" w:type="dxa"/>
            <w:gridSpan w:val="2"/>
            <w:tcBorders>
              <w:top w:val="single" w:sz="4" w:space="0" w:color="000000"/>
            </w:tcBorders>
            <w:shd w:fill="auto" w:val="clear"/>
          </w:tcPr>
          <w:p>
            <w:pPr>
              <w:pStyle w:val="TableContents"/>
              <w:spacing w:before="0" w:after="200"/>
              <w:jc w:val="center"/>
              <w:rPr>
                <w:rFonts w:ascii="Times New Roman" w:hAnsi="Times New Roman" w:cs="Times New Roman"/>
                <w:b/>
                <w:b/>
                <w:bCs/>
                <w:sz w:val="24"/>
                <w:szCs w:val="24"/>
                <w:del w:id="725" w:author="Unknown Author" w:date="2021-02-14T17:52:44Z"/>
              </w:rPr>
            </w:pPr>
            <w:del w:id="724" w:author="Unknown Author" w:date="2021-02-14T17:52:44Z">
              <w:r>
                <w:rPr>
                  <w:rFonts w:cs="Times New Roman" w:ascii="Times New Roman" w:hAnsi="Times New Roman"/>
                  <w:b/>
                  <w:bCs/>
                  <w:sz w:val="24"/>
                  <w:szCs w:val="24"/>
                </w:rPr>
                <w:delText>Females</w:delText>
              </w:r>
            </w:del>
          </w:p>
        </w:tc>
      </w:tr>
      <w:tr>
        <w:trPr>
          <w:trHeight w:val="537" w:hRule="atLeast"/>
        </w:trPr>
        <w:tc>
          <w:tcPr>
            <w:tcW w:w="2258" w:type="dxa"/>
            <w:tcBorders>
              <w:top w:val="single" w:sz="4" w:space="0" w:color="000000"/>
              <w:bottom w:val="single" w:sz="4" w:space="0" w:color="000000"/>
            </w:tcBorders>
            <w:shd w:fill="auto" w:val="clear"/>
          </w:tcPr>
          <w:p>
            <w:pPr>
              <w:pStyle w:val="TableContents"/>
              <w:snapToGrid w:val="false"/>
              <w:spacing w:before="0" w:after="200"/>
              <w:jc w:val="center"/>
              <w:rPr>
                <w:rFonts w:ascii="Times New Roman" w:hAnsi="Times New Roman" w:cs="Times New Roman"/>
                <w:sz w:val="24"/>
                <w:szCs w:val="24"/>
                <w:del w:id="727" w:author="Unknown Author" w:date="2021-02-14T17:52:44Z"/>
              </w:rPr>
            </w:pPr>
            <w:del w:id="726" w:author="Unknown Author" w:date="2021-02-14T17:52:44Z">
              <w:r>
                <w:rPr>
                  <w:rFonts w:cs="Times New Roman" w:ascii="Times New Roman" w:hAnsi="Times New Roman"/>
                  <w:sz w:val="24"/>
                  <w:szCs w:val="24"/>
                </w:rPr>
              </w:r>
            </w:del>
          </w:p>
        </w:tc>
        <w:tc>
          <w:tcPr>
            <w:tcW w:w="1532" w:type="dxa"/>
            <w:tcBorders>
              <w:top w:val="single" w:sz="4" w:space="0" w:color="000000"/>
              <w:bottom w:val="single" w:sz="4" w:space="0" w:color="000000"/>
            </w:tcBorders>
            <w:shd w:fill="auto" w:val="clear"/>
          </w:tcPr>
          <w:p>
            <w:pPr>
              <w:pStyle w:val="TableContents"/>
              <w:spacing w:before="0" w:after="200"/>
              <w:jc w:val="right"/>
              <w:rPr>
                <w:rFonts w:ascii="Times New Roman" w:hAnsi="Times New Roman" w:cs="Times New Roman"/>
                <w:b/>
                <w:b/>
                <w:bCs/>
                <w:sz w:val="24"/>
                <w:szCs w:val="24"/>
                <w:del w:id="729" w:author="Unknown Author" w:date="2021-02-14T17:52:44Z"/>
              </w:rPr>
            </w:pPr>
            <w:del w:id="728" w:author="Unknown Author" w:date="2021-02-14T17:52:44Z">
              <w:r>
                <w:rPr>
                  <w:rFonts w:cs="Times New Roman" w:ascii="Times New Roman" w:hAnsi="Times New Roman"/>
                  <w:b/>
                  <w:bCs/>
                  <w:sz w:val="24"/>
                  <w:szCs w:val="24"/>
                </w:rPr>
                <w:delText>Rural</w:delText>
              </w:r>
            </w:del>
          </w:p>
        </w:tc>
        <w:tc>
          <w:tcPr>
            <w:tcW w:w="1531" w:type="dxa"/>
            <w:tcBorders>
              <w:top w:val="single" w:sz="4" w:space="0" w:color="000000"/>
              <w:bottom w:val="single" w:sz="4" w:space="0" w:color="000000"/>
            </w:tcBorders>
            <w:shd w:fill="auto" w:val="clear"/>
          </w:tcPr>
          <w:p>
            <w:pPr>
              <w:pStyle w:val="TableContents"/>
              <w:spacing w:before="0" w:after="200"/>
              <w:jc w:val="right"/>
              <w:rPr>
                <w:rFonts w:ascii="Times New Roman" w:hAnsi="Times New Roman" w:cs="Times New Roman"/>
                <w:b/>
                <w:b/>
                <w:bCs/>
                <w:sz w:val="24"/>
                <w:szCs w:val="24"/>
                <w:del w:id="731" w:author="Unknown Author" w:date="2021-02-14T17:52:44Z"/>
              </w:rPr>
            </w:pPr>
            <w:del w:id="730" w:author="Unknown Author" w:date="2021-02-14T17:52:44Z">
              <w:r>
                <w:rPr>
                  <w:rFonts w:cs="Times New Roman" w:ascii="Times New Roman" w:hAnsi="Times New Roman"/>
                  <w:b/>
                  <w:bCs/>
                  <w:sz w:val="24"/>
                  <w:szCs w:val="24"/>
                </w:rPr>
                <w:delText>Urban</w:delText>
              </w:r>
            </w:del>
          </w:p>
        </w:tc>
        <w:tc>
          <w:tcPr>
            <w:tcW w:w="1532" w:type="dxa"/>
            <w:tcBorders>
              <w:top w:val="single" w:sz="4" w:space="0" w:color="000000"/>
              <w:bottom w:val="single" w:sz="4" w:space="0" w:color="000000"/>
            </w:tcBorders>
            <w:shd w:fill="auto" w:val="clear"/>
          </w:tcPr>
          <w:p>
            <w:pPr>
              <w:pStyle w:val="TableContents"/>
              <w:spacing w:before="0" w:after="200"/>
              <w:jc w:val="right"/>
              <w:rPr>
                <w:rFonts w:ascii="Times New Roman" w:hAnsi="Times New Roman" w:cs="Times New Roman"/>
                <w:b/>
                <w:b/>
                <w:bCs/>
                <w:sz w:val="24"/>
                <w:szCs w:val="24"/>
                <w:del w:id="733" w:author="Unknown Author" w:date="2021-02-14T17:52:44Z"/>
              </w:rPr>
            </w:pPr>
            <w:del w:id="732" w:author="Unknown Author" w:date="2021-02-14T17:52:44Z">
              <w:r>
                <w:rPr>
                  <w:rFonts w:cs="Times New Roman" w:ascii="Times New Roman" w:hAnsi="Times New Roman"/>
                  <w:b/>
                  <w:bCs/>
                  <w:sz w:val="24"/>
                  <w:szCs w:val="24"/>
                </w:rPr>
                <w:delText>Rural</w:delText>
              </w:r>
            </w:del>
          </w:p>
        </w:tc>
        <w:tc>
          <w:tcPr>
            <w:tcW w:w="1532" w:type="dxa"/>
            <w:tcBorders>
              <w:top w:val="single" w:sz="4" w:space="0" w:color="000000"/>
              <w:bottom w:val="single" w:sz="4" w:space="0" w:color="000000"/>
            </w:tcBorders>
            <w:shd w:fill="auto" w:val="clear"/>
          </w:tcPr>
          <w:p>
            <w:pPr>
              <w:pStyle w:val="TableContents"/>
              <w:spacing w:before="0" w:after="200"/>
              <w:jc w:val="right"/>
              <w:rPr>
                <w:rFonts w:ascii="Times New Roman" w:hAnsi="Times New Roman" w:cs="Times New Roman"/>
                <w:b/>
                <w:b/>
                <w:bCs/>
                <w:sz w:val="24"/>
                <w:szCs w:val="24"/>
                <w:del w:id="735" w:author="Unknown Author" w:date="2021-02-14T17:52:44Z"/>
              </w:rPr>
            </w:pPr>
            <w:del w:id="734" w:author="Unknown Author" w:date="2021-02-14T17:52:44Z">
              <w:r>
                <w:rPr>
                  <w:rFonts w:cs="Times New Roman" w:ascii="Times New Roman" w:hAnsi="Times New Roman"/>
                  <w:b/>
                  <w:bCs/>
                  <w:sz w:val="24"/>
                  <w:szCs w:val="24"/>
                </w:rPr>
                <w:delText>Urban</w:delText>
              </w:r>
            </w:del>
          </w:p>
        </w:tc>
      </w:tr>
      <w:tr>
        <w:trPr/>
        <w:tc>
          <w:tcPr>
            <w:tcW w:w="2258" w:type="dxa"/>
            <w:tcBorders>
              <w:top w:val="single" w:sz="4" w:space="0" w:color="000000"/>
            </w:tcBorders>
            <w:shd w:fill="auto" w:val="clear"/>
          </w:tcPr>
          <w:p>
            <w:pPr>
              <w:pStyle w:val="TableContents"/>
              <w:spacing w:before="0" w:after="200"/>
              <w:jc w:val="left"/>
              <w:rPr>
                <w:rFonts w:ascii="Times New Roman" w:hAnsi="Times New Roman" w:cs="Times New Roman"/>
                <w:b/>
                <w:b/>
                <w:bCs/>
                <w:sz w:val="24"/>
                <w:szCs w:val="24"/>
                <w:del w:id="737" w:author="Unknown Author" w:date="2021-02-14T17:52:44Z"/>
              </w:rPr>
            </w:pPr>
            <w:del w:id="736" w:author="Unknown Author" w:date="2021-02-14T17:52:44Z">
              <w:r>
                <w:rPr>
                  <w:rFonts w:cs="Times New Roman" w:ascii="Times New Roman" w:hAnsi="Times New Roman"/>
                  <w:b/>
                  <w:bCs/>
                  <w:sz w:val="24"/>
                  <w:szCs w:val="24"/>
                </w:rPr>
                <w:delText>Cardiovascular diseases</w:delText>
              </w:r>
            </w:del>
          </w:p>
        </w:tc>
        <w:tc>
          <w:tcPr>
            <w:tcW w:w="1532" w:type="dxa"/>
            <w:tcBorders>
              <w:top w:val="single" w:sz="4" w:space="0" w:color="000000"/>
            </w:tcBorders>
            <w:shd w:fill="auto" w:val="clear"/>
          </w:tcPr>
          <w:p>
            <w:pPr>
              <w:pStyle w:val="TableContents"/>
              <w:snapToGrid w:val="false"/>
              <w:spacing w:before="0" w:after="200"/>
              <w:jc w:val="right"/>
              <w:rPr>
                <w:rFonts w:ascii="Times New Roman" w:hAnsi="Times New Roman" w:cs="Times New Roman"/>
                <w:b/>
                <w:b/>
                <w:bCs/>
                <w:sz w:val="24"/>
                <w:szCs w:val="24"/>
                <w:del w:id="739" w:author="Unknown Author" w:date="2021-02-14T17:52:44Z"/>
              </w:rPr>
            </w:pPr>
            <w:del w:id="738" w:author="Unknown Author" w:date="2021-02-14T17:52:44Z">
              <w:r>
                <w:rPr>
                  <w:rFonts w:cs="Times New Roman" w:ascii="Times New Roman" w:hAnsi="Times New Roman"/>
                  <w:b/>
                  <w:bCs/>
                  <w:sz w:val="24"/>
                  <w:szCs w:val="24"/>
                </w:rPr>
              </w:r>
            </w:del>
          </w:p>
        </w:tc>
        <w:tc>
          <w:tcPr>
            <w:tcW w:w="1531" w:type="dxa"/>
            <w:tcBorders>
              <w:top w:val="single" w:sz="4" w:space="0" w:color="000000"/>
            </w:tcBorders>
            <w:shd w:fill="auto" w:val="clear"/>
          </w:tcPr>
          <w:p>
            <w:pPr>
              <w:pStyle w:val="TableContents"/>
              <w:snapToGrid w:val="false"/>
              <w:spacing w:before="0" w:after="200"/>
              <w:jc w:val="right"/>
              <w:rPr>
                <w:rFonts w:ascii="Times New Roman" w:hAnsi="Times New Roman" w:cs="Times New Roman"/>
                <w:b/>
                <w:b/>
                <w:bCs/>
                <w:sz w:val="24"/>
                <w:szCs w:val="24"/>
                <w:del w:id="741" w:author="Unknown Author" w:date="2021-02-14T17:52:44Z"/>
              </w:rPr>
            </w:pPr>
            <w:del w:id="740" w:author="Unknown Author" w:date="2021-02-14T17:52:44Z">
              <w:r>
                <w:rPr>
                  <w:rFonts w:cs="Times New Roman" w:ascii="Times New Roman" w:hAnsi="Times New Roman"/>
                  <w:b/>
                  <w:bCs/>
                  <w:sz w:val="24"/>
                  <w:szCs w:val="24"/>
                </w:rPr>
              </w:r>
            </w:del>
          </w:p>
        </w:tc>
        <w:tc>
          <w:tcPr>
            <w:tcW w:w="1532" w:type="dxa"/>
            <w:tcBorders>
              <w:top w:val="single" w:sz="4" w:space="0" w:color="000000"/>
            </w:tcBorders>
            <w:shd w:fill="auto" w:val="clear"/>
          </w:tcPr>
          <w:p>
            <w:pPr>
              <w:pStyle w:val="TableContents"/>
              <w:snapToGrid w:val="false"/>
              <w:spacing w:before="0" w:after="200"/>
              <w:jc w:val="right"/>
              <w:rPr>
                <w:rFonts w:ascii="Times New Roman" w:hAnsi="Times New Roman" w:cs="Times New Roman"/>
                <w:b/>
                <w:b/>
                <w:bCs/>
                <w:sz w:val="24"/>
                <w:szCs w:val="24"/>
                <w:del w:id="743" w:author="Unknown Author" w:date="2021-02-14T17:52:44Z"/>
              </w:rPr>
            </w:pPr>
            <w:del w:id="742" w:author="Unknown Author" w:date="2021-02-14T17:52:44Z">
              <w:r>
                <w:rPr>
                  <w:rFonts w:cs="Times New Roman" w:ascii="Times New Roman" w:hAnsi="Times New Roman"/>
                  <w:b/>
                  <w:bCs/>
                  <w:sz w:val="24"/>
                  <w:szCs w:val="24"/>
                </w:rPr>
              </w:r>
            </w:del>
          </w:p>
        </w:tc>
        <w:tc>
          <w:tcPr>
            <w:tcW w:w="1532" w:type="dxa"/>
            <w:tcBorders>
              <w:top w:val="single" w:sz="4" w:space="0" w:color="000000"/>
            </w:tcBorders>
            <w:shd w:fill="auto" w:val="clear"/>
          </w:tcPr>
          <w:p>
            <w:pPr>
              <w:pStyle w:val="TableContents"/>
              <w:snapToGrid w:val="false"/>
              <w:spacing w:before="0" w:after="200"/>
              <w:jc w:val="right"/>
              <w:rPr>
                <w:rFonts w:ascii="Times New Roman" w:hAnsi="Times New Roman" w:cs="Times New Roman"/>
                <w:b/>
                <w:b/>
                <w:bCs/>
                <w:sz w:val="24"/>
                <w:szCs w:val="24"/>
                <w:del w:id="745" w:author="Unknown Author" w:date="2021-02-14T17:52:44Z"/>
              </w:rPr>
            </w:pPr>
            <w:del w:id="744" w:author="Unknown Author" w:date="2021-02-14T17:52:44Z">
              <w:r>
                <w:rPr>
                  <w:rFonts w:cs="Times New Roman" w:ascii="Times New Roman" w:hAnsi="Times New Roman"/>
                  <w:b/>
                  <w:bCs/>
                  <w:sz w:val="24"/>
                  <w:szCs w:val="24"/>
                </w:rPr>
              </w:r>
            </w:del>
          </w:p>
        </w:tc>
      </w:tr>
      <w:tr>
        <w:trPr/>
        <w:tc>
          <w:tcPr>
            <w:tcW w:w="2258" w:type="dxa"/>
            <w:tcBorders/>
            <w:shd w:fill="auto" w:val="clear"/>
          </w:tcPr>
          <w:p>
            <w:pPr>
              <w:pStyle w:val="TableContents"/>
              <w:spacing w:before="0" w:after="200"/>
              <w:jc w:val="right"/>
              <w:rPr>
                <w:rFonts w:ascii="Times New Roman" w:hAnsi="Times New Roman" w:cs="Times New Roman"/>
                <w:b/>
                <w:b/>
                <w:bCs/>
                <w:sz w:val="24"/>
                <w:szCs w:val="24"/>
                <w:del w:id="747" w:author="Unknown Author" w:date="2021-02-14T17:52:44Z"/>
              </w:rPr>
            </w:pPr>
            <w:del w:id="746" w:author="Unknown Author" w:date="2021-02-14T17:52:44Z">
              <w:r>
                <w:rPr>
                  <w:rFonts w:cs="Times New Roman" w:ascii="Times New Roman" w:hAnsi="Times New Roman"/>
                  <w:b/>
                  <w:bCs/>
                  <w:sz w:val="24"/>
                  <w:szCs w:val="24"/>
                </w:rPr>
                <w:delText>Age</w:delText>
              </w:r>
            </w:del>
          </w:p>
        </w:tc>
        <w:tc>
          <w:tcPr>
            <w:tcW w:w="1532" w:type="dxa"/>
            <w:tcBorders/>
            <w:shd w:fill="auto" w:val="clear"/>
          </w:tcPr>
          <w:p>
            <w:pPr>
              <w:pStyle w:val="TableContents"/>
              <w:spacing w:before="0" w:after="200"/>
              <w:jc w:val="right"/>
              <w:rPr>
                <w:b/>
                <w:b/>
                <w:bCs/>
                <w:sz w:val="24"/>
                <w:szCs w:val="24"/>
                <w:del w:id="755" w:author="Unknown Author" w:date="2021-02-14T17:52:44Z"/>
              </w:rPr>
            </w:pPr>
            <w:del w:id="748" w:author="Unknown Author" w:date="2021-02-14T17:52:44Z">
              <w:r>
                <w:rPr>
                  <w:rFonts w:cs="Times New Roman" w:ascii="Times New Roman" w:hAnsi="Times New Roman"/>
                  <w:b/>
                  <w:bCs/>
                  <w:position w:val="0"/>
                  <w:sz w:val="24"/>
                  <w:sz w:val="24"/>
                  <w:szCs w:val="24"/>
                  <w:vertAlign w:val="baseline"/>
                </w:rPr>
                <w:delText>h</w:delText>
              </w:r>
            </w:del>
            <w:del w:id="749" w:author="Unknown Author" w:date="2021-02-14T17:52:44Z">
              <w:r>
                <w:rPr>
                  <w:rFonts w:cs="Times New Roman" w:ascii="Times New Roman" w:hAnsi="Times New Roman"/>
                  <w:b/>
                  <w:bCs/>
                  <w:sz w:val="24"/>
                  <w:szCs w:val="24"/>
                  <w:vertAlign w:val="subscript"/>
                </w:rPr>
                <w:delText xml:space="preserve">x </w:delText>
              </w:r>
            </w:del>
            <w:del w:id="750" w:author="Unknown Author" w:date="2021-02-14T17:52:44Z">
              <w:r>
                <w:rPr>
                  <w:rFonts w:cs="Times New Roman" w:ascii="Times New Roman" w:hAnsi="Times New Roman"/>
                  <w:b/>
                  <w:bCs/>
                  <w:position w:val="0"/>
                  <w:sz w:val="24"/>
                  <w:sz w:val="24"/>
                  <w:szCs w:val="24"/>
                  <w:vertAlign w:val="baseline"/>
                </w:rPr>
                <w:delText>(h</w:delText>
              </w:r>
            </w:del>
            <w:del w:id="751" w:author="Unknown Author" w:date="2021-02-14T17:52:44Z">
              <w:r>
                <w:rPr>
                  <w:rFonts w:cs="Times New Roman" w:ascii="Times New Roman" w:hAnsi="Times New Roman"/>
                  <w:b/>
                  <w:bCs/>
                  <w:sz w:val="24"/>
                  <w:szCs w:val="24"/>
                  <w:vertAlign w:val="subscript"/>
                </w:rPr>
                <w:delText>x</w:delText>
              </w:r>
            </w:del>
            <w:del w:id="752" w:author="Unknown Author" w:date="2021-02-14T17:52:44Z">
              <w:r>
                <w:rPr>
                  <w:rFonts w:cs="Times New Roman" w:ascii="Times New Roman" w:hAnsi="Times New Roman"/>
                  <w:b/>
                  <w:bCs/>
                  <w:position w:val="0"/>
                  <w:sz w:val="24"/>
                  <w:sz w:val="24"/>
                  <w:szCs w:val="24"/>
                  <w:vertAlign w:val="baseline"/>
                </w:rPr>
                <w:delText xml:space="preserve"> / e</w:delText>
              </w:r>
            </w:del>
            <w:del w:id="753" w:author="Unknown Author" w:date="2021-02-14T17:52:44Z">
              <w:r>
                <w:rPr>
                  <w:rFonts w:cs="Times New Roman" w:ascii="Times New Roman" w:hAnsi="Times New Roman"/>
                  <w:b/>
                  <w:bCs/>
                  <w:sz w:val="24"/>
                  <w:szCs w:val="24"/>
                  <w:vertAlign w:val="subscript"/>
                </w:rPr>
                <w:delText>x</w:delText>
              </w:r>
            </w:del>
            <w:del w:id="754" w:author="Unknown Author" w:date="2021-02-14T17:52:44Z">
              <w:r>
                <w:rPr>
                  <w:rFonts w:cs="Times New Roman" w:ascii="Times New Roman" w:hAnsi="Times New Roman"/>
                  <w:b/>
                  <w:bCs/>
                  <w:position w:val="0"/>
                  <w:sz w:val="24"/>
                  <w:sz w:val="24"/>
                  <w:szCs w:val="24"/>
                  <w:vertAlign w:val="baseline"/>
                </w:rPr>
                <w:delText>)</w:delText>
              </w:r>
            </w:del>
          </w:p>
        </w:tc>
        <w:tc>
          <w:tcPr>
            <w:tcW w:w="1531" w:type="dxa"/>
            <w:tcBorders/>
            <w:shd w:fill="auto" w:val="clear"/>
          </w:tcPr>
          <w:p>
            <w:pPr>
              <w:pStyle w:val="TableContents"/>
              <w:spacing w:before="0" w:after="200"/>
              <w:jc w:val="right"/>
              <w:rPr>
                <w:b/>
                <w:b/>
                <w:bCs/>
                <w:sz w:val="24"/>
                <w:szCs w:val="24"/>
                <w:del w:id="763" w:author="Unknown Author" w:date="2021-02-14T17:52:44Z"/>
              </w:rPr>
            </w:pPr>
            <w:del w:id="756" w:author="Unknown Author" w:date="2021-02-14T17:52:44Z">
              <w:r>
                <w:rPr>
                  <w:rFonts w:cs="Times New Roman" w:ascii="Times New Roman" w:hAnsi="Times New Roman"/>
                  <w:b/>
                  <w:bCs/>
                  <w:position w:val="0"/>
                  <w:sz w:val="24"/>
                  <w:sz w:val="24"/>
                  <w:szCs w:val="24"/>
                  <w:vertAlign w:val="baseline"/>
                </w:rPr>
                <w:delText>h</w:delText>
              </w:r>
            </w:del>
            <w:del w:id="757" w:author="Unknown Author" w:date="2021-02-14T17:52:44Z">
              <w:r>
                <w:rPr>
                  <w:rFonts w:cs="Times New Roman" w:ascii="Times New Roman" w:hAnsi="Times New Roman"/>
                  <w:b/>
                  <w:bCs/>
                  <w:sz w:val="24"/>
                  <w:szCs w:val="24"/>
                  <w:vertAlign w:val="subscript"/>
                </w:rPr>
                <w:delText xml:space="preserve">x </w:delText>
              </w:r>
            </w:del>
            <w:del w:id="758" w:author="Unknown Author" w:date="2021-02-14T17:52:44Z">
              <w:r>
                <w:rPr>
                  <w:rFonts w:cs="Times New Roman" w:ascii="Times New Roman" w:hAnsi="Times New Roman"/>
                  <w:b/>
                  <w:bCs/>
                  <w:position w:val="0"/>
                  <w:sz w:val="24"/>
                  <w:sz w:val="24"/>
                  <w:szCs w:val="24"/>
                  <w:vertAlign w:val="baseline"/>
                </w:rPr>
                <w:delText>(h</w:delText>
              </w:r>
            </w:del>
            <w:del w:id="759" w:author="Unknown Author" w:date="2021-02-14T17:52:44Z">
              <w:r>
                <w:rPr>
                  <w:rFonts w:cs="Times New Roman" w:ascii="Times New Roman" w:hAnsi="Times New Roman"/>
                  <w:b/>
                  <w:bCs/>
                  <w:sz w:val="24"/>
                  <w:szCs w:val="24"/>
                  <w:vertAlign w:val="subscript"/>
                </w:rPr>
                <w:delText>x</w:delText>
              </w:r>
            </w:del>
            <w:del w:id="760" w:author="Unknown Author" w:date="2021-02-14T17:52:44Z">
              <w:r>
                <w:rPr>
                  <w:rFonts w:cs="Times New Roman" w:ascii="Times New Roman" w:hAnsi="Times New Roman"/>
                  <w:b/>
                  <w:bCs/>
                  <w:position w:val="0"/>
                  <w:sz w:val="24"/>
                  <w:sz w:val="24"/>
                  <w:szCs w:val="24"/>
                  <w:vertAlign w:val="baseline"/>
                </w:rPr>
                <w:delText xml:space="preserve"> / e</w:delText>
              </w:r>
            </w:del>
            <w:del w:id="761" w:author="Unknown Author" w:date="2021-02-14T17:52:44Z">
              <w:r>
                <w:rPr>
                  <w:rFonts w:cs="Times New Roman" w:ascii="Times New Roman" w:hAnsi="Times New Roman"/>
                  <w:b/>
                  <w:bCs/>
                  <w:sz w:val="24"/>
                  <w:szCs w:val="24"/>
                  <w:vertAlign w:val="subscript"/>
                </w:rPr>
                <w:delText>x</w:delText>
              </w:r>
            </w:del>
            <w:del w:id="762" w:author="Unknown Author" w:date="2021-02-14T17:52:44Z">
              <w:r>
                <w:rPr>
                  <w:rFonts w:cs="Times New Roman" w:ascii="Times New Roman" w:hAnsi="Times New Roman"/>
                  <w:b/>
                  <w:bCs/>
                  <w:position w:val="0"/>
                  <w:sz w:val="24"/>
                  <w:sz w:val="24"/>
                  <w:szCs w:val="24"/>
                  <w:vertAlign w:val="baseline"/>
                </w:rPr>
                <w:delText>)</w:delText>
              </w:r>
            </w:del>
          </w:p>
        </w:tc>
        <w:tc>
          <w:tcPr>
            <w:tcW w:w="1532" w:type="dxa"/>
            <w:tcBorders/>
            <w:shd w:fill="auto" w:val="clear"/>
          </w:tcPr>
          <w:p>
            <w:pPr>
              <w:pStyle w:val="TableContents"/>
              <w:spacing w:before="0" w:after="200"/>
              <w:jc w:val="right"/>
              <w:rPr>
                <w:b/>
                <w:b/>
                <w:bCs/>
                <w:sz w:val="24"/>
                <w:szCs w:val="24"/>
                <w:del w:id="771" w:author="Unknown Author" w:date="2021-02-14T17:52:44Z"/>
              </w:rPr>
            </w:pPr>
            <w:del w:id="764" w:author="Unknown Author" w:date="2021-02-14T17:52:44Z">
              <w:r>
                <w:rPr>
                  <w:rFonts w:cs="Times New Roman" w:ascii="Times New Roman" w:hAnsi="Times New Roman"/>
                  <w:b/>
                  <w:bCs/>
                  <w:position w:val="0"/>
                  <w:sz w:val="24"/>
                  <w:sz w:val="24"/>
                  <w:szCs w:val="24"/>
                  <w:vertAlign w:val="baseline"/>
                </w:rPr>
                <w:delText>h</w:delText>
              </w:r>
            </w:del>
            <w:del w:id="765" w:author="Unknown Author" w:date="2021-02-14T17:52:44Z">
              <w:r>
                <w:rPr>
                  <w:rFonts w:cs="Times New Roman" w:ascii="Times New Roman" w:hAnsi="Times New Roman"/>
                  <w:b/>
                  <w:bCs/>
                  <w:sz w:val="24"/>
                  <w:szCs w:val="24"/>
                  <w:vertAlign w:val="subscript"/>
                </w:rPr>
                <w:delText xml:space="preserve">x </w:delText>
              </w:r>
            </w:del>
            <w:del w:id="766" w:author="Unknown Author" w:date="2021-02-14T17:52:44Z">
              <w:r>
                <w:rPr>
                  <w:rFonts w:cs="Times New Roman" w:ascii="Times New Roman" w:hAnsi="Times New Roman"/>
                  <w:b/>
                  <w:bCs/>
                  <w:position w:val="0"/>
                  <w:sz w:val="24"/>
                  <w:sz w:val="24"/>
                  <w:szCs w:val="24"/>
                  <w:vertAlign w:val="baseline"/>
                </w:rPr>
                <w:delText>(h</w:delText>
              </w:r>
            </w:del>
            <w:del w:id="767" w:author="Unknown Author" w:date="2021-02-14T17:52:44Z">
              <w:r>
                <w:rPr>
                  <w:rFonts w:cs="Times New Roman" w:ascii="Times New Roman" w:hAnsi="Times New Roman"/>
                  <w:b/>
                  <w:bCs/>
                  <w:sz w:val="24"/>
                  <w:szCs w:val="24"/>
                  <w:vertAlign w:val="subscript"/>
                </w:rPr>
                <w:delText>x</w:delText>
              </w:r>
            </w:del>
            <w:del w:id="768" w:author="Unknown Author" w:date="2021-02-14T17:52:44Z">
              <w:r>
                <w:rPr>
                  <w:rFonts w:cs="Times New Roman" w:ascii="Times New Roman" w:hAnsi="Times New Roman"/>
                  <w:b/>
                  <w:bCs/>
                  <w:position w:val="0"/>
                  <w:sz w:val="24"/>
                  <w:sz w:val="24"/>
                  <w:szCs w:val="24"/>
                  <w:vertAlign w:val="baseline"/>
                </w:rPr>
                <w:delText xml:space="preserve"> / e</w:delText>
              </w:r>
            </w:del>
            <w:del w:id="769" w:author="Unknown Author" w:date="2021-02-14T17:52:44Z">
              <w:r>
                <w:rPr>
                  <w:rFonts w:cs="Times New Roman" w:ascii="Times New Roman" w:hAnsi="Times New Roman"/>
                  <w:b/>
                  <w:bCs/>
                  <w:sz w:val="24"/>
                  <w:szCs w:val="24"/>
                  <w:vertAlign w:val="subscript"/>
                </w:rPr>
                <w:delText>x</w:delText>
              </w:r>
            </w:del>
            <w:del w:id="770" w:author="Unknown Author" w:date="2021-02-14T17:52:44Z">
              <w:r>
                <w:rPr>
                  <w:rFonts w:cs="Times New Roman" w:ascii="Times New Roman" w:hAnsi="Times New Roman"/>
                  <w:b/>
                  <w:bCs/>
                  <w:position w:val="0"/>
                  <w:sz w:val="24"/>
                  <w:sz w:val="24"/>
                  <w:szCs w:val="24"/>
                  <w:vertAlign w:val="baseline"/>
                </w:rPr>
                <w:delText>)</w:delText>
              </w:r>
            </w:del>
          </w:p>
        </w:tc>
        <w:tc>
          <w:tcPr>
            <w:tcW w:w="1532" w:type="dxa"/>
            <w:tcBorders/>
            <w:shd w:fill="auto" w:val="clear"/>
          </w:tcPr>
          <w:p>
            <w:pPr>
              <w:pStyle w:val="TableContents"/>
              <w:spacing w:before="0" w:after="200"/>
              <w:jc w:val="right"/>
              <w:rPr>
                <w:b/>
                <w:b/>
                <w:bCs/>
                <w:sz w:val="24"/>
                <w:szCs w:val="24"/>
                <w:del w:id="779" w:author="Unknown Author" w:date="2021-02-14T17:52:44Z"/>
              </w:rPr>
            </w:pPr>
            <w:del w:id="772" w:author="Unknown Author" w:date="2021-02-14T17:52:44Z">
              <w:r>
                <w:rPr>
                  <w:rFonts w:cs="Times New Roman" w:ascii="Times New Roman" w:hAnsi="Times New Roman"/>
                  <w:b/>
                  <w:bCs/>
                  <w:position w:val="0"/>
                  <w:sz w:val="24"/>
                  <w:sz w:val="24"/>
                  <w:szCs w:val="24"/>
                  <w:vertAlign w:val="baseline"/>
                </w:rPr>
                <w:delText>h</w:delText>
              </w:r>
            </w:del>
            <w:del w:id="773" w:author="Unknown Author" w:date="2021-02-14T17:52:44Z">
              <w:r>
                <w:rPr>
                  <w:rFonts w:cs="Times New Roman" w:ascii="Times New Roman" w:hAnsi="Times New Roman"/>
                  <w:b/>
                  <w:bCs/>
                  <w:sz w:val="24"/>
                  <w:szCs w:val="24"/>
                  <w:vertAlign w:val="subscript"/>
                </w:rPr>
                <w:delText xml:space="preserve">x </w:delText>
              </w:r>
            </w:del>
            <w:del w:id="774" w:author="Unknown Author" w:date="2021-02-14T17:52:44Z">
              <w:r>
                <w:rPr>
                  <w:rFonts w:cs="Times New Roman" w:ascii="Times New Roman" w:hAnsi="Times New Roman"/>
                  <w:b/>
                  <w:bCs/>
                  <w:position w:val="0"/>
                  <w:sz w:val="24"/>
                  <w:sz w:val="24"/>
                  <w:szCs w:val="24"/>
                  <w:vertAlign w:val="baseline"/>
                </w:rPr>
                <w:delText>(h</w:delText>
              </w:r>
            </w:del>
            <w:del w:id="775" w:author="Unknown Author" w:date="2021-02-14T17:52:44Z">
              <w:r>
                <w:rPr>
                  <w:rFonts w:cs="Times New Roman" w:ascii="Times New Roman" w:hAnsi="Times New Roman"/>
                  <w:b/>
                  <w:bCs/>
                  <w:sz w:val="24"/>
                  <w:szCs w:val="24"/>
                  <w:vertAlign w:val="subscript"/>
                </w:rPr>
                <w:delText>x</w:delText>
              </w:r>
            </w:del>
            <w:del w:id="776" w:author="Unknown Author" w:date="2021-02-14T17:52:44Z">
              <w:r>
                <w:rPr>
                  <w:rFonts w:cs="Times New Roman" w:ascii="Times New Roman" w:hAnsi="Times New Roman"/>
                  <w:b/>
                  <w:bCs/>
                  <w:position w:val="0"/>
                  <w:sz w:val="24"/>
                  <w:sz w:val="24"/>
                  <w:szCs w:val="24"/>
                  <w:vertAlign w:val="baseline"/>
                </w:rPr>
                <w:delText xml:space="preserve"> / e</w:delText>
              </w:r>
            </w:del>
            <w:del w:id="777" w:author="Unknown Author" w:date="2021-02-14T17:52:44Z">
              <w:r>
                <w:rPr>
                  <w:rFonts w:cs="Times New Roman" w:ascii="Times New Roman" w:hAnsi="Times New Roman"/>
                  <w:b/>
                  <w:bCs/>
                  <w:sz w:val="24"/>
                  <w:szCs w:val="24"/>
                  <w:vertAlign w:val="subscript"/>
                </w:rPr>
                <w:delText>x</w:delText>
              </w:r>
            </w:del>
            <w:del w:id="778" w:author="Unknown Author" w:date="2021-02-14T17:52:44Z">
              <w:r>
                <w:rPr>
                  <w:rFonts w:cs="Times New Roman" w:ascii="Times New Roman" w:hAnsi="Times New Roman"/>
                  <w:b/>
                  <w:bCs/>
                  <w:position w:val="0"/>
                  <w:sz w:val="24"/>
                  <w:sz w:val="24"/>
                  <w:szCs w:val="24"/>
                  <w:vertAlign w:val="baseline"/>
                </w:rPr>
                <w:delText>)</w:delText>
              </w:r>
            </w:del>
          </w:p>
        </w:tc>
      </w:tr>
      <w:tr>
        <w:trPr/>
        <w:tc>
          <w:tcPr>
            <w:tcW w:w="2258" w:type="dxa"/>
            <w:tcBorders/>
            <w:shd w:fill="auto" w:val="clear"/>
          </w:tcPr>
          <w:p>
            <w:pPr>
              <w:pStyle w:val="TableContents"/>
              <w:spacing w:before="0" w:after="200"/>
              <w:jc w:val="right"/>
              <w:rPr>
                <w:rFonts w:ascii="Times New Roman" w:hAnsi="Times New Roman" w:cs="Times New Roman"/>
                <w:sz w:val="24"/>
                <w:szCs w:val="24"/>
                <w:del w:id="781" w:author="Unknown Author" w:date="2021-02-14T17:52:44Z"/>
              </w:rPr>
            </w:pPr>
            <w:del w:id="780" w:author="Unknown Author" w:date="2021-02-14T17:52:44Z">
              <w:r>
                <w:rPr>
                  <w:rFonts w:cs="Times New Roman" w:ascii="Times New Roman" w:hAnsi="Times New Roman"/>
                  <w:sz w:val="24"/>
                  <w:szCs w:val="24"/>
                </w:rPr>
                <w:delText>20</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783" w:author="Unknown Author" w:date="2021-02-14T17:52:44Z"/>
              </w:rPr>
            </w:pPr>
            <w:del w:id="782"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43.5 (0.74)</w:delText>
              </w:r>
            </w:del>
          </w:p>
        </w:tc>
        <w:tc>
          <w:tcPr>
            <w:tcW w:w="1531"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785" w:author="Unknown Author" w:date="2021-02-14T17:52:44Z"/>
              </w:rPr>
            </w:pPr>
            <w:del w:id="784"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35.7 (0.67)</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787" w:author="Unknown Author" w:date="2021-02-14T17:52:44Z"/>
              </w:rPr>
            </w:pPr>
            <w:del w:id="786"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37.8 (0.60)</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789" w:author="Unknown Author" w:date="2021-02-14T17:52:44Z"/>
              </w:rPr>
            </w:pPr>
            <w:del w:id="788"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35.6 (0.58)</w:delText>
              </w:r>
            </w:del>
          </w:p>
        </w:tc>
      </w:tr>
      <w:tr>
        <w:trPr/>
        <w:tc>
          <w:tcPr>
            <w:tcW w:w="2258" w:type="dxa"/>
            <w:tcBorders/>
            <w:shd w:fill="auto" w:val="clear"/>
          </w:tcPr>
          <w:p>
            <w:pPr>
              <w:pStyle w:val="TableContents"/>
              <w:spacing w:before="0" w:after="200"/>
              <w:jc w:val="right"/>
              <w:rPr>
                <w:rFonts w:ascii="Times New Roman" w:hAnsi="Times New Roman" w:cs="Times New Roman"/>
                <w:sz w:val="24"/>
                <w:szCs w:val="24"/>
                <w:del w:id="791" w:author="Unknown Author" w:date="2021-02-14T17:52:44Z"/>
              </w:rPr>
            </w:pPr>
            <w:del w:id="790" w:author="Unknown Author" w:date="2021-02-14T17:52:44Z">
              <w:r>
                <w:rPr>
                  <w:rFonts w:cs="Times New Roman" w:ascii="Times New Roman" w:hAnsi="Times New Roman"/>
                  <w:sz w:val="24"/>
                  <w:szCs w:val="24"/>
                </w:rPr>
                <w:delText>40</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793" w:author="Unknown Author" w:date="2021-02-14T17:52:44Z"/>
              </w:rPr>
            </w:pPr>
            <w:del w:id="792"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27.5 (0.65)</w:delText>
              </w:r>
            </w:del>
          </w:p>
        </w:tc>
        <w:tc>
          <w:tcPr>
            <w:tcW w:w="1531"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795" w:author="Unknown Author" w:date="2021-02-14T17:52:44Z"/>
              </w:rPr>
            </w:pPr>
            <w:del w:id="794"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19.6 (0.54)</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797" w:author="Unknown Author" w:date="2021-02-14T17:52:44Z"/>
              </w:rPr>
            </w:pPr>
            <w:del w:id="796"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21.0 (0.48)</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799" w:author="Unknown Author" w:date="2021-02-14T17:52:44Z"/>
              </w:rPr>
            </w:pPr>
            <w:del w:id="798"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18.6 (0.43)</w:delText>
              </w:r>
            </w:del>
          </w:p>
        </w:tc>
      </w:tr>
      <w:tr>
        <w:trPr/>
        <w:tc>
          <w:tcPr>
            <w:tcW w:w="2258" w:type="dxa"/>
            <w:tcBorders>
              <w:bottom w:val="single" w:sz="4" w:space="0" w:color="000000"/>
            </w:tcBorders>
            <w:shd w:fill="auto" w:val="clear"/>
          </w:tcPr>
          <w:p>
            <w:pPr>
              <w:pStyle w:val="TableContents"/>
              <w:spacing w:before="0" w:after="200"/>
              <w:jc w:val="right"/>
              <w:rPr>
                <w:rFonts w:ascii="Times New Roman" w:hAnsi="Times New Roman" w:cs="Times New Roman"/>
                <w:sz w:val="24"/>
                <w:szCs w:val="24"/>
                <w:del w:id="801" w:author="Unknown Author" w:date="2021-02-14T17:52:44Z"/>
              </w:rPr>
            </w:pPr>
            <w:del w:id="800" w:author="Unknown Author" w:date="2021-02-14T17:52:44Z">
              <w:r>
                <w:rPr>
                  <w:rFonts w:cs="Times New Roman" w:ascii="Times New Roman" w:hAnsi="Times New Roman"/>
                  <w:sz w:val="24"/>
                  <w:szCs w:val="24"/>
                </w:rPr>
                <w:delText>60</w:delText>
              </w:r>
            </w:del>
          </w:p>
        </w:tc>
        <w:tc>
          <w:tcPr>
            <w:tcW w:w="1532" w:type="dxa"/>
            <w:tcBorders>
              <w:bottom w:val="single" w:sz="4" w:space="0" w:color="000000"/>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803" w:author="Unknown Author" w:date="2021-02-14T17:52:44Z"/>
              </w:rPr>
            </w:pPr>
            <w:del w:id="802"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14.6 (0.57)</w:delText>
              </w:r>
            </w:del>
          </w:p>
        </w:tc>
        <w:tc>
          <w:tcPr>
            <w:tcW w:w="1531" w:type="dxa"/>
            <w:tcBorders>
              <w:bottom w:val="single" w:sz="4" w:space="0" w:color="000000"/>
            </w:tcBorders>
            <w:shd w:fill="auto" w:val="clear"/>
          </w:tcPr>
          <w:p>
            <w:pPr>
              <w:pStyle w:val="Normal"/>
              <w:bidi w:val="0"/>
              <w:spacing w:before="0" w:after="200"/>
              <w:jc w:val="right"/>
              <w:rPr>
                <w:sz w:val="24"/>
                <w:szCs w:val="24"/>
                <w:del w:id="806" w:author="Unknown Author" w:date="2021-02-14T17:52:44Z"/>
              </w:rPr>
            </w:pPr>
            <w:del w:id="804" w:author="Unknown Author" w:date="2021-02-14T17:52:44Z">
              <w:r>
                <w:rPr>
                  <w:rFonts w:eastAsia="Times New Roman" w:cs="Times New Roman" w:ascii="Times New Roman" w:hAnsi="Times New Roman"/>
                  <w:b w:val="false"/>
                  <w:i w:val="false"/>
                  <w:strike w:val="false"/>
                  <w:dstrike w:val="false"/>
                  <w:outline w:val="false"/>
                  <w:shadow w:val="false"/>
                  <w:sz w:val="24"/>
                  <w:szCs w:val="24"/>
                  <w:u w:val="none"/>
                  <w:em w:val="none"/>
                </w:rPr>
                <w:delText xml:space="preserve"> </w:delText>
              </w:r>
            </w:del>
            <w:del w:id="805"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8.5 (0.41)</w:delText>
              </w:r>
            </w:del>
          </w:p>
        </w:tc>
        <w:tc>
          <w:tcPr>
            <w:tcW w:w="1532" w:type="dxa"/>
            <w:tcBorders>
              <w:bottom w:val="single" w:sz="4" w:space="0" w:color="000000"/>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808" w:author="Unknown Author" w:date="2021-02-14T17:52:44Z"/>
              </w:rPr>
            </w:pPr>
            <w:del w:id="807"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10.9 (0.41)</w:delText>
              </w:r>
            </w:del>
          </w:p>
        </w:tc>
        <w:tc>
          <w:tcPr>
            <w:tcW w:w="1532" w:type="dxa"/>
            <w:tcBorders>
              <w:bottom w:val="single" w:sz="4" w:space="0" w:color="000000"/>
            </w:tcBorders>
            <w:shd w:fill="auto" w:val="clear"/>
          </w:tcPr>
          <w:p>
            <w:pPr>
              <w:pStyle w:val="Normal"/>
              <w:bidi w:val="0"/>
              <w:spacing w:before="0" w:after="200"/>
              <w:jc w:val="right"/>
              <w:rPr>
                <w:sz w:val="24"/>
                <w:szCs w:val="24"/>
                <w:del w:id="811" w:author="Unknown Author" w:date="2021-02-14T17:52:44Z"/>
              </w:rPr>
            </w:pPr>
            <w:del w:id="809" w:author="Unknown Author" w:date="2021-02-14T17:52:44Z">
              <w:r>
                <w:rPr>
                  <w:rFonts w:eastAsia="Times New Roman" w:cs="Times New Roman" w:ascii="Times New Roman" w:hAnsi="Times New Roman"/>
                  <w:b w:val="false"/>
                  <w:i w:val="false"/>
                  <w:strike w:val="false"/>
                  <w:dstrike w:val="false"/>
                  <w:outline w:val="false"/>
                  <w:shadow w:val="false"/>
                  <w:sz w:val="24"/>
                  <w:szCs w:val="24"/>
                  <w:u w:val="none"/>
                  <w:em w:val="none"/>
                </w:rPr>
                <w:delText xml:space="preserve"> </w:delText>
              </w:r>
            </w:del>
            <w:del w:id="810"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8.2 (0.32)</w:delText>
              </w:r>
            </w:del>
          </w:p>
        </w:tc>
      </w:tr>
      <w:tr>
        <w:trPr/>
        <w:tc>
          <w:tcPr>
            <w:tcW w:w="2258" w:type="dxa"/>
            <w:tcBorders/>
            <w:shd w:fill="auto" w:val="clear"/>
          </w:tcPr>
          <w:p>
            <w:pPr>
              <w:pStyle w:val="TableContents"/>
              <w:spacing w:before="0" w:after="200"/>
              <w:jc w:val="left"/>
              <w:rPr>
                <w:rFonts w:ascii="Times New Roman" w:hAnsi="Times New Roman" w:cs="Times New Roman"/>
                <w:b/>
                <w:b/>
                <w:bCs/>
                <w:sz w:val="24"/>
                <w:szCs w:val="24"/>
                <w:del w:id="813" w:author="Unknown Author" w:date="2021-02-14T17:52:44Z"/>
              </w:rPr>
            </w:pPr>
            <w:del w:id="812" w:author="Unknown Author" w:date="2021-02-14T17:52:44Z">
              <w:r>
                <w:rPr>
                  <w:rFonts w:cs="Times New Roman" w:ascii="Times New Roman" w:hAnsi="Times New Roman"/>
                  <w:b/>
                  <w:bCs/>
                  <w:sz w:val="24"/>
                  <w:szCs w:val="24"/>
                </w:rPr>
                <w:delText>Diabetes</w:delText>
              </w:r>
            </w:del>
          </w:p>
        </w:tc>
        <w:tc>
          <w:tcPr>
            <w:tcW w:w="1532" w:type="dxa"/>
            <w:tcBorders/>
            <w:shd w:fill="auto" w:val="clear"/>
          </w:tcPr>
          <w:p>
            <w:pPr>
              <w:pStyle w:val="TableContents"/>
              <w:snapToGrid w:val="false"/>
              <w:spacing w:before="0" w:after="200"/>
              <w:jc w:val="right"/>
              <w:rPr>
                <w:rFonts w:ascii="Times New Roman" w:hAnsi="Times New Roman" w:cs="Times New Roman"/>
                <w:b/>
                <w:b/>
                <w:bCs/>
                <w:sz w:val="24"/>
                <w:szCs w:val="24"/>
                <w:del w:id="815" w:author="Unknown Author" w:date="2021-02-14T17:52:44Z"/>
              </w:rPr>
            </w:pPr>
            <w:del w:id="814" w:author="Unknown Author" w:date="2021-02-14T17:52:44Z">
              <w:r>
                <w:rPr>
                  <w:rFonts w:cs="Times New Roman" w:ascii="Times New Roman" w:hAnsi="Times New Roman"/>
                  <w:b/>
                  <w:bCs/>
                  <w:sz w:val="24"/>
                  <w:szCs w:val="24"/>
                </w:rPr>
              </w:r>
            </w:del>
          </w:p>
        </w:tc>
        <w:tc>
          <w:tcPr>
            <w:tcW w:w="1531" w:type="dxa"/>
            <w:tcBorders/>
            <w:shd w:fill="auto" w:val="clear"/>
          </w:tcPr>
          <w:p>
            <w:pPr>
              <w:pStyle w:val="TableContents"/>
              <w:snapToGrid w:val="false"/>
              <w:spacing w:before="0" w:after="200"/>
              <w:jc w:val="right"/>
              <w:rPr>
                <w:rFonts w:ascii="Times New Roman" w:hAnsi="Times New Roman" w:cs="Times New Roman"/>
                <w:b/>
                <w:b/>
                <w:bCs/>
                <w:sz w:val="24"/>
                <w:szCs w:val="24"/>
                <w:del w:id="817" w:author="Unknown Author" w:date="2021-02-14T17:52:44Z"/>
              </w:rPr>
            </w:pPr>
            <w:del w:id="816" w:author="Unknown Author" w:date="2021-02-14T17:52:44Z">
              <w:r>
                <w:rPr>
                  <w:rFonts w:cs="Times New Roman" w:ascii="Times New Roman" w:hAnsi="Times New Roman"/>
                  <w:b/>
                  <w:bCs/>
                  <w:sz w:val="24"/>
                  <w:szCs w:val="24"/>
                </w:rPr>
              </w:r>
            </w:del>
          </w:p>
        </w:tc>
        <w:tc>
          <w:tcPr>
            <w:tcW w:w="1532" w:type="dxa"/>
            <w:tcBorders/>
            <w:shd w:fill="auto" w:val="clear"/>
          </w:tcPr>
          <w:p>
            <w:pPr>
              <w:pStyle w:val="TableContents"/>
              <w:snapToGrid w:val="false"/>
              <w:spacing w:before="0" w:after="200"/>
              <w:jc w:val="right"/>
              <w:rPr>
                <w:rFonts w:ascii="Times New Roman" w:hAnsi="Times New Roman" w:cs="Times New Roman"/>
                <w:b/>
                <w:b/>
                <w:bCs/>
                <w:sz w:val="24"/>
                <w:szCs w:val="24"/>
                <w:del w:id="819" w:author="Unknown Author" w:date="2021-02-14T17:52:44Z"/>
              </w:rPr>
            </w:pPr>
            <w:del w:id="818" w:author="Unknown Author" w:date="2021-02-14T17:52:44Z">
              <w:r>
                <w:rPr>
                  <w:rFonts w:cs="Times New Roman" w:ascii="Times New Roman" w:hAnsi="Times New Roman"/>
                  <w:b/>
                  <w:bCs/>
                  <w:sz w:val="24"/>
                  <w:szCs w:val="24"/>
                </w:rPr>
              </w:r>
            </w:del>
          </w:p>
        </w:tc>
        <w:tc>
          <w:tcPr>
            <w:tcW w:w="1532" w:type="dxa"/>
            <w:tcBorders/>
            <w:shd w:fill="auto" w:val="clear"/>
          </w:tcPr>
          <w:p>
            <w:pPr>
              <w:pStyle w:val="TableContents"/>
              <w:snapToGrid w:val="false"/>
              <w:spacing w:before="0" w:after="200"/>
              <w:jc w:val="right"/>
              <w:rPr>
                <w:rFonts w:ascii="Times New Roman" w:hAnsi="Times New Roman" w:cs="Times New Roman"/>
                <w:b/>
                <w:b/>
                <w:bCs/>
                <w:sz w:val="24"/>
                <w:szCs w:val="24"/>
                <w:del w:id="821" w:author="Unknown Author" w:date="2021-02-14T17:52:44Z"/>
              </w:rPr>
            </w:pPr>
            <w:del w:id="820" w:author="Unknown Author" w:date="2021-02-14T17:52:44Z">
              <w:r>
                <w:rPr>
                  <w:rFonts w:cs="Times New Roman" w:ascii="Times New Roman" w:hAnsi="Times New Roman"/>
                  <w:b/>
                  <w:bCs/>
                  <w:sz w:val="24"/>
                  <w:szCs w:val="24"/>
                </w:rPr>
              </w:r>
            </w:del>
          </w:p>
        </w:tc>
      </w:tr>
      <w:tr>
        <w:trPr/>
        <w:tc>
          <w:tcPr>
            <w:tcW w:w="2258" w:type="dxa"/>
            <w:tcBorders/>
            <w:shd w:fill="auto" w:val="clear"/>
          </w:tcPr>
          <w:p>
            <w:pPr>
              <w:pStyle w:val="TableContents"/>
              <w:spacing w:before="0" w:after="200"/>
              <w:jc w:val="right"/>
              <w:rPr>
                <w:rFonts w:ascii="Times New Roman" w:hAnsi="Times New Roman" w:cs="Times New Roman"/>
                <w:b/>
                <w:b/>
                <w:bCs/>
                <w:sz w:val="24"/>
                <w:szCs w:val="24"/>
                <w:del w:id="823" w:author="Unknown Author" w:date="2021-02-14T17:52:44Z"/>
              </w:rPr>
            </w:pPr>
            <w:del w:id="822" w:author="Unknown Author" w:date="2021-02-14T17:52:44Z">
              <w:r>
                <w:rPr>
                  <w:rFonts w:cs="Times New Roman" w:ascii="Times New Roman" w:hAnsi="Times New Roman"/>
                  <w:b/>
                  <w:bCs/>
                  <w:sz w:val="24"/>
                  <w:szCs w:val="24"/>
                </w:rPr>
                <w:delText>Age</w:delText>
              </w:r>
            </w:del>
          </w:p>
        </w:tc>
        <w:tc>
          <w:tcPr>
            <w:tcW w:w="1532" w:type="dxa"/>
            <w:tcBorders/>
            <w:shd w:fill="auto" w:val="clear"/>
          </w:tcPr>
          <w:p>
            <w:pPr>
              <w:pStyle w:val="TableContents"/>
              <w:spacing w:before="0" w:after="200"/>
              <w:jc w:val="right"/>
              <w:rPr>
                <w:b/>
                <w:b/>
                <w:bCs/>
                <w:sz w:val="24"/>
                <w:szCs w:val="24"/>
                <w:del w:id="831" w:author="Unknown Author" w:date="2021-02-14T17:52:44Z"/>
              </w:rPr>
            </w:pPr>
            <w:del w:id="824" w:author="Unknown Author" w:date="2021-02-14T17:52:44Z">
              <w:r>
                <w:rPr>
                  <w:rFonts w:cs="Times New Roman" w:ascii="Times New Roman" w:hAnsi="Times New Roman"/>
                  <w:b/>
                  <w:bCs/>
                  <w:position w:val="0"/>
                  <w:sz w:val="24"/>
                  <w:sz w:val="24"/>
                  <w:szCs w:val="24"/>
                  <w:vertAlign w:val="baseline"/>
                </w:rPr>
                <w:delText>h</w:delText>
              </w:r>
            </w:del>
            <w:del w:id="825" w:author="Unknown Author" w:date="2021-02-14T17:52:44Z">
              <w:r>
                <w:rPr>
                  <w:rFonts w:cs="Times New Roman" w:ascii="Times New Roman" w:hAnsi="Times New Roman"/>
                  <w:b/>
                  <w:bCs/>
                  <w:sz w:val="24"/>
                  <w:szCs w:val="24"/>
                  <w:vertAlign w:val="subscript"/>
                </w:rPr>
                <w:delText xml:space="preserve">x </w:delText>
              </w:r>
            </w:del>
            <w:del w:id="826" w:author="Unknown Author" w:date="2021-02-14T17:52:44Z">
              <w:r>
                <w:rPr>
                  <w:rFonts w:cs="Times New Roman" w:ascii="Times New Roman" w:hAnsi="Times New Roman"/>
                  <w:b/>
                  <w:bCs/>
                  <w:position w:val="0"/>
                  <w:sz w:val="24"/>
                  <w:sz w:val="24"/>
                  <w:szCs w:val="24"/>
                  <w:vertAlign w:val="baseline"/>
                </w:rPr>
                <w:delText>(h</w:delText>
              </w:r>
            </w:del>
            <w:del w:id="827" w:author="Unknown Author" w:date="2021-02-14T17:52:44Z">
              <w:r>
                <w:rPr>
                  <w:rFonts w:cs="Times New Roman" w:ascii="Times New Roman" w:hAnsi="Times New Roman"/>
                  <w:b/>
                  <w:bCs/>
                  <w:sz w:val="24"/>
                  <w:szCs w:val="24"/>
                  <w:vertAlign w:val="subscript"/>
                </w:rPr>
                <w:delText>x</w:delText>
              </w:r>
            </w:del>
            <w:del w:id="828" w:author="Unknown Author" w:date="2021-02-14T17:52:44Z">
              <w:r>
                <w:rPr>
                  <w:rFonts w:cs="Times New Roman" w:ascii="Times New Roman" w:hAnsi="Times New Roman"/>
                  <w:b/>
                  <w:bCs/>
                  <w:position w:val="0"/>
                  <w:sz w:val="24"/>
                  <w:sz w:val="24"/>
                  <w:szCs w:val="24"/>
                  <w:vertAlign w:val="baseline"/>
                </w:rPr>
                <w:delText xml:space="preserve"> / e</w:delText>
              </w:r>
            </w:del>
            <w:del w:id="829" w:author="Unknown Author" w:date="2021-02-14T17:52:44Z">
              <w:r>
                <w:rPr>
                  <w:rFonts w:cs="Times New Roman" w:ascii="Times New Roman" w:hAnsi="Times New Roman"/>
                  <w:b/>
                  <w:bCs/>
                  <w:sz w:val="24"/>
                  <w:szCs w:val="24"/>
                  <w:vertAlign w:val="subscript"/>
                </w:rPr>
                <w:delText>x</w:delText>
              </w:r>
            </w:del>
            <w:del w:id="830" w:author="Unknown Author" w:date="2021-02-14T17:52:44Z">
              <w:r>
                <w:rPr>
                  <w:rFonts w:cs="Times New Roman" w:ascii="Times New Roman" w:hAnsi="Times New Roman"/>
                  <w:b/>
                  <w:bCs/>
                  <w:position w:val="0"/>
                  <w:sz w:val="24"/>
                  <w:sz w:val="24"/>
                  <w:szCs w:val="24"/>
                  <w:vertAlign w:val="baseline"/>
                </w:rPr>
                <w:delText>)</w:delText>
              </w:r>
            </w:del>
          </w:p>
        </w:tc>
        <w:tc>
          <w:tcPr>
            <w:tcW w:w="1531" w:type="dxa"/>
            <w:tcBorders/>
            <w:shd w:fill="auto" w:val="clear"/>
          </w:tcPr>
          <w:p>
            <w:pPr>
              <w:pStyle w:val="TableContents"/>
              <w:spacing w:before="0" w:after="200"/>
              <w:jc w:val="right"/>
              <w:rPr>
                <w:b/>
                <w:b/>
                <w:bCs/>
                <w:sz w:val="24"/>
                <w:szCs w:val="24"/>
                <w:del w:id="839" w:author="Unknown Author" w:date="2021-02-14T17:52:44Z"/>
              </w:rPr>
            </w:pPr>
            <w:del w:id="832" w:author="Unknown Author" w:date="2021-02-14T17:52:44Z">
              <w:r>
                <w:rPr>
                  <w:rFonts w:cs="Times New Roman" w:ascii="Times New Roman" w:hAnsi="Times New Roman"/>
                  <w:b/>
                  <w:bCs/>
                  <w:position w:val="0"/>
                  <w:sz w:val="24"/>
                  <w:sz w:val="24"/>
                  <w:szCs w:val="24"/>
                  <w:vertAlign w:val="baseline"/>
                </w:rPr>
                <w:delText>h</w:delText>
              </w:r>
            </w:del>
            <w:del w:id="833" w:author="Unknown Author" w:date="2021-02-14T17:52:44Z">
              <w:r>
                <w:rPr>
                  <w:rFonts w:cs="Times New Roman" w:ascii="Times New Roman" w:hAnsi="Times New Roman"/>
                  <w:b/>
                  <w:bCs/>
                  <w:sz w:val="24"/>
                  <w:szCs w:val="24"/>
                  <w:vertAlign w:val="subscript"/>
                </w:rPr>
                <w:delText xml:space="preserve">x </w:delText>
              </w:r>
            </w:del>
            <w:del w:id="834" w:author="Unknown Author" w:date="2021-02-14T17:52:44Z">
              <w:r>
                <w:rPr>
                  <w:rFonts w:cs="Times New Roman" w:ascii="Times New Roman" w:hAnsi="Times New Roman"/>
                  <w:b/>
                  <w:bCs/>
                  <w:position w:val="0"/>
                  <w:sz w:val="24"/>
                  <w:sz w:val="24"/>
                  <w:szCs w:val="24"/>
                  <w:vertAlign w:val="baseline"/>
                </w:rPr>
                <w:delText>(h</w:delText>
              </w:r>
            </w:del>
            <w:del w:id="835" w:author="Unknown Author" w:date="2021-02-14T17:52:44Z">
              <w:r>
                <w:rPr>
                  <w:rFonts w:cs="Times New Roman" w:ascii="Times New Roman" w:hAnsi="Times New Roman"/>
                  <w:b/>
                  <w:bCs/>
                  <w:sz w:val="24"/>
                  <w:szCs w:val="24"/>
                  <w:vertAlign w:val="subscript"/>
                </w:rPr>
                <w:delText>x</w:delText>
              </w:r>
            </w:del>
            <w:del w:id="836" w:author="Unknown Author" w:date="2021-02-14T17:52:44Z">
              <w:r>
                <w:rPr>
                  <w:rFonts w:cs="Times New Roman" w:ascii="Times New Roman" w:hAnsi="Times New Roman"/>
                  <w:b/>
                  <w:bCs/>
                  <w:position w:val="0"/>
                  <w:sz w:val="24"/>
                  <w:sz w:val="24"/>
                  <w:szCs w:val="24"/>
                  <w:vertAlign w:val="baseline"/>
                </w:rPr>
                <w:delText xml:space="preserve"> / e</w:delText>
              </w:r>
            </w:del>
            <w:del w:id="837" w:author="Unknown Author" w:date="2021-02-14T17:52:44Z">
              <w:r>
                <w:rPr>
                  <w:rFonts w:cs="Times New Roman" w:ascii="Times New Roman" w:hAnsi="Times New Roman"/>
                  <w:b/>
                  <w:bCs/>
                  <w:sz w:val="24"/>
                  <w:szCs w:val="24"/>
                  <w:vertAlign w:val="subscript"/>
                </w:rPr>
                <w:delText>x</w:delText>
              </w:r>
            </w:del>
            <w:del w:id="838" w:author="Unknown Author" w:date="2021-02-14T17:52:44Z">
              <w:r>
                <w:rPr>
                  <w:rFonts w:cs="Times New Roman" w:ascii="Times New Roman" w:hAnsi="Times New Roman"/>
                  <w:b/>
                  <w:bCs/>
                  <w:position w:val="0"/>
                  <w:sz w:val="24"/>
                  <w:sz w:val="24"/>
                  <w:szCs w:val="24"/>
                  <w:vertAlign w:val="baseline"/>
                </w:rPr>
                <w:delText>)</w:delText>
              </w:r>
            </w:del>
          </w:p>
        </w:tc>
        <w:tc>
          <w:tcPr>
            <w:tcW w:w="1532" w:type="dxa"/>
            <w:tcBorders/>
            <w:shd w:fill="auto" w:val="clear"/>
          </w:tcPr>
          <w:p>
            <w:pPr>
              <w:pStyle w:val="TableContents"/>
              <w:spacing w:before="0" w:after="200"/>
              <w:jc w:val="right"/>
              <w:rPr>
                <w:b/>
                <w:b/>
                <w:bCs/>
                <w:sz w:val="24"/>
                <w:szCs w:val="24"/>
                <w:del w:id="847" w:author="Unknown Author" w:date="2021-02-14T17:52:44Z"/>
              </w:rPr>
            </w:pPr>
            <w:del w:id="840" w:author="Unknown Author" w:date="2021-02-14T17:52:44Z">
              <w:r>
                <w:rPr>
                  <w:rFonts w:cs="Times New Roman" w:ascii="Times New Roman" w:hAnsi="Times New Roman"/>
                  <w:b/>
                  <w:bCs/>
                  <w:position w:val="0"/>
                  <w:sz w:val="24"/>
                  <w:sz w:val="24"/>
                  <w:szCs w:val="24"/>
                  <w:vertAlign w:val="baseline"/>
                </w:rPr>
                <w:delText>h</w:delText>
              </w:r>
            </w:del>
            <w:del w:id="841" w:author="Unknown Author" w:date="2021-02-14T17:52:44Z">
              <w:r>
                <w:rPr>
                  <w:rFonts w:cs="Times New Roman" w:ascii="Times New Roman" w:hAnsi="Times New Roman"/>
                  <w:b/>
                  <w:bCs/>
                  <w:sz w:val="24"/>
                  <w:szCs w:val="24"/>
                  <w:vertAlign w:val="subscript"/>
                </w:rPr>
                <w:delText xml:space="preserve">x </w:delText>
              </w:r>
            </w:del>
            <w:del w:id="842" w:author="Unknown Author" w:date="2021-02-14T17:52:44Z">
              <w:r>
                <w:rPr>
                  <w:rFonts w:cs="Times New Roman" w:ascii="Times New Roman" w:hAnsi="Times New Roman"/>
                  <w:b/>
                  <w:bCs/>
                  <w:position w:val="0"/>
                  <w:sz w:val="24"/>
                  <w:sz w:val="24"/>
                  <w:szCs w:val="24"/>
                  <w:vertAlign w:val="baseline"/>
                </w:rPr>
                <w:delText>(h</w:delText>
              </w:r>
            </w:del>
            <w:del w:id="843" w:author="Unknown Author" w:date="2021-02-14T17:52:44Z">
              <w:r>
                <w:rPr>
                  <w:rFonts w:cs="Times New Roman" w:ascii="Times New Roman" w:hAnsi="Times New Roman"/>
                  <w:b/>
                  <w:bCs/>
                  <w:sz w:val="24"/>
                  <w:szCs w:val="24"/>
                  <w:vertAlign w:val="subscript"/>
                </w:rPr>
                <w:delText>x</w:delText>
              </w:r>
            </w:del>
            <w:del w:id="844" w:author="Unknown Author" w:date="2021-02-14T17:52:44Z">
              <w:r>
                <w:rPr>
                  <w:rFonts w:cs="Times New Roman" w:ascii="Times New Roman" w:hAnsi="Times New Roman"/>
                  <w:b/>
                  <w:bCs/>
                  <w:position w:val="0"/>
                  <w:sz w:val="24"/>
                  <w:sz w:val="24"/>
                  <w:szCs w:val="24"/>
                  <w:vertAlign w:val="baseline"/>
                </w:rPr>
                <w:delText xml:space="preserve"> / e</w:delText>
              </w:r>
            </w:del>
            <w:del w:id="845" w:author="Unknown Author" w:date="2021-02-14T17:52:44Z">
              <w:r>
                <w:rPr>
                  <w:rFonts w:cs="Times New Roman" w:ascii="Times New Roman" w:hAnsi="Times New Roman"/>
                  <w:b/>
                  <w:bCs/>
                  <w:sz w:val="24"/>
                  <w:szCs w:val="24"/>
                  <w:vertAlign w:val="subscript"/>
                </w:rPr>
                <w:delText>x</w:delText>
              </w:r>
            </w:del>
            <w:del w:id="846" w:author="Unknown Author" w:date="2021-02-14T17:52:44Z">
              <w:r>
                <w:rPr>
                  <w:rFonts w:cs="Times New Roman" w:ascii="Times New Roman" w:hAnsi="Times New Roman"/>
                  <w:b/>
                  <w:bCs/>
                  <w:position w:val="0"/>
                  <w:sz w:val="24"/>
                  <w:sz w:val="24"/>
                  <w:szCs w:val="24"/>
                  <w:vertAlign w:val="baseline"/>
                </w:rPr>
                <w:delText>)</w:delText>
              </w:r>
            </w:del>
          </w:p>
        </w:tc>
        <w:tc>
          <w:tcPr>
            <w:tcW w:w="1532" w:type="dxa"/>
            <w:tcBorders/>
            <w:shd w:fill="auto" w:val="clear"/>
          </w:tcPr>
          <w:p>
            <w:pPr>
              <w:pStyle w:val="TableContents"/>
              <w:spacing w:before="0" w:after="200"/>
              <w:jc w:val="right"/>
              <w:rPr>
                <w:b/>
                <w:b/>
                <w:bCs/>
                <w:sz w:val="24"/>
                <w:szCs w:val="24"/>
                <w:del w:id="855" w:author="Unknown Author" w:date="2021-02-14T17:52:44Z"/>
              </w:rPr>
            </w:pPr>
            <w:del w:id="848" w:author="Unknown Author" w:date="2021-02-14T17:52:44Z">
              <w:r>
                <w:rPr>
                  <w:rFonts w:cs="Times New Roman" w:ascii="Times New Roman" w:hAnsi="Times New Roman"/>
                  <w:b/>
                  <w:bCs/>
                  <w:position w:val="0"/>
                  <w:sz w:val="24"/>
                  <w:sz w:val="24"/>
                  <w:szCs w:val="24"/>
                  <w:vertAlign w:val="baseline"/>
                </w:rPr>
                <w:delText>h</w:delText>
              </w:r>
            </w:del>
            <w:del w:id="849" w:author="Unknown Author" w:date="2021-02-14T17:52:44Z">
              <w:r>
                <w:rPr>
                  <w:rFonts w:cs="Times New Roman" w:ascii="Times New Roman" w:hAnsi="Times New Roman"/>
                  <w:b/>
                  <w:bCs/>
                  <w:sz w:val="24"/>
                  <w:szCs w:val="24"/>
                  <w:vertAlign w:val="subscript"/>
                </w:rPr>
                <w:delText xml:space="preserve">x </w:delText>
              </w:r>
            </w:del>
            <w:del w:id="850" w:author="Unknown Author" w:date="2021-02-14T17:52:44Z">
              <w:r>
                <w:rPr>
                  <w:rFonts w:cs="Times New Roman" w:ascii="Times New Roman" w:hAnsi="Times New Roman"/>
                  <w:b/>
                  <w:bCs/>
                  <w:position w:val="0"/>
                  <w:sz w:val="24"/>
                  <w:sz w:val="24"/>
                  <w:szCs w:val="24"/>
                  <w:vertAlign w:val="baseline"/>
                </w:rPr>
                <w:delText>(h</w:delText>
              </w:r>
            </w:del>
            <w:del w:id="851" w:author="Unknown Author" w:date="2021-02-14T17:52:44Z">
              <w:r>
                <w:rPr>
                  <w:rFonts w:cs="Times New Roman" w:ascii="Times New Roman" w:hAnsi="Times New Roman"/>
                  <w:b/>
                  <w:bCs/>
                  <w:sz w:val="24"/>
                  <w:szCs w:val="24"/>
                  <w:vertAlign w:val="subscript"/>
                </w:rPr>
                <w:delText>x</w:delText>
              </w:r>
            </w:del>
            <w:del w:id="852" w:author="Unknown Author" w:date="2021-02-14T17:52:44Z">
              <w:r>
                <w:rPr>
                  <w:rFonts w:cs="Times New Roman" w:ascii="Times New Roman" w:hAnsi="Times New Roman"/>
                  <w:b/>
                  <w:bCs/>
                  <w:position w:val="0"/>
                  <w:sz w:val="24"/>
                  <w:sz w:val="24"/>
                  <w:szCs w:val="24"/>
                  <w:vertAlign w:val="baseline"/>
                </w:rPr>
                <w:delText xml:space="preserve"> / e</w:delText>
              </w:r>
            </w:del>
            <w:del w:id="853" w:author="Unknown Author" w:date="2021-02-14T17:52:44Z">
              <w:r>
                <w:rPr>
                  <w:rFonts w:cs="Times New Roman" w:ascii="Times New Roman" w:hAnsi="Times New Roman"/>
                  <w:b/>
                  <w:bCs/>
                  <w:sz w:val="24"/>
                  <w:szCs w:val="24"/>
                  <w:vertAlign w:val="subscript"/>
                </w:rPr>
                <w:delText>x</w:delText>
              </w:r>
            </w:del>
            <w:del w:id="854" w:author="Unknown Author" w:date="2021-02-14T17:52:44Z">
              <w:r>
                <w:rPr>
                  <w:rFonts w:cs="Times New Roman" w:ascii="Times New Roman" w:hAnsi="Times New Roman"/>
                  <w:b/>
                  <w:bCs/>
                  <w:position w:val="0"/>
                  <w:sz w:val="24"/>
                  <w:sz w:val="24"/>
                  <w:szCs w:val="24"/>
                  <w:vertAlign w:val="baseline"/>
                </w:rPr>
                <w:delText>)</w:delText>
              </w:r>
            </w:del>
          </w:p>
        </w:tc>
      </w:tr>
      <w:tr>
        <w:trPr/>
        <w:tc>
          <w:tcPr>
            <w:tcW w:w="2258" w:type="dxa"/>
            <w:tcBorders/>
            <w:shd w:fill="auto" w:val="clear"/>
          </w:tcPr>
          <w:p>
            <w:pPr>
              <w:pStyle w:val="TableContents"/>
              <w:spacing w:before="0" w:after="200"/>
              <w:jc w:val="right"/>
              <w:rPr>
                <w:rFonts w:ascii="Times New Roman" w:hAnsi="Times New Roman" w:cs="Times New Roman"/>
                <w:sz w:val="24"/>
                <w:szCs w:val="24"/>
                <w:del w:id="857" w:author="Unknown Author" w:date="2021-02-14T17:52:44Z"/>
              </w:rPr>
            </w:pPr>
            <w:del w:id="856" w:author="Unknown Author" w:date="2021-02-14T17:52:44Z">
              <w:r>
                <w:rPr>
                  <w:rFonts w:cs="Times New Roman" w:ascii="Times New Roman" w:hAnsi="Times New Roman"/>
                  <w:sz w:val="24"/>
                  <w:szCs w:val="24"/>
                </w:rPr>
                <w:delText>20</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859" w:author="Unknown Author" w:date="2021-02-14T17:52:44Z"/>
              </w:rPr>
            </w:pPr>
            <w:del w:id="858"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56.4 (0.96)</w:delText>
              </w:r>
            </w:del>
          </w:p>
        </w:tc>
        <w:tc>
          <w:tcPr>
            <w:tcW w:w="1531"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861" w:author="Unknown Author" w:date="2021-02-14T17:52:44Z"/>
              </w:rPr>
            </w:pPr>
            <w:del w:id="860"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48.9 (0.92)</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863" w:author="Unknown Author" w:date="2021-02-14T17:52:44Z"/>
              </w:rPr>
            </w:pPr>
            <w:del w:id="862"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57.8 (0.92)</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865" w:author="Unknown Author" w:date="2021-02-14T17:52:44Z"/>
              </w:rPr>
            </w:pPr>
            <w:del w:id="864"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55.1 (0.89)</w:delText>
              </w:r>
            </w:del>
          </w:p>
        </w:tc>
      </w:tr>
      <w:tr>
        <w:trPr/>
        <w:tc>
          <w:tcPr>
            <w:tcW w:w="2258" w:type="dxa"/>
            <w:tcBorders/>
            <w:shd w:fill="auto" w:val="clear"/>
          </w:tcPr>
          <w:p>
            <w:pPr>
              <w:pStyle w:val="TableContents"/>
              <w:spacing w:before="0" w:after="200"/>
              <w:jc w:val="right"/>
              <w:rPr>
                <w:rFonts w:ascii="Times New Roman" w:hAnsi="Times New Roman" w:cs="Times New Roman"/>
                <w:sz w:val="24"/>
                <w:szCs w:val="24"/>
                <w:del w:id="867" w:author="Unknown Author" w:date="2021-02-14T17:52:44Z"/>
              </w:rPr>
            </w:pPr>
            <w:del w:id="866" w:author="Unknown Author" w:date="2021-02-14T17:52:44Z">
              <w:r>
                <w:rPr>
                  <w:rFonts w:cs="Times New Roman" w:ascii="Times New Roman" w:hAnsi="Times New Roman"/>
                  <w:sz w:val="24"/>
                  <w:szCs w:val="24"/>
                </w:rPr>
                <w:delText>40</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869" w:author="Unknown Author" w:date="2021-02-14T17:52:44Z"/>
              </w:rPr>
            </w:pPr>
            <w:del w:id="868"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39.5 (0.94)</w:delText>
              </w:r>
            </w:del>
          </w:p>
        </w:tc>
        <w:tc>
          <w:tcPr>
            <w:tcW w:w="1531"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871" w:author="Unknown Author" w:date="2021-02-14T17:52:44Z"/>
              </w:rPr>
            </w:pPr>
            <w:del w:id="870"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31.8 (0.88)</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873" w:author="Unknown Author" w:date="2021-02-14T17:52:44Z"/>
              </w:rPr>
            </w:pPr>
            <w:del w:id="872"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39.2 (0.89)</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875" w:author="Unknown Author" w:date="2021-02-14T17:52:44Z"/>
              </w:rPr>
            </w:pPr>
            <w:del w:id="874"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36.3 (0.85)</w:delText>
              </w:r>
            </w:del>
          </w:p>
        </w:tc>
      </w:tr>
      <w:tr>
        <w:trPr/>
        <w:tc>
          <w:tcPr>
            <w:tcW w:w="2258" w:type="dxa"/>
            <w:tcBorders/>
            <w:shd w:fill="auto" w:val="clear"/>
          </w:tcPr>
          <w:p>
            <w:pPr>
              <w:pStyle w:val="TableContents"/>
              <w:spacing w:before="0" w:after="200"/>
              <w:jc w:val="right"/>
              <w:rPr>
                <w:rFonts w:ascii="Times New Roman" w:hAnsi="Times New Roman" w:cs="Times New Roman"/>
                <w:sz w:val="24"/>
                <w:szCs w:val="24"/>
                <w:del w:id="877" w:author="Unknown Author" w:date="2021-02-14T17:52:44Z"/>
              </w:rPr>
            </w:pPr>
            <w:del w:id="876" w:author="Unknown Author" w:date="2021-02-14T17:52:44Z">
              <w:r>
                <w:rPr>
                  <w:rFonts w:cs="Times New Roman" w:ascii="Times New Roman" w:hAnsi="Times New Roman"/>
                  <w:sz w:val="24"/>
                  <w:szCs w:val="24"/>
                </w:rPr>
                <w:delText>60</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879" w:author="Unknown Author" w:date="2021-02-14T17:52:44Z"/>
              </w:rPr>
            </w:pPr>
            <w:del w:id="878"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23.5 (0.92)</w:delText>
              </w:r>
            </w:del>
          </w:p>
        </w:tc>
        <w:tc>
          <w:tcPr>
            <w:tcW w:w="1531"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881" w:author="Unknown Author" w:date="2021-02-14T17:52:44Z"/>
              </w:rPr>
            </w:pPr>
            <w:del w:id="880"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16.8 (0.82)</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883" w:author="Unknown Author" w:date="2021-02-14T17:52:44Z"/>
              </w:rPr>
            </w:pPr>
            <w:del w:id="882"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22.9 (0.87)</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885" w:author="Unknown Author" w:date="2021-02-14T17:52:44Z"/>
              </w:rPr>
            </w:pPr>
            <w:del w:id="884"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20.1 (0.79)</w:delText>
              </w:r>
            </w:del>
          </w:p>
        </w:tc>
      </w:tr>
      <w:tr>
        <w:trPr/>
        <w:tc>
          <w:tcPr>
            <w:tcW w:w="2258" w:type="dxa"/>
            <w:tcBorders>
              <w:top w:val="single" w:sz="4" w:space="0" w:color="000000"/>
            </w:tcBorders>
            <w:shd w:fill="auto" w:val="clear"/>
          </w:tcPr>
          <w:p>
            <w:pPr>
              <w:pStyle w:val="TableContents"/>
              <w:spacing w:before="0" w:after="200"/>
              <w:jc w:val="left"/>
              <w:rPr>
                <w:rFonts w:ascii="Times New Roman" w:hAnsi="Times New Roman" w:cs="Times New Roman"/>
                <w:b/>
                <w:b/>
                <w:bCs/>
                <w:sz w:val="24"/>
                <w:szCs w:val="24"/>
                <w:del w:id="887" w:author="Unknown Author" w:date="2021-02-14T17:52:44Z"/>
              </w:rPr>
            </w:pPr>
            <w:del w:id="886" w:author="Unknown Author" w:date="2021-02-14T17:52:44Z">
              <w:r>
                <w:rPr>
                  <w:rFonts w:cs="Times New Roman" w:ascii="Times New Roman" w:hAnsi="Times New Roman"/>
                  <w:b/>
                  <w:bCs/>
                  <w:sz w:val="24"/>
                  <w:szCs w:val="24"/>
                </w:rPr>
                <w:delText>Osteoarticular diseases</w:delText>
              </w:r>
            </w:del>
          </w:p>
        </w:tc>
        <w:tc>
          <w:tcPr>
            <w:tcW w:w="1532" w:type="dxa"/>
            <w:tcBorders>
              <w:top w:val="single" w:sz="4" w:space="0" w:color="000000"/>
            </w:tcBorders>
            <w:shd w:fill="auto" w:val="clear"/>
          </w:tcPr>
          <w:p>
            <w:pPr>
              <w:pStyle w:val="TableContents"/>
              <w:snapToGrid w:val="false"/>
              <w:spacing w:before="0" w:after="200"/>
              <w:jc w:val="right"/>
              <w:rPr>
                <w:rFonts w:ascii="Times New Roman" w:hAnsi="Times New Roman" w:cs="Times New Roman"/>
                <w:b/>
                <w:b/>
                <w:bCs/>
                <w:sz w:val="24"/>
                <w:szCs w:val="24"/>
                <w:del w:id="889" w:author="Unknown Author" w:date="2021-02-14T17:52:44Z"/>
              </w:rPr>
            </w:pPr>
            <w:del w:id="888" w:author="Unknown Author" w:date="2021-02-14T17:52:44Z">
              <w:r>
                <w:rPr>
                  <w:rFonts w:cs="Times New Roman" w:ascii="Times New Roman" w:hAnsi="Times New Roman"/>
                  <w:b/>
                  <w:bCs/>
                  <w:sz w:val="24"/>
                  <w:szCs w:val="24"/>
                </w:rPr>
              </w:r>
            </w:del>
          </w:p>
        </w:tc>
        <w:tc>
          <w:tcPr>
            <w:tcW w:w="1531" w:type="dxa"/>
            <w:tcBorders>
              <w:top w:val="single" w:sz="4" w:space="0" w:color="000000"/>
            </w:tcBorders>
            <w:shd w:fill="auto" w:val="clear"/>
          </w:tcPr>
          <w:p>
            <w:pPr>
              <w:pStyle w:val="TableContents"/>
              <w:snapToGrid w:val="false"/>
              <w:spacing w:before="0" w:after="200"/>
              <w:jc w:val="right"/>
              <w:rPr>
                <w:rFonts w:ascii="Times New Roman" w:hAnsi="Times New Roman" w:cs="Times New Roman"/>
                <w:b/>
                <w:b/>
                <w:bCs/>
                <w:sz w:val="24"/>
                <w:szCs w:val="24"/>
                <w:del w:id="891" w:author="Unknown Author" w:date="2021-02-14T17:52:44Z"/>
              </w:rPr>
            </w:pPr>
            <w:del w:id="890" w:author="Unknown Author" w:date="2021-02-14T17:52:44Z">
              <w:r>
                <w:rPr>
                  <w:rFonts w:cs="Times New Roman" w:ascii="Times New Roman" w:hAnsi="Times New Roman"/>
                  <w:b/>
                  <w:bCs/>
                  <w:sz w:val="24"/>
                  <w:szCs w:val="24"/>
                </w:rPr>
              </w:r>
            </w:del>
          </w:p>
        </w:tc>
        <w:tc>
          <w:tcPr>
            <w:tcW w:w="1532" w:type="dxa"/>
            <w:tcBorders>
              <w:top w:val="single" w:sz="4" w:space="0" w:color="000000"/>
            </w:tcBorders>
            <w:shd w:fill="auto" w:val="clear"/>
          </w:tcPr>
          <w:p>
            <w:pPr>
              <w:pStyle w:val="TableContents"/>
              <w:snapToGrid w:val="false"/>
              <w:spacing w:before="0" w:after="200"/>
              <w:jc w:val="right"/>
              <w:rPr>
                <w:rFonts w:ascii="Times New Roman" w:hAnsi="Times New Roman" w:cs="Times New Roman"/>
                <w:b/>
                <w:b/>
                <w:bCs/>
                <w:sz w:val="24"/>
                <w:szCs w:val="24"/>
                <w:del w:id="893" w:author="Unknown Author" w:date="2021-02-14T17:52:44Z"/>
              </w:rPr>
            </w:pPr>
            <w:del w:id="892" w:author="Unknown Author" w:date="2021-02-14T17:52:44Z">
              <w:r>
                <w:rPr>
                  <w:rFonts w:cs="Times New Roman" w:ascii="Times New Roman" w:hAnsi="Times New Roman"/>
                  <w:b/>
                  <w:bCs/>
                  <w:sz w:val="24"/>
                  <w:szCs w:val="24"/>
                </w:rPr>
              </w:r>
            </w:del>
          </w:p>
        </w:tc>
        <w:tc>
          <w:tcPr>
            <w:tcW w:w="1532" w:type="dxa"/>
            <w:tcBorders>
              <w:top w:val="single" w:sz="4" w:space="0" w:color="000000"/>
            </w:tcBorders>
            <w:shd w:fill="auto" w:val="clear"/>
          </w:tcPr>
          <w:p>
            <w:pPr>
              <w:pStyle w:val="TableContents"/>
              <w:snapToGrid w:val="false"/>
              <w:spacing w:before="0" w:after="200"/>
              <w:jc w:val="right"/>
              <w:rPr>
                <w:rFonts w:ascii="Times New Roman" w:hAnsi="Times New Roman" w:cs="Times New Roman"/>
                <w:b/>
                <w:b/>
                <w:bCs/>
                <w:sz w:val="24"/>
                <w:szCs w:val="24"/>
                <w:del w:id="895" w:author="Unknown Author" w:date="2021-02-14T17:52:44Z"/>
              </w:rPr>
            </w:pPr>
            <w:del w:id="894" w:author="Unknown Author" w:date="2021-02-14T17:52:44Z">
              <w:r>
                <w:rPr>
                  <w:rFonts w:cs="Times New Roman" w:ascii="Times New Roman" w:hAnsi="Times New Roman"/>
                  <w:b/>
                  <w:bCs/>
                  <w:sz w:val="24"/>
                  <w:szCs w:val="24"/>
                </w:rPr>
              </w:r>
            </w:del>
          </w:p>
        </w:tc>
      </w:tr>
      <w:tr>
        <w:trPr/>
        <w:tc>
          <w:tcPr>
            <w:tcW w:w="2258" w:type="dxa"/>
            <w:tcBorders/>
            <w:shd w:fill="auto" w:val="clear"/>
          </w:tcPr>
          <w:p>
            <w:pPr>
              <w:pStyle w:val="TableContents"/>
              <w:spacing w:before="0" w:after="200"/>
              <w:jc w:val="right"/>
              <w:rPr>
                <w:rFonts w:ascii="Times New Roman" w:hAnsi="Times New Roman" w:cs="Times New Roman"/>
                <w:b/>
                <w:b/>
                <w:bCs/>
                <w:sz w:val="24"/>
                <w:szCs w:val="24"/>
                <w:del w:id="897" w:author="Unknown Author" w:date="2021-02-14T17:52:44Z"/>
              </w:rPr>
            </w:pPr>
            <w:del w:id="896" w:author="Unknown Author" w:date="2021-02-14T17:52:44Z">
              <w:r>
                <w:rPr>
                  <w:rFonts w:cs="Times New Roman" w:ascii="Times New Roman" w:hAnsi="Times New Roman"/>
                  <w:b/>
                  <w:bCs/>
                  <w:sz w:val="24"/>
                  <w:szCs w:val="24"/>
                </w:rPr>
                <w:delText>Age</w:delText>
              </w:r>
            </w:del>
          </w:p>
        </w:tc>
        <w:tc>
          <w:tcPr>
            <w:tcW w:w="1532" w:type="dxa"/>
            <w:tcBorders/>
            <w:shd w:fill="auto" w:val="clear"/>
          </w:tcPr>
          <w:p>
            <w:pPr>
              <w:pStyle w:val="TableContents"/>
              <w:spacing w:before="0" w:after="200"/>
              <w:jc w:val="right"/>
              <w:rPr>
                <w:b/>
                <w:b/>
                <w:bCs/>
                <w:sz w:val="24"/>
                <w:szCs w:val="24"/>
                <w:del w:id="905" w:author="Unknown Author" w:date="2021-02-14T17:52:44Z"/>
              </w:rPr>
            </w:pPr>
            <w:del w:id="898" w:author="Unknown Author" w:date="2021-02-14T17:52:44Z">
              <w:r>
                <w:rPr>
                  <w:rFonts w:cs="Times New Roman" w:ascii="Times New Roman" w:hAnsi="Times New Roman"/>
                  <w:b/>
                  <w:bCs/>
                  <w:position w:val="0"/>
                  <w:sz w:val="24"/>
                  <w:sz w:val="24"/>
                  <w:szCs w:val="24"/>
                  <w:vertAlign w:val="baseline"/>
                </w:rPr>
                <w:delText>h</w:delText>
              </w:r>
            </w:del>
            <w:del w:id="899" w:author="Unknown Author" w:date="2021-02-14T17:52:44Z">
              <w:r>
                <w:rPr>
                  <w:rFonts w:cs="Times New Roman" w:ascii="Times New Roman" w:hAnsi="Times New Roman"/>
                  <w:b/>
                  <w:bCs/>
                  <w:sz w:val="24"/>
                  <w:szCs w:val="24"/>
                  <w:vertAlign w:val="subscript"/>
                </w:rPr>
                <w:delText xml:space="preserve">x </w:delText>
              </w:r>
            </w:del>
            <w:del w:id="900" w:author="Unknown Author" w:date="2021-02-14T17:52:44Z">
              <w:r>
                <w:rPr>
                  <w:rFonts w:cs="Times New Roman" w:ascii="Times New Roman" w:hAnsi="Times New Roman"/>
                  <w:b/>
                  <w:bCs/>
                  <w:position w:val="0"/>
                  <w:sz w:val="24"/>
                  <w:sz w:val="24"/>
                  <w:szCs w:val="24"/>
                  <w:vertAlign w:val="baseline"/>
                </w:rPr>
                <w:delText>(h</w:delText>
              </w:r>
            </w:del>
            <w:del w:id="901" w:author="Unknown Author" w:date="2021-02-14T17:52:44Z">
              <w:r>
                <w:rPr>
                  <w:rFonts w:cs="Times New Roman" w:ascii="Times New Roman" w:hAnsi="Times New Roman"/>
                  <w:b/>
                  <w:bCs/>
                  <w:sz w:val="24"/>
                  <w:szCs w:val="24"/>
                  <w:vertAlign w:val="subscript"/>
                </w:rPr>
                <w:delText>x</w:delText>
              </w:r>
            </w:del>
            <w:del w:id="902" w:author="Unknown Author" w:date="2021-02-14T17:52:44Z">
              <w:r>
                <w:rPr>
                  <w:rFonts w:cs="Times New Roman" w:ascii="Times New Roman" w:hAnsi="Times New Roman"/>
                  <w:b/>
                  <w:bCs/>
                  <w:position w:val="0"/>
                  <w:sz w:val="24"/>
                  <w:sz w:val="24"/>
                  <w:szCs w:val="24"/>
                  <w:vertAlign w:val="baseline"/>
                </w:rPr>
                <w:delText xml:space="preserve"> / e</w:delText>
              </w:r>
            </w:del>
            <w:del w:id="903" w:author="Unknown Author" w:date="2021-02-14T17:52:44Z">
              <w:r>
                <w:rPr>
                  <w:rFonts w:cs="Times New Roman" w:ascii="Times New Roman" w:hAnsi="Times New Roman"/>
                  <w:b/>
                  <w:bCs/>
                  <w:sz w:val="24"/>
                  <w:szCs w:val="24"/>
                  <w:vertAlign w:val="subscript"/>
                </w:rPr>
                <w:delText>x</w:delText>
              </w:r>
            </w:del>
            <w:del w:id="904" w:author="Unknown Author" w:date="2021-02-14T17:52:44Z">
              <w:r>
                <w:rPr>
                  <w:rFonts w:cs="Times New Roman" w:ascii="Times New Roman" w:hAnsi="Times New Roman"/>
                  <w:b/>
                  <w:bCs/>
                  <w:position w:val="0"/>
                  <w:sz w:val="24"/>
                  <w:sz w:val="24"/>
                  <w:szCs w:val="24"/>
                  <w:vertAlign w:val="baseline"/>
                </w:rPr>
                <w:delText>)</w:delText>
              </w:r>
            </w:del>
          </w:p>
        </w:tc>
        <w:tc>
          <w:tcPr>
            <w:tcW w:w="1531" w:type="dxa"/>
            <w:tcBorders/>
            <w:shd w:fill="auto" w:val="clear"/>
          </w:tcPr>
          <w:p>
            <w:pPr>
              <w:pStyle w:val="TableContents"/>
              <w:spacing w:before="0" w:after="200"/>
              <w:jc w:val="right"/>
              <w:rPr>
                <w:b/>
                <w:b/>
                <w:bCs/>
                <w:sz w:val="24"/>
                <w:szCs w:val="24"/>
                <w:del w:id="913" w:author="Unknown Author" w:date="2021-02-14T17:52:44Z"/>
              </w:rPr>
            </w:pPr>
            <w:del w:id="906" w:author="Unknown Author" w:date="2021-02-14T17:52:44Z">
              <w:r>
                <w:rPr>
                  <w:rFonts w:cs="Times New Roman" w:ascii="Times New Roman" w:hAnsi="Times New Roman"/>
                  <w:b/>
                  <w:bCs/>
                  <w:position w:val="0"/>
                  <w:sz w:val="24"/>
                  <w:sz w:val="24"/>
                  <w:szCs w:val="24"/>
                  <w:vertAlign w:val="baseline"/>
                </w:rPr>
                <w:delText>h</w:delText>
              </w:r>
            </w:del>
            <w:del w:id="907" w:author="Unknown Author" w:date="2021-02-14T17:52:44Z">
              <w:r>
                <w:rPr>
                  <w:rFonts w:cs="Times New Roman" w:ascii="Times New Roman" w:hAnsi="Times New Roman"/>
                  <w:b/>
                  <w:bCs/>
                  <w:sz w:val="24"/>
                  <w:szCs w:val="24"/>
                  <w:vertAlign w:val="subscript"/>
                </w:rPr>
                <w:delText xml:space="preserve">x </w:delText>
              </w:r>
            </w:del>
            <w:del w:id="908" w:author="Unknown Author" w:date="2021-02-14T17:52:44Z">
              <w:r>
                <w:rPr>
                  <w:rFonts w:cs="Times New Roman" w:ascii="Times New Roman" w:hAnsi="Times New Roman"/>
                  <w:b/>
                  <w:bCs/>
                  <w:position w:val="0"/>
                  <w:sz w:val="24"/>
                  <w:sz w:val="24"/>
                  <w:szCs w:val="24"/>
                  <w:vertAlign w:val="baseline"/>
                </w:rPr>
                <w:delText>(h</w:delText>
              </w:r>
            </w:del>
            <w:del w:id="909" w:author="Unknown Author" w:date="2021-02-14T17:52:44Z">
              <w:r>
                <w:rPr>
                  <w:rFonts w:cs="Times New Roman" w:ascii="Times New Roman" w:hAnsi="Times New Roman"/>
                  <w:b/>
                  <w:bCs/>
                  <w:sz w:val="24"/>
                  <w:szCs w:val="24"/>
                  <w:vertAlign w:val="subscript"/>
                </w:rPr>
                <w:delText>x</w:delText>
              </w:r>
            </w:del>
            <w:del w:id="910" w:author="Unknown Author" w:date="2021-02-14T17:52:44Z">
              <w:r>
                <w:rPr>
                  <w:rFonts w:cs="Times New Roman" w:ascii="Times New Roman" w:hAnsi="Times New Roman"/>
                  <w:b/>
                  <w:bCs/>
                  <w:position w:val="0"/>
                  <w:sz w:val="24"/>
                  <w:sz w:val="24"/>
                  <w:szCs w:val="24"/>
                  <w:vertAlign w:val="baseline"/>
                </w:rPr>
                <w:delText xml:space="preserve"> / e</w:delText>
              </w:r>
            </w:del>
            <w:del w:id="911" w:author="Unknown Author" w:date="2021-02-14T17:52:44Z">
              <w:r>
                <w:rPr>
                  <w:rFonts w:cs="Times New Roman" w:ascii="Times New Roman" w:hAnsi="Times New Roman"/>
                  <w:b/>
                  <w:bCs/>
                  <w:sz w:val="24"/>
                  <w:szCs w:val="24"/>
                  <w:vertAlign w:val="subscript"/>
                </w:rPr>
                <w:delText>x</w:delText>
              </w:r>
            </w:del>
            <w:del w:id="912" w:author="Unknown Author" w:date="2021-02-14T17:52:44Z">
              <w:r>
                <w:rPr>
                  <w:rFonts w:cs="Times New Roman" w:ascii="Times New Roman" w:hAnsi="Times New Roman"/>
                  <w:b/>
                  <w:bCs/>
                  <w:position w:val="0"/>
                  <w:sz w:val="24"/>
                  <w:sz w:val="24"/>
                  <w:szCs w:val="24"/>
                  <w:vertAlign w:val="baseline"/>
                </w:rPr>
                <w:delText>)</w:delText>
              </w:r>
            </w:del>
          </w:p>
        </w:tc>
        <w:tc>
          <w:tcPr>
            <w:tcW w:w="1532" w:type="dxa"/>
            <w:tcBorders/>
            <w:shd w:fill="auto" w:val="clear"/>
          </w:tcPr>
          <w:p>
            <w:pPr>
              <w:pStyle w:val="TableContents"/>
              <w:spacing w:before="0" w:after="200"/>
              <w:jc w:val="right"/>
              <w:rPr>
                <w:b/>
                <w:b/>
                <w:bCs/>
                <w:sz w:val="24"/>
                <w:szCs w:val="24"/>
                <w:del w:id="921" w:author="Unknown Author" w:date="2021-02-14T17:52:44Z"/>
              </w:rPr>
            </w:pPr>
            <w:del w:id="914" w:author="Unknown Author" w:date="2021-02-14T17:52:44Z">
              <w:r>
                <w:rPr>
                  <w:rFonts w:cs="Times New Roman" w:ascii="Times New Roman" w:hAnsi="Times New Roman"/>
                  <w:b/>
                  <w:bCs/>
                  <w:position w:val="0"/>
                  <w:sz w:val="24"/>
                  <w:sz w:val="24"/>
                  <w:szCs w:val="24"/>
                  <w:vertAlign w:val="baseline"/>
                </w:rPr>
                <w:delText>h</w:delText>
              </w:r>
            </w:del>
            <w:del w:id="915" w:author="Unknown Author" w:date="2021-02-14T17:52:44Z">
              <w:r>
                <w:rPr>
                  <w:rFonts w:cs="Times New Roman" w:ascii="Times New Roman" w:hAnsi="Times New Roman"/>
                  <w:b/>
                  <w:bCs/>
                  <w:sz w:val="24"/>
                  <w:szCs w:val="24"/>
                  <w:vertAlign w:val="subscript"/>
                </w:rPr>
                <w:delText xml:space="preserve">x </w:delText>
              </w:r>
            </w:del>
            <w:del w:id="916" w:author="Unknown Author" w:date="2021-02-14T17:52:44Z">
              <w:r>
                <w:rPr>
                  <w:rFonts w:cs="Times New Roman" w:ascii="Times New Roman" w:hAnsi="Times New Roman"/>
                  <w:b/>
                  <w:bCs/>
                  <w:position w:val="0"/>
                  <w:sz w:val="24"/>
                  <w:sz w:val="24"/>
                  <w:szCs w:val="24"/>
                  <w:vertAlign w:val="baseline"/>
                </w:rPr>
                <w:delText>(h</w:delText>
              </w:r>
            </w:del>
            <w:del w:id="917" w:author="Unknown Author" w:date="2021-02-14T17:52:44Z">
              <w:r>
                <w:rPr>
                  <w:rFonts w:cs="Times New Roman" w:ascii="Times New Roman" w:hAnsi="Times New Roman"/>
                  <w:b/>
                  <w:bCs/>
                  <w:sz w:val="24"/>
                  <w:szCs w:val="24"/>
                  <w:vertAlign w:val="subscript"/>
                </w:rPr>
                <w:delText>x</w:delText>
              </w:r>
            </w:del>
            <w:del w:id="918" w:author="Unknown Author" w:date="2021-02-14T17:52:44Z">
              <w:r>
                <w:rPr>
                  <w:rFonts w:cs="Times New Roman" w:ascii="Times New Roman" w:hAnsi="Times New Roman"/>
                  <w:b/>
                  <w:bCs/>
                  <w:position w:val="0"/>
                  <w:sz w:val="24"/>
                  <w:sz w:val="24"/>
                  <w:szCs w:val="24"/>
                  <w:vertAlign w:val="baseline"/>
                </w:rPr>
                <w:delText xml:space="preserve"> / e</w:delText>
              </w:r>
            </w:del>
            <w:del w:id="919" w:author="Unknown Author" w:date="2021-02-14T17:52:44Z">
              <w:r>
                <w:rPr>
                  <w:rFonts w:cs="Times New Roman" w:ascii="Times New Roman" w:hAnsi="Times New Roman"/>
                  <w:b/>
                  <w:bCs/>
                  <w:sz w:val="24"/>
                  <w:szCs w:val="24"/>
                  <w:vertAlign w:val="subscript"/>
                </w:rPr>
                <w:delText>x</w:delText>
              </w:r>
            </w:del>
            <w:del w:id="920" w:author="Unknown Author" w:date="2021-02-14T17:52:44Z">
              <w:r>
                <w:rPr>
                  <w:rFonts w:cs="Times New Roman" w:ascii="Times New Roman" w:hAnsi="Times New Roman"/>
                  <w:b/>
                  <w:bCs/>
                  <w:position w:val="0"/>
                  <w:sz w:val="24"/>
                  <w:sz w:val="24"/>
                  <w:szCs w:val="24"/>
                  <w:vertAlign w:val="baseline"/>
                </w:rPr>
                <w:delText>)</w:delText>
              </w:r>
            </w:del>
          </w:p>
        </w:tc>
        <w:tc>
          <w:tcPr>
            <w:tcW w:w="1532" w:type="dxa"/>
            <w:tcBorders/>
            <w:shd w:fill="auto" w:val="clear"/>
          </w:tcPr>
          <w:p>
            <w:pPr>
              <w:pStyle w:val="TableContents"/>
              <w:spacing w:before="0" w:after="200"/>
              <w:jc w:val="right"/>
              <w:rPr>
                <w:b/>
                <w:b/>
                <w:bCs/>
                <w:sz w:val="24"/>
                <w:szCs w:val="24"/>
                <w:del w:id="929" w:author="Unknown Author" w:date="2021-02-14T17:52:44Z"/>
              </w:rPr>
            </w:pPr>
            <w:del w:id="922" w:author="Unknown Author" w:date="2021-02-14T17:52:44Z">
              <w:r>
                <w:rPr>
                  <w:rFonts w:cs="Times New Roman" w:ascii="Times New Roman" w:hAnsi="Times New Roman"/>
                  <w:b/>
                  <w:bCs/>
                  <w:position w:val="0"/>
                  <w:sz w:val="24"/>
                  <w:sz w:val="24"/>
                  <w:szCs w:val="24"/>
                  <w:vertAlign w:val="baseline"/>
                </w:rPr>
                <w:delText>h</w:delText>
              </w:r>
            </w:del>
            <w:del w:id="923" w:author="Unknown Author" w:date="2021-02-14T17:52:44Z">
              <w:r>
                <w:rPr>
                  <w:rFonts w:cs="Times New Roman" w:ascii="Times New Roman" w:hAnsi="Times New Roman"/>
                  <w:b/>
                  <w:bCs/>
                  <w:sz w:val="24"/>
                  <w:szCs w:val="24"/>
                  <w:vertAlign w:val="subscript"/>
                </w:rPr>
                <w:delText xml:space="preserve">x </w:delText>
              </w:r>
            </w:del>
            <w:del w:id="924" w:author="Unknown Author" w:date="2021-02-14T17:52:44Z">
              <w:r>
                <w:rPr>
                  <w:rFonts w:cs="Times New Roman" w:ascii="Times New Roman" w:hAnsi="Times New Roman"/>
                  <w:b/>
                  <w:bCs/>
                  <w:position w:val="0"/>
                  <w:sz w:val="24"/>
                  <w:sz w:val="24"/>
                  <w:szCs w:val="24"/>
                  <w:vertAlign w:val="baseline"/>
                </w:rPr>
                <w:delText>(h</w:delText>
              </w:r>
            </w:del>
            <w:del w:id="925" w:author="Unknown Author" w:date="2021-02-14T17:52:44Z">
              <w:r>
                <w:rPr>
                  <w:rFonts w:cs="Times New Roman" w:ascii="Times New Roman" w:hAnsi="Times New Roman"/>
                  <w:b/>
                  <w:bCs/>
                  <w:sz w:val="24"/>
                  <w:szCs w:val="24"/>
                  <w:vertAlign w:val="subscript"/>
                </w:rPr>
                <w:delText>x</w:delText>
              </w:r>
            </w:del>
            <w:del w:id="926" w:author="Unknown Author" w:date="2021-02-14T17:52:44Z">
              <w:r>
                <w:rPr>
                  <w:rFonts w:cs="Times New Roman" w:ascii="Times New Roman" w:hAnsi="Times New Roman"/>
                  <w:b/>
                  <w:bCs/>
                  <w:position w:val="0"/>
                  <w:sz w:val="24"/>
                  <w:sz w:val="24"/>
                  <w:szCs w:val="24"/>
                  <w:vertAlign w:val="baseline"/>
                </w:rPr>
                <w:delText xml:space="preserve"> / e</w:delText>
              </w:r>
            </w:del>
            <w:del w:id="927" w:author="Unknown Author" w:date="2021-02-14T17:52:44Z">
              <w:r>
                <w:rPr>
                  <w:rFonts w:cs="Times New Roman" w:ascii="Times New Roman" w:hAnsi="Times New Roman"/>
                  <w:b/>
                  <w:bCs/>
                  <w:sz w:val="24"/>
                  <w:szCs w:val="24"/>
                  <w:vertAlign w:val="subscript"/>
                </w:rPr>
                <w:delText>x</w:delText>
              </w:r>
            </w:del>
            <w:del w:id="928" w:author="Unknown Author" w:date="2021-02-14T17:52:44Z">
              <w:r>
                <w:rPr>
                  <w:rFonts w:cs="Times New Roman" w:ascii="Times New Roman" w:hAnsi="Times New Roman"/>
                  <w:b/>
                  <w:bCs/>
                  <w:position w:val="0"/>
                  <w:sz w:val="24"/>
                  <w:sz w:val="24"/>
                  <w:szCs w:val="24"/>
                  <w:vertAlign w:val="baseline"/>
                </w:rPr>
                <w:delText>)</w:delText>
              </w:r>
            </w:del>
          </w:p>
        </w:tc>
      </w:tr>
      <w:tr>
        <w:trPr/>
        <w:tc>
          <w:tcPr>
            <w:tcW w:w="2258" w:type="dxa"/>
            <w:tcBorders/>
            <w:shd w:fill="auto" w:val="clear"/>
          </w:tcPr>
          <w:p>
            <w:pPr>
              <w:pStyle w:val="TableContents"/>
              <w:spacing w:before="0" w:after="200"/>
              <w:jc w:val="right"/>
              <w:rPr>
                <w:rFonts w:ascii="Times New Roman" w:hAnsi="Times New Roman" w:cs="Times New Roman"/>
                <w:sz w:val="24"/>
                <w:szCs w:val="24"/>
                <w:del w:id="931" w:author="Unknown Author" w:date="2021-02-14T17:52:44Z"/>
              </w:rPr>
            </w:pPr>
            <w:del w:id="930" w:author="Unknown Author" w:date="2021-02-14T17:52:44Z">
              <w:r>
                <w:rPr>
                  <w:rFonts w:cs="Times New Roman" w:ascii="Times New Roman" w:hAnsi="Times New Roman"/>
                  <w:sz w:val="24"/>
                  <w:szCs w:val="24"/>
                </w:rPr>
                <w:delText>20</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933" w:author="Unknown Author" w:date="2021-02-14T17:52:44Z"/>
              </w:rPr>
            </w:pPr>
            <w:del w:id="932"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43.9 (0.74)</w:delText>
              </w:r>
            </w:del>
          </w:p>
        </w:tc>
        <w:tc>
          <w:tcPr>
            <w:tcW w:w="1531"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935" w:author="Unknown Author" w:date="2021-02-14T17:52:44Z"/>
              </w:rPr>
            </w:pPr>
            <w:del w:id="934"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42.3 (0.79)</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937" w:author="Unknown Author" w:date="2021-02-14T17:52:44Z"/>
              </w:rPr>
            </w:pPr>
            <w:del w:id="936"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42.8 (0.68)</w:delText>
              </w:r>
            </w:del>
          </w:p>
        </w:tc>
        <w:tc>
          <w:tcPr>
            <w:tcW w:w="1532" w:type="dxa"/>
            <w:tcBorders/>
            <w:shd w:fill="auto" w:val="clear"/>
          </w:tcPr>
          <w:p>
            <w:pPr>
              <w:pStyle w:val="Normal"/>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939" w:author="Unknown Author" w:date="2021-02-14T17:52:44Z"/>
              </w:rPr>
            </w:pPr>
            <w:del w:id="938"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42.6 (0.69)</w:delText>
              </w:r>
            </w:del>
          </w:p>
        </w:tc>
      </w:tr>
      <w:tr>
        <w:trPr/>
        <w:tc>
          <w:tcPr>
            <w:tcW w:w="2258" w:type="dxa"/>
            <w:tcBorders/>
            <w:shd w:fill="auto" w:val="clear"/>
          </w:tcPr>
          <w:p>
            <w:pPr>
              <w:pStyle w:val="TableContents"/>
              <w:spacing w:before="0" w:after="200"/>
              <w:jc w:val="right"/>
              <w:rPr>
                <w:rFonts w:ascii="Times New Roman" w:hAnsi="Times New Roman" w:cs="Times New Roman"/>
                <w:sz w:val="24"/>
                <w:szCs w:val="24"/>
                <w:del w:id="941" w:author="Unknown Author" w:date="2021-02-14T17:52:44Z"/>
              </w:rPr>
            </w:pPr>
            <w:del w:id="940" w:author="Unknown Author" w:date="2021-02-14T17:52:44Z">
              <w:r>
                <w:rPr>
                  <w:rFonts w:cs="Times New Roman" w:ascii="Times New Roman" w:hAnsi="Times New Roman"/>
                  <w:sz w:val="24"/>
                  <w:szCs w:val="24"/>
                </w:rPr>
                <w:delText>40</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943" w:author="Unknown Author" w:date="2021-02-14T17:52:44Z"/>
              </w:rPr>
            </w:pPr>
            <w:del w:id="942"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29.0 (0.69)</w:delText>
              </w:r>
            </w:del>
          </w:p>
        </w:tc>
        <w:tc>
          <w:tcPr>
            <w:tcW w:w="1531"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945" w:author="Unknown Author" w:date="2021-02-14T17:52:44Z"/>
              </w:rPr>
            </w:pPr>
            <w:del w:id="944"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26.8 (0.74)</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947" w:author="Unknown Author" w:date="2021-02-14T17:52:44Z"/>
              </w:rPr>
            </w:pPr>
            <w:del w:id="946"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26.6 (0.60)</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949" w:author="Unknown Author" w:date="2021-02-14T17:52:44Z"/>
              </w:rPr>
            </w:pPr>
            <w:del w:id="948"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26.8 (0.63)</w:delText>
              </w:r>
            </w:del>
          </w:p>
        </w:tc>
      </w:tr>
      <w:tr>
        <w:trPr/>
        <w:tc>
          <w:tcPr>
            <w:tcW w:w="2258" w:type="dxa"/>
            <w:tcBorders>
              <w:bottom w:val="single" w:sz="4" w:space="0" w:color="000000"/>
            </w:tcBorders>
            <w:shd w:fill="auto" w:val="clear"/>
          </w:tcPr>
          <w:p>
            <w:pPr>
              <w:pStyle w:val="TableContents"/>
              <w:spacing w:before="0" w:after="200"/>
              <w:jc w:val="right"/>
              <w:rPr>
                <w:rFonts w:ascii="Times New Roman" w:hAnsi="Times New Roman" w:cs="Times New Roman"/>
                <w:sz w:val="24"/>
                <w:szCs w:val="24"/>
                <w:del w:id="951" w:author="Unknown Author" w:date="2021-02-14T17:52:44Z"/>
              </w:rPr>
            </w:pPr>
            <w:del w:id="950" w:author="Unknown Author" w:date="2021-02-14T17:52:44Z">
              <w:r>
                <w:rPr>
                  <w:rFonts w:cs="Times New Roman" w:ascii="Times New Roman" w:hAnsi="Times New Roman"/>
                  <w:sz w:val="24"/>
                  <w:szCs w:val="24"/>
                </w:rPr>
                <w:delText>60</w:delText>
              </w:r>
            </w:del>
          </w:p>
        </w:tc>
        <w:tc>
          <w:tcPr>
            <w:tcW w:w="1532" w:type="dxa"/>
            <w:tcBorders>
              <w:bottom w:val="single" w:sz="4" w:space="0" w:color="000000"/>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953" w:author="Unknown Author" w:date="2021-02-14T17:52:44Z"/>
              </w:rPr>
            </w:pPr>
            <w:del w:id="952"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17.6 (0.69)</w:delText>
              </w:r>
            </w:del>
          </w:p>
        </w:tc>
        <w:tc>
          <w:tcPr>
            <w:tcW w:w="1531" w:type="dxa"/>
            <w:tcBorders>
              <w:bottom w:val="single" w:sz="4" w:space="0" w:color="000000"/>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955" w:author="Unknown Author" w:date="2021-02-14T17:52:44Z"/>
              </w:rPr>
            </w:pPr>
            <w:del w:id="954"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14.2 (0.69)</w:delText>
              </w:r>
            </w:del>
          </w:p>
        </w:tc>
        <w:tc>
          <w:tcPr>
            <w:tcW w:w="1532" w:type="dxa"/>
            <w:tcBorders>
              <w:bottom w:val="single" w:sz="4" w:space="0" w:color="000000"/>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957" w:author="Unknown Author" w:date="2021-02-14T17:52:44Z"/>
              </w:rPr>
            </w:pPr>
            <w:del w:id="956"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15.2 (0.58)</w:delText>
              </w:r>
            </w:del>
          </w:p>
        </w:tc>
        <w:tc>
          <w:tcPr>
            <w:tcW w:w="1532" w:type="dxa"/>
            <w:tcBorders>
              <w:bottom w:val="single" w:sz="4" w:space="0" w:color="000000"/>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959" w:author="Unknown Author" w:date="2021-02-14T17:52:44Z"/>
              </w:rPr>
            </w:pPr>
            <w:del w:id="958"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15.0 (0.59)</w:delText>
              </w:r>
            </w:del>
          </w:p>
        </w:tc>
      </w:tr>
      <w:tr>
        <w:trPr/>
        <w:tc>
          <w:tcPr>
            <w:tcW w:w="2258" w:type="dxa"/>
            <w:tcBorders/>
            <w:shd w:fill="auto" w:val="clear"/>
          </w:tcPr>
          <w:p>
            <w:pPr>
              <w:pStyle w:val="TableContents"/>
              <w:spacing w:before="0" w:after="200"/>
              <w:jc w:val="left"/>
              <w:rPr>
                <w:rFonts w:ascii="Times New Roman" w:hAnsi="Times New Roman" w:cs="Times New Roman"/>
                <w:b/>
                <w:b/>
                <w:bCs/>
                <w:sz w:val="24"/>
                <w:szCs w:val="24"/>
                <w:del w:id="961" w:author="Unknown Author" w:date="2021-02-14T17:52:44Z"/>
              </w:rPr>
            </w:pPr>
            <w:del w:id="960" w:author="Unknown Author" w:date="2021-02-14T17:52:44Z">
              <w:r>
                <w:rPr>
                  <w:rFonts w:cs="Times New Roman" w:ascii="Times New Roman" w:hAnsi="Times New Roman"/>
                  <w:b/>
                  <w:bCs/>
                  <w:sz w:val="24"/>
                  <w:szCs w:val="24"/>
                </w:rPr>
                <w:delText>Census disabilities</w:delText>
              </w:r>
            </w:del>
          </w:p>
        </w:tc>
        <w:tc>
          <w:tcPr>
            <w:tcW w:w="1532" w:type="dxa"/>
            <w:tcBorders/>
            <w:shd w:fill="auto" w:val="clear"/>
          </w:tcPr>
          <w:p>
            <w:pPr>
              <w:pStyle w:val="TableContents"/>
              <w:snapToGrid w:val="false"/>
              <w:spacing w:before="0" w:after="200"/>
              <w:jc w:val="right"/>
              <w:rPr>
                <w:rFonts w:ascii="Times New Roman" w:hAnsi="Times New Roman" w:cs="Times New Roman"/>
                <w:b/>
                <w:b/>
                <w:bCs/>
                <w:sz w:val="24"/>
                <w:szCs w:val="24"/>
                <w:del w:id="963" w:author="Unknown Author" w:date="2021-02-14T17:52:44Z"/>
              </w:rPr>
            </w:pPr>
            <w:del w:id="962" w:author="Unknown Author" w:date="2021-02-14T17:52:44Z">
              <w:r>
                <w:rPr>
                  <w:rFonts w:cs="Times New Roman" w:ascii="Times New Roman" w:hAnsi="Times New Roman"/>
                  <w:b/>
                  <w:bCs/>
                  <w:sz w:val="24"/>
                  <w:szCs w:val="24"/>
                </w:rPr>
              </w:r>
            </w:del>
          </w:p>
        </w:tc>
        <w:tc>
          <w:tcPr>
            <w:tcW w:w="1531" w:type="dxa"/>
            <w:tcBorders/>
            <w:shd w:fill="auto" w:val="clear"/>
          </w:tcPr>
          <w:p>
            <w:pPr>
              <w:pStyle w:val="TableContents"/>
              <w:snapToGrid w:val="false"/>
              <w:spacing w:before="0" w:after="200"/>
              <w:jc w:val="right"/>
              <w:rPr>
                <w:rFonts w:ascii="Times New Roman" w:hAnsi="Times New Roman" w:cs="Times New Roman"/>
                <w:b/>
                <w:b/>
                <w:bCs/>
                <w:sz w:val="24"/>
                <w:szCs w:val="24"/>
                <w:del w:id="965" w:author="Unknown Author" w:date="2021-02-14T17:52:44Z"/>
              </w:rPr>
            </w:pPr>
            <w:del w:id="964" w:author="Unknown Author" w:date="2021-02-14T17:52:44Z">
              <w:r>
                <w:rPr>
                  <w:rFonts w:cs="Times New Roman" w:ascii="Times New Roman" w:hAnsi="Times New Roman"/>
                  <w:b/>
                  <w:bCs/>
                  <w:sz w:val="24"/>
                  <w:szCs w:val="24"/>
                </w:rPr>
              </w:r>
            </w:del>
          </w:p>
        </w:tc>
        <w:tc>
          <w:tcPr>
            <w:tcW w:w="1532" w:type="dxa"/>
            <w:tcBorders/>
            <w:shd w:fill="auto" w:val="clear"/>
          </w:tcPr>
          <w:p>
            <w:pPr>
              <w:pStyle w:val="TableContents"/>
              <w:snapToGrid w:val="false"/>
              <w:spacing w:before="0" w:after="200"/>
              <w:jc w:val="right"/>
              <w:rPr>
                <w:rFonts w:ascii="Times New Roman" w:hAnsi="Times New Roman" w:cs="Times New Roman"/>
                <w:b/>
                <w:b/>
                <w:bCs/>
                <w:sz w:val="24"/>
                <w:szCs w:val="24"/>
                <w:del w:id="967" w:author="Unknown Author" w:date="2021-02-14T17:52:44Z"/>
              </w:rPr>
            </w:pPr>
            <w:del w:id="966" w:author="Unknown Author" w:date="2021-02-14T17:52:44Z">
              <w:r>
                <w:rPr>
                  <w:rFonts w:cs="Times New Roman" w:ascii="Times New Roman" w:hAnsi="Times New Roman"/>
                  <w:b/>
                  <w:bCs/>
                  <w:sz w:val="24"/>
                  <w:szCs w:val="24"/>
                </w:rPr>
              </w:r>
            </w:del>
          </w:p>
        </w:tc>
        <w:tc>
          <w:tcPr>
            <w:tcW w:w="1532" w:type="dxa"/>
            <w:tcBorders/>
            <w:shd w:fill="auto" w:val="clear"/>
          </w:tcPr>
          <w:p>
            <w:pPr>
              <w:pStyle w:val="TableContents"/>
              <w:snapToGrid w:val="false"/>
              <w:spacing w:before="0" w:after="200"/>
              <w:jc w:val="right"/>
              <w:rPr>
                <w:rFonts w:ascii="Times New Roman" w:hAnsi="Times New Roman" w:cs="Times New Roman"/>
                <w:b/>
                <w:b/>
                <w:bCs/>
                <w:sz w:val="24"/>
                <w:szCs w:val="24"/>
                <w:del w:id="969" w:author="Unknown Author" w:date="2021-02-14T17:52:44Z"/>
              </w:rPr>
            </w:pPr>
            <w:del w:id="968" w:author="Unknown Author" w:date="2021-02-14T17:52:44Z">
              <w:r>
                <w:rPr>
                  <w:rFonts w:cs="Times New Roman" w:ascii="Times New Roman" w:hAnsi="Times New Roman"/>
                  <w:b/>
                  <w:bCs/>
                  <w:sz w:val="24"/>
                  <w:szCs w:val="24"/>
                </w:rPr>
              </w:r>
            </w:del>
          </w:p>
        </w:tc>
      </w:tr>
      <w:tr>
        <w:trPr/>
        <w:tc>
          <w:tcPr>
            <w:tcW w:w="2258" w:type="dxa"/>
            <w:tcBorders/>
            <w:shd w:fill="auto" w:val="clear"/>
          </w:tcPr>
          <w:p>
            <w:pPr>
              <w:pStyle w:val="TableContents"/>
              <w:spacing w:before="0" w:after="200"/>
              <w:jc w:val="right"/>
              <w:rPr>
                <w:rFonts w:ascii="Times New Roman" w:hAnsi="Times New Roman" w:cs="Times New Roman"/>
                <w:b/>
                <w:b/>
                <w:bCs/>
                <w:sz w:val="24"/>
                <w:szCs w:val="24"/>
                <w:del w:id="971" w:author="Unknown Author" w:date="2021-02-14T17:52:44Z"/>
              </w:rPr>
            </w:pPr>
            <w:del w:id="970" w:author="Unknown Author" w:date="2021-02-14T17:52:44Z">
              <w:r>
                <w:rPr>
                  <w:rFonts w:cs="Times New Roman" w:ascii="Times New Roman" w:hAnsi="Times New Roman"/>
                  <w:b/>
                  <w:bCs/>
                  <w:sz w:val="24"/>
                  <w:szCs w:val="24"/>
                </w:rPr>
                <w:delText>Age</w:delText>
              </w:r>
            </w:del>
          </w:p>
        </w:tc>
        <w:tc>
          <w:tcPr>
            <w:tcW w:w="1532" w:type="dxa"/>
            <w:tcBorders/>
            <w:shd w:fill="auto" w:val="clear"/>
          </w:tcPr>
          <w:p>
            <w:pPr>
              <w:pStyle w:val="TableContents"/>
              <w:spacing w:before="0" w:after="200"/>
              <w:jc w:val="right"/>
              <w:rPr>
                <w:b/>
                <w:b/>
                <w:bCs/>
                <w:sz w:val="24"/>
                <w:szCs w:val="24"/>
                <w:del w:id="979" w:author="Unknown Author" w:date="2021-02-14T17:52:44Z"/>
              </w:rPr>
            </w:pPr>
            <w:del w:id="972" w:author="Unknown Author" w:date="2021-02-14T17:52:44Z">
              <w:r>
                <w:rPr>
                  <w:rFonts w:cs="Times New Roman" w:ascii="Times New Roman" w:hAnsi="Times New Roman"/>
                  <w:b/>
                  <w:bCs/>
                  <w:position w:val="0"/>
                  <w:sz w:val="24"/>
                  <w:sz w:val="24"/>
                  <w:szCs w:val="24"/>
                  <w:vertAlign w:val="baseline"/>
                </w:rPr>
                <w:delText>h</w:delText>
              </w:r>
            </w:del>
            <w:del w:id="973" w:author="Unknown Author" w:date="2021-02-14T17:52:44Z">
              <w:r>
                <w:rPr>
                  <w:rFonts w:cs="Times New Roman" w:ascii="Times New Roman" w:hAnsi="Times New Roman"/>
                  <w:b/>
                  <w:bCs/>
                  <w:sz w:val="24"/>
                  <w:szCs w:val="24"/>
                  <w:vertAlign w:val="subscript"/>
                </w:rPr>
                <w:delText xml:space="preserve">x </w:delText>
              </w:r>
            </w:del>
            <w:del w:id="974" w:author="Unknown Author" w:date="2021-02-14T17:52:44Z">
              <w:r>
                <w:rPr>
                  <w:rFonts w:cs="Times New Roman" w:ascii="Times New Roman" w:hAnsi="Times New Roman"/>
                  <w:b/>
                  <w:bCs/>
                  <w:position w:val="0"/>
                  <w:sz w:val="24"/>
                  <w:sz w:val="24"/>
                  <w:szCs w:val="24"/>
                  <w:vertAlign w:val="baseline"/>
                </w:rPr>
                <w:delText>(h</w:delText>
              </w:r>
            </w:del>
            <w:del w:id="975" w:author="Unknown Author" w:date="2021-02-14T17:52:44Z">
              <w:r>
                <w:rPr>
                  <w:rFonts w:cs="Times New Roman" w:ascii="Times New Roman" w:hAnsi="Times New Roman"/>
                  <w:b/>
                  <w:bCs/>
                  <w:sz w:val="24"/>
                  <w:szCs w:val="24"/>
                  <w:vertAlign w:val="subscript"/>
                </w:rPr>
                <w:delText>x</w:delText>
              </w:r>
            </w:del>
            <w:del w:id="976" w:author="Unknown Author" w:date="2021-02-14T17:52:44Z">
              <w:r>
                <w:rPr>
                  <w:rFonts w:cs="Times New Roman" w:ascii="Times New Roman" w:hAnsi="Times New Roman"/>
                  <w:b/>
                  <w:bCs/>
                  <w:position w:val="0"/>
                  <w:sz w:val="24"/>
                  <w:sz w:val="24"/>
                  <w:szCs w:val="24"/>
                  <w:vertAlign w:val="baseline"/>
                </w:rPr>
                <w:delText xml:space="preserve"> / e</w:delText>
              </w:r>
            </w:del>
            <w:del w:id="977" w:author="Unknown Author" w:date="2021-02-14T17:52:44Z">
              <w:r>
                <w:rPr>
                  <w:rFonts w:cs="Times New Roman" w:ascii="Times New Roman" w:hAnsi="Times New Roman"/>
                  <w:b/>
                  <w:bCs/>
                  <w:sz w:val="24"/>
                  <w:szCs w:val="24"/>
                  <w:vertAlign w:val="subscript"/>
                </w:rPr>
                <w:delText>x</w:delText>
              </w:r>
            </w:del>
            <w:del w:id="978" w:author="Unknown Author" w:date="2021-02-14T17:52:44Z">
              <w:r>
                <w:rPr>
                  <w:rFonts w:cs="Times New Roman" w:ascii="Times New Roman" w:hAnsi="Times New Roman"/>
                  <w:b/>
                  <w:bCs/>
                  <w:position w:val="0"/>
                  <w:sz w:val="24"/>
                  <w:sz w:val="24"/>
                  <w:szCs w:val="24"/>
                  <w:vertAlign w:val="baseline"/>
                </w:rPr>
                <w:delText>)</w:delText>
              </w:r>
            </w:del>
          </w:p>
        </w:tc>
        <w:tc>
          <w:tcPr>
            <w:tcW w:w="1531" w:type="dxa"/>
            <w:tcBorders/>
            <w:shd w:fill="auto" w:val="clear"/>
          </w:tcPr>
          <w:p>
            <w:pPr>
              <w:pStyle w:val="TableContents"/>
              <w:spacing w:before="0" w:after="200"/>
              <w:jc w:val="right"/>
              <w:rPr>
                <w:b/>
                <w:b/>
                <w:bCs/>
                <w:sz w:val="24"/>
                <w:szCs w:val="24"/>
                <w:del w:id="987" w:author="Unknown Author" w:date="2021-02-14T17:52:44Z"/>
              </w:rPr>
            </w:pPr>
            <w:del w:id="980" w:author="Unknown Author" w:date="2021-02-14T17:52:44Z">
              <w:r>
                <w:rPr>
                  <w:rFonts w:cs="Times New Roman" w:ascii="Times New Roman" w:hAnsi="Times New Roman"/>
                  <w:b/>
                  <w:bCs/>
                  <w:position w:val="0"/>
                  <w:sz w:val="24"/>
                  <w:sz w:val="24"/>
                  <w:szCs w:val="24"/>
                  <w:vertAlign w:val="baseline"/>
                </w:rPr>
                <w:delText>h</w:delText>
              </w:r>
            </w:del>
            <w:del w:id="981" w:author="Unknown Author" w:date="2021-02-14T17:52:44Z">
              <w:r>
                <w:rPr>
                  <w:rFonts w:cs="Times New Roman" w:ascii="Times New Roman" w:hAnsi="Times New Roman"/>
                  <w:b/>
                  <w:bCs/>
                  <w:sz w:val="24"/>
                  <w:szCs w:val="24"/>
                  <w:vertAlign w:val="subscript"/>
                </w:rPr>
                <w:delText xml:space="preserve">x </w:delText>
              </w:r>
            </w:del>
            <w:del w:id="982" w:author="Unknown Author" w:date="2021-02-14T17:52:44Z">
              <w:r>
                <w:rPr>
                  <w:rFonts w:cs="Times New Roman" w:ascii="Times New Roman" w:hAnsi="Times New Roman"/>
                  <w:b/>
                  <w:bCs/>
                  <w:position w:val="0"/>
                  <w:sz w:val="24"/>
                  <w:sz w:val="24"/>
                  <w:szCs w:val="24"/>
                  <w:vertAlign w:val="baseline"/>
                </w:rPr>
                <w:delText>(h</w:delText>
              </w:r>
            </w:del>
            <w:del w:id="983" w:author="Unknown Author" w:date="2021-02-14T17:52:44Z">
              <w:r>
                <w:rPr>
                  <w:rFonts w:cs="Times New Roman" w:ascii="Times New Roman" w:hAnsi="Times New Roman"/>
                  <w:b/>
                  <w:bCs/>
                  <w:sz w:val="24"/>
                  <w:szCs w:val="24"/>
                  <w:vertAlign w:val="subscript"/>
                </w:rPr>
                <w:delText>x</w:delText>
              </w:r>
            </w:del>
            <w:del w:id="984" w:author="Unknown Author" w:date="2021-02-14T17:52:44Z">
              <w:r>
                <w:rPr>
                  <w:rFonts w:cs="Times New Roman" w:ascii="Times New Roman" w:hAnsi="Times New Roman"/>
                  <w:b/>
                  <w:bCs/>
                  <w:position w:val="0"/>
                  <w:sz w:val="24"/>
                  <w:sz w:val="24"/>
                  <w:szCs w:val="24"/>
                  <w:vertAlign w:val="baseline"/>
                </w:rPr>
                <w:delText xml:space="preserve"> / e</w:delText>
              </w:r>
            </w:del>
            <w:del w:id="985" w:author="Unknown Author" w:date="2021-02-14T17:52:44Z">
              <w:r>
                <w:rPr>
                  <w:rFonts w:cs="Times New Roman" w:ascii="Times New Roman" w:hAnsi="Times New Roman"/>
                  <w:b/>
                  <w:bCs/>
                  <w:sz w:val="24"/>
                  <w:szCs w:val="24"/>
                  <w:vertAlign w:val="subscript"/>
                </w:rPr>
                <w:delText>x</w:delText>
              </w:r>
            </w:del>
            <w:del w:id="986" w:author="Unknown Author" w:date="2021-02-14T17:52:44Z">
              <w:r>
                <w:rPr>
                  <w:rFonts w:cs="Times New Roman" w:ascii="Times New Roman" w:hAnsi="Times New Roman"/>
                  <w:b/>
                  <w:bCs/>
                  <w:position w:val="0"/>
                  <w:sz w:val="24"/>
                  <w:sz w:val="24"/>
                  <w:szCs w:val="24"/>
                  <w:vertAlign w:val="baseline"/>
                </w:rPr>
                <w:delText>)</w:delText>
              </w:r>
            </w:del>
          </w:p>
        </w:tc>
        <w:tc>
          <w:tcPr>
            <w:tcW w:w="1532" w:type="dxa"/>
            <w:tcBorders/>
            <w:shd w:fill="auto" w:val="clear"/>
          </w:tcPr>
          <w:p>
            <w:pPr>
              <w:pStyle w:val="TableContents"/>
              <w:spacing w:before="0" w:after="200"/>
              <w:jc w:val="right"/>
              <w:rPr>
                <w:b/>
                <w:b/>
                <w:bCs/>
                <w:sz w:val="24"/>
                <w:szCs w:val="24"/>
                <w:del w:id="995" w:author="Unknown Author" w:date="2021-02-14T17:52:44Z"/>
              </w:rPr>
            </w:pPr>
            <w:del w:id="988" w:author="Unknown Author" w:date="2021-02-14T17:52:44Z">
              <w:r>
                <w:rPr>
                  <w:rFonts w:cs="Times New Roman" w:ascii="Times New Roman" w:hAnsi="Times New Roman"/>
                  <w:b/>
                  <w:bCs/>
                  <w:position w:val="0"/>
                  <w:sz w:val="24"/>
                  <w:sz w:val="24"/>
                  <w:szCs w:val="24"/>
                  <w:vertAlign w:val="baseline"/>
                </w:rPr>
                <w:delText>h</w:delText>
              </w:r>
            </w:del>
            <w:del w:id="989" w:author="Unknown Author" w:date="2021-02-14T17:52:44Z">
              <w:r>
                <w:rPr>
                  <w:rFonts w:cs="Times New Roman" w:ascii="Times New Roman" w:hAnsi="Times New Roman"/>
                  <w:b/>
                  <w:bCs/>
                  <w:sz w:val="24"/>
                  <w:szCs w:val="24"/>
                  <w:vertAlign w:val="subscript"/>
                </w:rPr>
                <w:delText xml:space="preserve">x </w:delText>
              </w:r>
            </w:del>
            <w:del w:id="990" w:author="Unknown Author" w:date="2021-02-14T17:52:44Z">
              <w:r>
                <w:rPr>
                  <w:rFonts w:cs="Times New Roman" w:ascii="Times New Roman" w:hAnsi="Times New Roman"/>
                  <w:b/>
                  <w:bCs/>
                  <w:position w:val="0"/>
                  <w:sz w:val="24"/>
                  <w:sz w:val="24"/>
                  <w:szCs w:val="24"/>
                  <w:vertAlign w:val="baseline"/>
                </w:rPr>
                <w:delText>(h</w:delText>
              </w:r>
            </w:del>
            <w:del w:id="991" w:author="Unknown Author" w:date="2021-02-14T17:52:44Z">
              <w:r>
                <w:rPr>
                  <w:rFonts w:cs="Times New Roman" w:ascii="Times New Roman" w:hAnsi="Times New Roman"/>
                  <w:b/>
                  <w:bCs/>
                  <w:sz w:val="24"/>
                  <w:szCs w:val="24"/>
                  <w:vertAlign w:val="subscript"/>
                </w:rPr>
                <w:delText>x</w:delText>
              </w:r>
            </w:del>
            <w:del w:id="992" w:author="Unknown Author" w:date="2021-02-14T17:52:44Z">
              <w:r>
                <w:rPr>
                  <w:rFonts w:cs="Times New Roman" w:ascii="Times New Roman" w:hAnsi="Times New Roman"/>
                  <w:b/>
                  <w:bCs/>
                  <w:position w:val="0"/>
                  <w:sz w:val="24"/>
                  <w:sz w:val="24"/>
                  <w:szCs w:val="24"/>
                  <w:vertAlign w:val="baseline"/>
                </w:rPr>
                <w:delText xml:space="preserve"> / e</w:delText>
              </w:r>
            </w:del>
            <w:del w:id="993" w:author="Unknown Author" w:date="2021-02-14T17:52:44Z">
              <w:r>
                <w:rPr>
                  <w:rFonts w:cs="Times New Roman" w:ascii="Times New Roman" w:hAnsi="Times New Roman"/>
                  <w:b/>
                  <w:bCs/>
                  <w:sz w:val="24"/>
                  <w:szCs w:val="24"/>
                  <w:vertAlign w:val="subscript"/>
                </w:rPr>
                <w:delText>x</w:delText>
              </w:r>
            </w:del>
            <w:del w:id="994" w:author="Unknown Author" w:date="2021-02-14T17:52:44Z">
              <w:r>
                <w:rPr>
                  <w:rFonts w:cs="Times New Roman" w:ascii="Times New Roman" w:hAnsi="Times New Roman"/>
                  <w:b/>
                  <w:bCs/>
                  <w:position w:val="0"/>
                  <w:sz w:val="24"/>
                  <w:sz w:val="24"/>
                  <w:szCs w:val="24"/>
                  <w:vertAlign w:val="baseline"/>
                </w:rPr>
                <w:delText>)</w:delText>
              </w:r>
            </w:del>
          </w:p>
        </w:tc>
        <w:tc>
          <w:tcPr>
            <w:tcW w:w="1532" w:type="dxa"/>
            <w:tcBorders/>
            <w:shd w:fill="auto" w:val="clear"/>
          </w:tcPr>
          <w:p>
            <w:pPr>
              <w:pStyle w:val="TableContents"/>
              <w:spacing w:before="0" w:after="200"/>
              <w:jc w:val="right"/>
              <w:rPr>
                <w:b/>
                <w:b/>
                <w:bCs/>
                <w:sz w:val="24"/>
                <w:szCs w:val="24"/>
                <w:del w:id="1003" w:author="Unknown Author" w:date="2021-02-14T17:52:44Z"/>
              </w:rPr>
            </w:pPr>
            <w:del w:id="996" w:author="Unknown Author" w:date="2021-02-14T17:52:44Z">
              <w:r>
                <w:rPr>
                  <w:rFonts w:cs="Times New Roman" w:ascii="Times New Roman" w:hAnsi="Times New Roman"/>
                  <w:b/>
                  <w:bCs/>
                  <w:position w:val="0"/>
                  <w:sz w:val="24"/>
                  <w:sz w:val="24"/>
                  <w:szCs w:val="24"/>
                  <w:vertAlign w:val="baseline"/>
                </w:rPr>
                <w:delText>h</w:delText>
              </w:r>
            </w:del>
            <w:del w:id="997" w:author="Unknown Author" w:date="2021-02-14T17:52:44Z">
              <w:r>
                <w:rPr>
                  <w:rFonts w:cs="Times New Roman" w:ascii="Times New Roman" w:hAnsi="Times New Roman"/>
                  <w:b/>
                  <w:bCs/>
                  <w:sz w:val="24"/>
                  <w:szCs w:val="24"/>
                  <w:vertAlign w:val="subscript"/>
                </w:rPr>
                <w:delText xml:space="preserve">x </w:delText>
              </w:r>
            </w:del>
            <w:del w:id="998" w:author="Unknown Author" w:date="2021-02-14T17:52:44Z">
              <w:r>
                <w:rPr>
                  <w:rFonts w:cs="Times New Roman" w:ascii="Times New Roman" w:hAnsi="Times New Roman"/>
                  <w:b/>
                  <w:bCs/>
                  <w:position w:val="0"/>
                  <w:sz w:val="24"/>
                  <w:sz w:val="24"/>
                  <w:szCs w:val="24"/>
                  <w:vertAlign w:val="baseline"/>
                </w:rPr>
                <w:delText>(h</w:delText>
              </w:r>
            </w:del>
            <w:del w:id="999" w:author="Unknown Author" w:date="2021-02-14T17:52:44Z">
              <w:r>
                <w:rPr>
                  <w:rFonts w:cs="Times New Roman" w:ascii="Times New Roman" w:hAnsi="Times New Roman"/>
                  <w:b/>
                  <w:bCs/>
                  <w:sz w:val="24"/>
                  <w:szCs w:val="24"/>
                  <w:vertAlign w:val="subscript"/>
                </w:rPr>
                <w:delText>x</w:delText>
              </w:r>
            </w:del>
            <w:del w:id="1000" w:author="Unknown Author" w:date="2021-02-14T17:52:44Z">
              <w:r>
                <w:rPr>
                  <w:rFonts w:cs="Times New Roman" w:ascii="Times New Roman" w:hAnsi="Times New Roman"/>
                  <w:b/>
                  <w:bCs/>
                  <w:position w:val="0"/>
                  <w:sz w:val="24"/>
                  <w:sz w:val="24"/>
                  <w:szCs w:val="24"/>
                  <w:vertAlign w:val="baseline"/>
                </w:rPr>
                <w:delText xml:space="preserve"> / e</w:delText>
              </w:r>
            </w:del>
            <w:del w:id="1001" w:author="Unknown Author" w:date="2021-02-14T17:52:44Z">
              <w:r>
                <w:rPr>
                  <w:rFonts w:cs="Times New Roman" w:ascii="Times New Roman" w:hAnsi="Times New Roman"/>
                  <w:b/>
                  <w:bCs/>
                  <w:sz w:val="24"/>
                  <w:szCs w:val="24"/>
                  <w:vertAlign w:val="subscript"/>
                </w:rPr>
                <w:delText>x</w:delText>
              </w:r>
            </w:del>
            <w:del w:id="1002" w:author="Unknown Author" w:date="2021-02-14T17:52:44Z">
              <w:r>
                <w:rPr>
                  <w:rFonts w:cs="Times New Roman" w:ascii="Times New Roman" w:hAnsi="Times New Roman"/>
                  <w:b/>
                  <w:bCs/>
                  <w:position w:val="0"/>
                  <w:sz w:val="24"/>
                  <w:sz w:val="24"/>
                  <w:szCs w:val="24"/>
                  <w:vertAlign w:val="baseline"/>
                </w:rPr>
                <w:delText>)</w:delText>
              </w:r>
            </w:del>
          </w:p>
        </w:tc>
      </w:tr>
      <w:tr>
        <w:trPr/>
        <w:tc>
          <w:tcPr>
            <w:tcW w:w="2258" w:type="dxa"/>
            <w:tcBorders/>
            <w:shd w:fill="auto" w:val="clear"/>
          </w:tcPr>
          <w:p>
            <w:pPr>
              <w:pStyle w:val="TableContents"/>
              <w:spacing w:before="0" w:after="200"/>
              <w:jc w:val="right"/>
              <w:rPr>
                <w:rFonts w:ascii="Times New Roman" w:hAnsi="Times New Roman" w:cs="Times New Roman"/>
                <w:sz w:val="24"/>
                <w:szCs w:val="24"/>
                <w:del w:id="1005" w:author="Unknown Author" w:date="2021-02-14T17:52:44Z"/>
              </w:rPr>
            </w:pPr>
            <w:del w:id="1004" w:author="Unknown Author" w:date="2021-02-14T17:52:44Z">
              <w:r>
                <w:rPr>
                  <w:rFonts w:cs="Times New Roman" w:ascii="Times New Roman" w:hAnsi="Times New Roman"/>
                  <w:sz w:val="24"/>
                  <w:szCs w:val="24"/>
                </w:rPr>
                <w:delText>20</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1007" w:author="Unknown Author" w:date="2021-02-14T17:52:44Z"/>
              </w:rPr>
            </w:pPr>
            <w:del w:id="1006"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51.1 (0.87)</w:delText>
              </w:r>
            </w:del>
          </w:p>
        </w:tc>
        <w:tc>
          <w:tcPr>
            <w:tcW w:w="1531"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1009" w:author="Unknown Author" w:date="2021-02-14T17:52:44Z"/>
              </w:rPr>
            </w:pPr>
            <w:del w:id="1008"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47.7 (0.89)</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1011" w:author="Unknown Author" w:date="2021-02-14T17:52:44Z"/>
              </w:rPr>
            </w:pPr>
            <w:del w:id="1010"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52.8 (0.84)</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1013" w:author="Unknown Author" w:date="2021-02-14T17:52:44Z"/>
              </w:rPr>
            </w:pPr>
            <w:del w:id="1012"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52.8 (0.85)</w:delText>
              </w:r>
            </w:del>
          </w:p>
        </w:tc>
      </w:tr>
      <w:tr>
        <w:trPr/>
        <w:tc>
          <w:tcPr>
            <w:tcW w:w="2258" w:type="dxa"/>
            <w:tcBorders/>
            <w:shd w:fill="auto" w:val="clear"/>
          </w:tcPr>
          <w:p>
            <w:pPr>
              <w:pStyle w:val="TableContents"/>
              <w:spacing w:before="0" w:after="200"/>
              <w:jc w:val="right"/>
              <w:rPr>
                <w:rFonts w:ascii="Times New Roman" w:hAnsi="Times New Roman" w:cs="Times New Roman"/>
                <w:sz w:val="24"/>
                <w:szCs w:val="24"/>
                <w:del w:id="1015" w:author="Unknown Author" w:date="2021-02-14T17:52:44Z"/>
              </w:rPr>
            </w:pPr>
            <w:del w:id="1014" w:author="Unknown Author" w:date="2021-02-14T17:52:44Z">
              <w:r>
                <w:rPr>
                  <w:rFonts w:cs="Times New Roman" w:ascii="Times New Roman" w:hAnsi="Times New Roman"/>
                  <w:sz w:val="24"/>
                  <w:szCs w:val="24"/>
                </w:rPr>
                <w:delText>40</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1017" w:author="Unknown Author" w:date="2021-02-14T17:52:44Z"/>
              </w:rPr>
            </w:pPr>
            <w:del w:id="1016"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34.2 (0.81)</w:delText>
              </w:r>
            </w:del>
          </w:p>
        </w:tc>
        <w:tc>
          <w:tcPr>
            <w:tcW w:w="1531"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1019" w:author="Unknown Author" w:date="2021-02-14T17:52:44Z"/>
              </w:rPr>
            </w:pPr>
            <w:del w:id="1018"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30.8 (0.85)</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1021" w:author="Unknown Author" w:date="2021-02-14T17:52:44Z"/>
              </w:rPr>
            </w:pPr>
            <w:del w:id="1020"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34.4 (0.78)</w:delText>
              </w:r>
            </w:del>
          </w:p>
        </w:tc>
        <w:tc>
          <w:tcPr>
            <w:tcW w:w="1532" w:type="dxa"/>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1023" w:author="Unknown Author" w:date="2021-02-14T17:52:44Z"/>
              </w:rPr>
            </w:pPr>
            <w:del w:id="1022"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34.2 (0.80)</w:delText>
              </w:r>
            </w:del>
          </w:p>
        </w:tc>
      </w:tr>
      <w:tr>
        <w:trPr/>
        <w:tc>
          <w:tcPr>
            <w:tcW w:w="2258" w:type="dxa"/>
            <w:tcBorders>
              <w:bottom w:val="single" w:sz="4" w:space="0" w:color="000000"/>
            </w:tcBorders>
            <w:shd w:fill="auto" w:val="clear"/>
          </w:tcPr>
          <w:p>
            <w:pPr>
              <w:pStyle w:val="TableContents"/>
              <w:spacing w:before="0" w:after="200"/>
              <w:jc w:val="right"/>
              <w:rPr>
                <w:rFonts w:ascii="Times New Roman" w:hAnsi="Times New Roman" w:cs="Times New Roman"/>
                <w:sz w:val="24"/>
                <w:szCs w:val="24"/>
                <w:del w:id="1025" w:author="Unknown Author" w:date="2021-02-14T17:52:44Z"/>
              </w:rPr>
            </w:pPr>
            <w:del w:id="1024" w:author="Unknown Author" w:date="2021-02-14T17:52:44Z">
              <w:r>
                <w:rPr>
                  <w:rFonts w:cs="Times New Roman" w:ascii="Times New Roman" w:hAnsi="Times New Roman"/>
                  <w:sz w:val="24"/>
                  <w:szCs w:val="24"/>
                </w:rPr>
                <w:delText>60</w:delText>
              </w:r>
            </w:del>
          </w:p>
        </w:tc>
        <w:tc>
          <w:tcPr>
            <w:tcW w:w="1532" w:type="dxa"/>
            <w:tcBorders>
              <w:bottom w:val="single" w:sz="4" w:space="0" w:color="000000"/>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1027" w:author="Unknown Author" w:date="2021-02-14T17:52:44Z"/>
              </w:rPr>
            </w:pPr>
            <w:del w:id="1026"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18.8 (0.73)</w:delText>
              </w:r>
            </w:del>
          </w:p>
        </w:tc>
        <w:tc>
          <w:tcPr>
            <w:tcW w:w="1531" w:type="dxa"/>
            <w:tcBorders>
              <w:bottom w:val="single" w:sz="4" w:space="0" w:color="000000"/>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1029" w:author="Unknown Author" w:date="2021-02-14T17:52:44Z"/>
              </w:rPr>
            </w:pPr>
            <w:del w:id="1028"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15.7 (0.77)</w:delText>
              </w:r>
            </w:del>
          </w:p>
        </w:tc>
        <w:tc>
          <w:tcPr>
            <w:tcW w:w="1532" w:type="dxa"/>
            <w:tcBorders>
              <w:bottom w:val="single" w:sz="4" w:space="0" w:color="000000"/>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1031" w:author="Unknown Author" w:date="2021-02-14T17:52:44Z"/>
              </w:rPr>
            </w:pPr>
            <w:del w:id="1030"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18.5 (0.70)</w:delText>
              </w:r>
            </w:del>
          </w:p>
        </w:tc>
        <w:tc>
          <w:tcPr>
            <w:tcW w:w="1532" w:type="dxa"/>
            <w:tcBorders>
              <w:bottom w:val="single" w:sz="4" w:space="0" w:color="000000"/>
            </w:tcBorders>
            <w:shd w:fill="auto" w:val="clear"/>
          </w:tcPr>
          <w:p>
            <w:pPr>
              <w:pStyle w:val="Normal"/>
              <w:bidi w:val="0"/>
              <w:spacing w:before="0" w:after="200"/>
              <w:jc w:val="right"/>
              <w:rPr>
                <w:rFonts w:ascii="Times New Roman" w:hAnsi="Times New Roman" w:cs="Times New Roman"/>
                <w:b w:val="false"/>
                <w:b w:val="false"/>
                <w:i w:val="false"/>
                <w:i w:val="false"/>
                <w:strike w:val="false"/>
                <w:dstrike w:val="false"/>
                <w:outline w:val="false"/>
                <w:shadow w:val="false"/>
                <w:sz w:val="24"/>
                <w:szCs w:val="24"/>
                <w:u w:val="none"/>
                <w:em w:val="none"/>
                <w:del w:id="1033" w:author="Unknown Author" w:date="2021-02-14T17:52:44Z"/>
              </w:rPr>
            </w:pPr>
            <w:del w:id="1032" w:author="Unknown Author" w:date="2021-02-14T17:52:44Z">
              <w:r>
                <w:rPr>
                  <w:rFonts w:cs="Times New Roman" w:ascii="Times New Roman" w:hAnsi="Times New Roman"/>
                  <w:b w:val="false"/>
                  <w:i w:val="false"/>
                  <w:strike w:val="false"/>
                  <w:dstrike w:val="false"/>
                  <w:outline w:val="false"/>
                  <w:shadow w:val="false"/>
                  <w:sz w:val="24"/>
                  <w:szCs w:val="24"/>
                  <w:u w:val="none"/>
                  <w:em w:val="none"/>
                </w:rPr>
                <w:delText>18.2 (0.71)</w:delText>
              </w:r>
            </w:del>
          </w:p>
        </w:tc>
      </w:tr>
    </w:tbl>
    <w:p>
      <w:pPr>
        <w:pStyle w:val="LOnormal"/>
        <w:spacing w:lineRule="auto" w:line="360" w:before="180" w:after="18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TextBody"/>
        <w:bidi w:val="0"/>
        <w:spacing w:lineRule="auto" w:line="360"/>
        <w:jc w:val="both"/>
        <w:rPr/>
      </w:pPr>
      <w:r>
        <w:rPr/>
        <w:t xml:space="preserve">Figure 3 presents the results of the decomposition of differences in health expectancy from rural and urban </w:t>
      </w:r>
      <w:ins w:id="1034" w:author="Unknown Author" w:date="2021-02-14T17:52:44Z">
        <w:r>
          <w:rPr/>
          <w:t>areas</w:t>
        </w:r>
      </w:ins>
      <w:del w:id="1035" w:author="Unknown Author" w:date="2021-02-14T17:52:44Z">
        <w:r>
          <w:rPr>
            <w:rFonts w:ascii="Times New Roman" w:hAnsi="Times New Roman"/>
          </w:rPr>
          <w:delText>settings</w:delText>
        </w:r>
      </w:del>
      <w:r>
        <w:rPr/>
        <w:t xml:space="preserve"> by related morbidity. For males, positive values of mortality contribution to rural-urban health expectancy differentials show that the overall mortality curve differences among rural and urban populations favor the </w:t>
      </w:r>
      <w:ins w:id="1036" w:author="Unknown Author" w:date="2021-02-14T17:52:44Z">
        <w:r>
          <w:rPr/>
          <w:t>rural residents</w:t>
        </w:r>
      </w:ins>
      <w:del w:id="1037" w:author="Unknown Author" w:date="2021-02-14T17:52:44Z">
        <w:r>
          <w:rPr>
            <w:rFonts w:ascii="Times New Roman" w:hAnsi="Times New Roman"/>
          </w:rPr>
          <w:delText>first ones</w:delText>
        </w:r>
      </w:del>
      <w:r>
        <w:rPr/>
        <w:t xml:space="preserve">. However, as </w:t>
      </w:r>
      <w:ins w:id="1038" w:author="Unknown Author" w:date="2021-02-14T17:52:44Z">
        <w:r>
          <w:rPr/>
          <w:t>announced</w:t>
        </w:r>
      </w:ins>
      <w:del w:id="1039" w:author="Unknown Author" w:date="2021-02-14T17:52:44Z">
        <w:r>
          <w:rPr>
            <w:rFonts w:ascii="Times New Roman" w:hAnsi="Times New Roman"/>
          </w:rPr>
          <w:delText>expected</w:delText>
        </w:r>
      </w:del>
      <w:r>
        <w:rPr/>
        <w:t xml:space="preserve"> by morbidity prevalence curves, </w:t>
      </w:r>
      <w:ins w:id="1040" w:author="Unknown Author" w:date="2021-02-14T17:52:44Z">
        <w:r>
          <w:rPr/>
          <w:t>osteoarticular diseases and functional disabilities display negative contributions for rural residents when computing health expectancy differences</w:t>
        </w:r>
      </w:ins>
      <w:del w:id="1041" w:author="Unknown Author" w:date="2021-02-14T17:52:44Z">
        <w:r>
          <w:rPr>
            <w:rFonts w:ascii="Times New Roman" w:hAnsi="Times New Roman"/>
          </w:rPr>
          <w:delText>osteopaths and physical disabilities have negative impacts on the health expectancy differences between rural and urban populations</w:delText>
        </w:r>
      </w:del>
      <w:r>
        <w:rPr/>
        <w:t xml:space="preserve">. These </w:t>
      </w:r>
      <w:ins w:id="1042" w:author="Unknown Author" w:date="2021-02-14T17:52:44Z">
        <w:r>
          <w:rPr/>
          <w:t xml:space="preserve">negative contributions </w:t>
        </w:r>
      </w:ins>
      <w:del w:id="1043" w:author="Unknown Author" w:date="2021-02-14T17:52:44Z">
        <w:r>
          <w:rPr>
            <w:rFonts w:ascii="Times New Roman" w:hAnsi="Times New Roman"/>
          </w:rPr>
          <w:delText xml:space="preserve">differences </w:delText>
        </w:r>
      </w:del>
      <w:r>
        <w:rPr/>
        <w:t xml:space="preserve">are, however, </w:t>
      </w:r>
      <w:ins w:id="1044" w:author="Unknown Author" w:date="2021-02-14T17:52:44Z">
        <w:r>
          <w:rPr/>
          <w:t>weaker</w:t>
        </w:r>
      </w:ins>
      <w:del w:id="1045" w:author="Unknown Author" w:date="2021-02-14T17:52:44Z">
        <w:r>
          <w:rPr>
            <w:rFonts w:ascii="Times New Roman" w:hAnsi="Times New Roman"/>
          </w:rPr>
          <w:delText>lower</w:delText>
        </w:r>
      </w:del>
      <w:r>
        <w:rPr/>
        <w:t xml:space="preserve"> than the </w:t>
      </w:r>
      <w:ins w:id="1046" w:author="Unknown Author" w:date="2021-02-14T17:52:44Z">
        <w:r>
          <w:rPr/>
          <w:t>contributions of</w:t>
        </w:r>
      </w:ins>
      <w:del w:id="1047" w:author="Unknown Author" w:date="2021-02-14T17:52:44Z">
        <w:r>
          <w:rPr>
            <w:rFonts w:ascii="Times New Roman" w:hAnsi="Times New Roman"/>
          </w:rPr>
          <w:delText>differences in</w:delText>
        </w:r>
      </w:del>
      <w:r>
        <w:rPr/>
        <w:t xml:space="preserve"> the overall mortality shape</w:t>
      </w:r>
      <w:ins w:id="1048" w:author="Unknown Author" w:date="2021-02-14T17:52:44Z">
        <w:r>
          <w:rPr/>
          <w:t xml:space="preserve"> differences</w:t>
        </w:r>
      </w:ins>
      <w:r>
        <w:rPr/>
        <w:t>. Hence, positive differences in rural-urban health differentials are still evident even though some morbidities act towards the reduction of rural advantages. Estimated differences from rural to urban morbidity-free life expectancy at 20 years old of these two morbidities resulted in a 0.</w:t>
      </w:r>
      <w:ins w:id="1049" w:author="Unknown Author" w:date="2021-02-14T17:52:44Z">
        <w:r>
          <w:rPr/>
          <w:t>8</w:t>
        </w:r>
      </w:ins>
      <w:del w:id="1050" w:author="Unknown Author" w:date="2021-02-14T17:52:44Z">
        <w:r>
          <w:rPr>
            <w:rFonts w:ascii="Times New Roman" w:hAnsi="Times New Roman"/>
          </w:rPr>
          <w:delText>5</w:delText>
        </w:r>
      </w:del>
      <w:r>
        <w:rPr/>
        <w:t xml:space="preserve"> difference for osteoarticular diseases and </w:t>
      </w:r>
      <w:ins w:id="1051" w:author="Unknown Author" w:date="2021-02-14T17:52:44Z">
        <w:r>
          <w:rPr/>
          <w:t>3.0 for functional</w:t>
        </w:r>
      </w:ins>
      <w:del w:id="1052" w:author="Unknown Author" w:date="2021-02-14T17:52:44Z">
        <w:r>
          <w:rPr>
            <w:rFonts w:ascii="Times New Roman" w:hAnsi="Times New Roman"/>
          </w:rPr>
          <w:delText>2.4 for physical</w:delText>
        </w:r>
      </w:del>
      <w:r>
        <w:rPr/>
        <w:t xml:space="preserve"> disabilities. </w:t>
      </w:r>
      <w:ins w:id="1053" w:author="Unknown Author" w:date="2021-02-14T17:52:44Z">
        <w:r>
          <w:rPr/>
          <w:t>For</w:t>
        </w:r>
      </w:ins>
      <w:del w:id="1054" w:author="Unknown Author" w:date="2021-02-14T17:52:44Z">
        <w:r>
          <w:rPr>
            <w:rFonts w:ascii="Times New Roman" w:hAnsi="Times New Roman"/>
          </w:rPr>
          <w:delText>Of</w:delText>
        </w:r>
      </w:del>
      <w:r>
        <w:rPr/>
        <w:t xml:space="preserve"> osteoarticular illnesses, the disease prevalence </w:t>
      </w:r>
      <w:ins w:id="1055" w:author="Unknown Author" w:date="2021-02-14T17:52:44Z">
        <w:r>
          <w:rPr/>
          <w:t>profile</w:t>
        </w:r>
      </w:ins>
      <w:del w:id="1056" w:author="Unknown Author" w:date="2021-02-14T17:52:44Z">
        <w:r>
          <w:rPr>
            <w:rFonts w:ascii="Times New Roman" w:hAnsi="Times New Roman"/>
          </w:rPr>
          <w:delText>profiles</w:delText>
        </w:r>
      </w:del>
      <w:r>
        <w:rPr/>
        <w:t xml:space="preserve"> difference accounted for -2.</w:t>
      </w:r>
      <w:ins w:id="1057" w:author="Unknown Author" w:date="2021-02-14T17:52:44Z">
        <w:r>
          <w:rPr/>
          <w:t>6</w:t>
        </w:r>
      </w:ins>
      <w:del w:id="1058" w:author="Unknown Author" w:date="2021-02-14T17:52:44Z">
        <w:r>
          <w:rPr>
            <w:rFonts w:ascii="Times New Roman" w:hAnsi="Times New Roman"/>
          </w:rPr>
          <w:delText>4</w:delText>
        </w:r>
      </w:del>
      <w:r>
        <w:rPr/>
        <w:t xml:space="preserve"> of the estimated difference, and the mortality shape differences accounted for </w:t>
      </w:r>
      <w:ins w:id="1059" w:author="Unknown Author" w:date="2021-02-14T17:52:44Z">
        <w:r>
          <w:rPr/>
          <w:t>3.4</w:t>
        </w:r>
      </w:ins>
      <w:del w:id="1060" w:author="Unknown Author" w:date="2021-02-14T17:52:44Z">
        <w:r>
          <w:rPr>
            <w:rFonts w:ascii="Times New Roman" w:hAnsi="Times New Roman"/>
          </w:rPr>
          <w:delText>2.9</w:delText>
        </w:r>
      </w:del>
      <w:r>
        <w:rPr/>
        <w:t xml:space="preserve"> of the differences. Therefore, musculoskeletal and physical morbidities </w:t>
      </w:r>
      <w:ins w:id="1061" w:author="Unknown Author" w:date="2021-02-14T17:52:44Z">
        <w:r>
          <w:rPr/>
          <w:t xml:space="preserve">prevalence rates attenuate </w:t>
        </w:r>
      </w:ins>
      <w:del w:id="1062" w:author="Unknown Author" w:date="2021-02-14T17:52:44Z">
        <w:r>
          <w:rPr>
            <w:rFonts w:ascii="Times New Roman" w:hAnsi="Times New Roman"/>
          </w:rPr>
          <w:delText xml:space="preserve">are responsible for slowing down </w:delText>
        </w:r>
      </w:del>
      <w:r>
        <w:rPr/>
        <w:t xml:space="preserve">the rural mortality </w:t>
      </w:r>
      <w:ins w:id="1063" w:author="Unknown Author" w:date="2021-02-14T17:52:44Z">
        <w:r>
          <w:rPr/>
          <w:t>advantage and result in a less pronounced health expectancy rural advantage for these two health conditions</w:t>
        </w:r>
      </w:ins>
      <w:del w:id="1064" w:author="Unknown Author" w:date="2021-02-14T17:52:44Z">
        <w:r>
          <w:rPr>
            <w:rFonts w:ascii="Times New Roman" w:hAnsi="Times New Roman"/>
          </w:rPr>
          <w:delText>curve advantaged condition</w:delText>
        </w:r>
      </w:del>
      <w:r>
        <w:rPr/>
        <w:t>. For census reported disabilities, the difference in morbidity profiles accounted for -0.</w:t>
      </w:r>
      <w:ins w:id="1065" w:author="Unknown Author" w:date="2021-02-14T17:52:44Z">
        <w:r>
          <w:rPr/>
          <w:t>6</w:t>
        </w:r>
      </w:ins>
      <w:del w:id="1066" w:author="Unknown Author" w:date="2021-02-14T17:52:44Z">
        <w:r>
          <w:rPr>
            <w:rFonts w:ascii="Times New Roman" w:hAnsi="Times New Roman"/>
          </w:rPr>
          <w:delText>5</w:delText>
        </w:r>
      </w:del>
      <w:r>
        <w:rPr/>
        <w:t xml:space="preserve"> of rural-urban health expectancy difference, much lower than morbidity contribution of osteoarticular diseases, but also in the opposite direction of the mortality</w:t>
      </w:r>
      <w:del w:id="1067" w:author="Unknown Author" w:date="2021-02-14T17:52:44Z">
        <w:r>
          <w:rPr>
            <w:rFonts w:ascii="Times New Roman" w:hAnsi="Times New Roman"/>
          </w:rPr>
          <w:delText xml:space="preserve"> profiles difference</w:delText>
        </w:r>
      </w:del>
      <w:r>
        <w:rPr/>
        <w:t xml:space="preserve"> contribution.</w:t>
      </w:r>
    </w:p>
    <w:p>
      <w:pPr>
        <w:pStyle w:val="ImageCaption"/>
        <w:bidi w:val="0"/>
        <w:spacing w:lineRule="auto" w:line="360"/>
        <w:jc w:val="both"/>
        <w:rPr>
          <w:b/>
          <w:b/>
          <w:bCs/>
        </w:rPr>
      </w:pPr>
      <w:r>
        <w:rPr>
          <w:b/>
          <w:bCs/>
        </w:rPr>
      </w:r>
    </w:p>
    <w:p>
      <w:pPr>
        <w:pStyle w:val="ImageCaption"/>
        <w:bidi w:val="0"/>
        <w:spacing w:lineRule="auto" w:line="360"/>
        <w:jc w:val="both"/>
        <w:rPr>
          <w:b/>
          <w:b/>
          <w:bCs/>
        </w:rPr>
      </w:pPr>
      <w:r>
        <w:rPr>
          <w:b/>
          <w:bCs/>
        </w:rPr>
      </w:r>
    </w:p>
    <w:p>
      <w:pPr>
        <w:pStyle w:val="ImageCaption"/>
        <w:bidi w:val="0"/>
        <w:spacing w:lineRule="auto" w:line="360"/>
        <w:jc w:val="both"/>
        <w:rPr>
          <w:b/>
          <w:b/>
          <w:bCs/>
        </w:rPr>
      </w:pPr>
      <w:r>
        <w:rPr>
          <w:b/>
          <w:bCs/>
        </w:rPr>
      </w:r>
    </w:p>
    <w:p>
      <w:pPr>
        <w:pStyle w:val="ImageCaption"/>
        <w:bidi w:val="0"/>
        <w:spacing w:lineRule="auto" w:line="360"/>
        <w:jc w:val="both"/>
        <w:rPr>
          <w:b/>
          <w:b/>
          <w:bCs/>
        </w:rPr>
      </w:pPr>
      <w:r>
        <w:rPr>
          <w:b/>
          <w:bCs/>
        </w:rPr>
      </w:r>
    </w:p>
    <w:p>
      <w:pPr>
        <w:pStyle w:val="ImageCaption"/>
        <w:bidi w:val="0"/>
        <w:spacing w:lineRule="auto" w:line="360"/>
        <w:jc w:val="both"/>
        <w:rPr>
          <w:b/>
          <w:b/>
          <w:bCs/>
        </w:rPr>
      </w:pPr>
      <w:r>
        <w:rPr>
          <w:b/>
          <w:bCs/>
        </w:rPr>
      </w:r>
    </w:p>
    <w:p>
      <w:pPr>
        <w:pStyle w:val="ImageCaption"/>
        <w:bidi w:val="0"/>
        <w:spacing w:lineRule="auto" w:line="360"/>
        <w:jc w:val="both"/>
        <w:rPr>
          <w:b/>
          <w:b/>
          <w:bCs/>
        </w:rPr>
      </w:pPr>
      <w:r>
        <w:rPr>
          <w:b/>
          <w:bCs/>
        </w:rPr>
      </w:r>
    </w:p>
    <w:p>
      <w:pPr>
        <w:pStyle w:val="ImageCaption"/>
        <w:bidi w:val="0"/>
        <w:spacing w:lineRule="auto" w:line="360"/>
        <w:jc w:val="both"/>
        <w:rPr>
          <w:b/>
          <w:b/>
          <w:bCs/>
        </w:rPr>
      </w:pPr>
      <w:r>
        <w:rPr>
          <w:b/>
          <w:bCs/>
        </w:rPr>
      </w:r>
    </w:p>
    <w:p>
      <w:pPr>
        <w:pStyle w:val="ImageCaption"/>
        <w:bidi w:val="0"/>
        <w:spacing w:lineRule="auto" w:line="360"/>
        <w:jc w:val="both"/>
        <w:rPr>
          <w:b/>
          <w:b/>
          <w:bCs/>
        </w:rPr>
      </w:pPr>
      <w:r>
        <w:rPr>
          <w:b/>
          <w:bCs/>
        </w:rPr>
      </w:r>
    </w:p>
    <w:p>
      <w:pPr>
        <w:pStyle w:val="ImageCaption"/>
        <w:bidi w:val="0"/>
        <w:spacing w:lineRule="auto" w:line="360"/>
        <w:jc w:val="both"/>
        <w:rPr>
          <w:b/>
          <w:b/>
          <w:bCs/>
        </w:rPr>
      </w:pPr>
      <w:r>
        <w:rPr>
          <w:b/>
          <w:bCs/>
        </w:rPr>
      </w:r>
    </w:p>
    <w:p>
      <w:pPr>
        <w:pStyle w:val="ImageCaption"/>
        <w:bidi w:val="0"/>
        <w:spacing w:lineRule="auto" w:line="360"/>
        <w:jc w:val="both"/>
        <w:rPr>
          <w:b/>
          <w:b/>
          <w:bCs/>
        </w:rPr>
      </w:pPr>
      <w:r>
        <w:rPr>
          <w:b/>
          <w:bCs/>
        </w:rPr>
      </w:r>
    </w:p>
    <w:p>
      <w:pPr>
        <w:pStyle w:val="ImageCaption"/>
        <w:bidi w:val="0"/>
        <w:spacing w:lineRule="auto" w:line="360"/>
        <w:jc w:val="both"/>
        <w:rPr>
          <w:b/>
          <w:b/>
          <w:bCs/>
        </w:rPr>
      </w:pPr>
      <w:r>
        <w:rPr>
          <w:b/>
          <w:bCs/>
        </w:rPr>
      </w:r>
    </w:p>
    <w:p>
      <w:pPr>
        <w:pStyle w:val="ImageCaption"/>
        <w:bidi w:val="0"/>
        <w:spacing w:lineRule="auto" w:line="360"/>
        <w:jc w:val="both"/>
        <w:rPr>
          <w:b/>
          <w:b/>
          <w:bCs/>
        </w:rPr>
      </w:pPr>
      <w:r>
        <w:rPr>
          <w:b/>
          <w:bCs/>
        </w:rPr>
      </w:r>
    </w:p>
    <w:p>
      <w:pPr>
        <w:pStyle w:val="ImageCaption"/>
        <w:bidi w:val="0"/>
        <w:spacing w:lineRule="auto" w:line="360"/>
        <w:jc w:val="both"/>
        <w:rPr/>
      </w:pPr>
      <w:ins w:id="1068" w:author="Unknown Author" w:date="2021-02-14T17:52:44Z">
        <w:r>
          <w:rPr>
            <w:b/>
            <w:bCs/>
          </w:rPr>
          <w:t xml:space="preserve">Figure 3: </w:t>
        </w:r>
      </w:ins>
      <w:ins w:id="1069" w:author="Unknown Author" w:date="2021-02-14T17:52:44Z">
        <w:r>
          <w:rPr/>
          <w:t>Decomposition of rural-urban health expectancy differentials by sex and age - Brazil, 2010-2013. Source: 2010 Brazilian National Census and 2013 National Health Survey.</w:t>
        </w:r>
      </w:ins>
    </w:p>
    <w:p>
      <w:pPr>
        <w:pStyle w:val="CaptionedFigure"/>
        <w:bidi w:val="0"/>
        <w:spacing w:lineRule="auto" w:line="360"/>
        <w:jc w:val="both"/>
        <w:rPr>
          <w:rFonts w:ascii="Times New Roman" w:hAnsi="Times New Roman"/>
          <w:ins w:id="1072" w:author="Unknown Author" w:date="2021-02-14T17:52:44Z"/>
        </w:rPr>
      </w:pPr>
      <w:ins w:id="1071" w:author="Unknown Author" w:date="2021-02-14T17:52:44Z">
        <w:r>
          <w:rPr/>
          <w:drawing>
            <wp:inline distT="0" distB="0" distL="0" distR="0">
              <wp:extent cx="5486400" cy="3429000"/>
              <wp:effectExtent l="0" t="0" r="0" b="0"/>
              <wp:docPr id="4" name="Image2" descr="Figure 3: Decomposition of rural-urban health expectancy differentials by sex and age - Brazil, 2010-2013. Source: 2010 Brazilian National Census and 2013 National Health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Figure 3: Decomposition of rural-urban health expectancy differentials by sex and age - Brazil, 2010-2013. Source: 2010 Brazilian National Census and 2013 National Health Survey."/>
                      <pic:cNvPicPr>
                        <a:picLocks noChangeAspect="1" noChangeArrowheads="1"/>
                      </pic:cNvPicPr>
                    </pic:nvPicPr>
                    <pic:blipFill>
                      <a:blip r:embed="rId5"/>
                      <a:stretch>
                        <a:fillRect/>
                      </a:stretch>
                    </pic:blipFill>
                    <pic:spPr bwMode="auto">
                      <a:xfrm>
                        <a:off x="0" y="0"/>
                        <a:ext cx="5486400" cy="3429000"/>
                      </a:xfrm>
                      <a:prstGeom prst="rect">
                        <a:avLst/>
                      </a:prstGeom>
                    </pic:spPr>
                  </pic:pic>
                </a:graphicData>
              </a:graphic>
            </wp:inline>
          </w:drawing>
        </w:r>
      </w:ins>
    </w:p>
    <w:p>
      <w:pPr>
        <w:pStyle w:val="TextBody"/>
        <w:spacing w:lineRule="auto" w:line="240"/>
        <w:rPr>
          <w:rFonts w:ascii="Times New Roman" w:hAnsi="Times New Roman"/>
          <w:del w:id="1074" w:author="Unknown Author" w:date="2021-02-14T17:52:44Z"/>
        </w:rPr>
      </w:pPr>
      <w:del w:id="1073" w:author="Unknown Author" w:date="2021-02-14T17:52:44Z">
        <w:r>
          <w:rPr>
            <w:rFonts w:ascii="Times New Roman" w:hAnsi="Times New Roman"/>
          </w:rPr>
        </w:r>
      </w:del>
    </w:p>
    <w:p>
      <w:pPr>
        <w:pStyle w:val="TextBody"/>
        <w:spacing w:lineRule="auto" w:line="240"/>
        <w:rPr>
          <w:rFonts w:ascii="Times New Roman" w:hAnsi="Times New Roman"/>
          <w:del w:id="1076" w:author="Unknown Author" w:date="2021-02-14T17:52:44Z"/>
        </w:rPr>
      </w:pPr>
      <w:del w:id="1075" w:author="Unknown Author" w:date="2021-02-14T17:52:44Z">
        <w:r>
          <w:rPr>
            <w:rFonts w:ascii="Times New Roman" w:hAnsi="Times New Roman"/>
          </w:rPr>
        </w:r>
      </w:del>
    </w:p>
    <w:p>
      <w:pPr>
        <w:pStyle w:val="TextBody"/>
        <w:spacing w:lineRule="auto" w:line="240"/>
        <w:rPr>
          <w:rFonts w:ascii="Times New Roman" w:hAnsi="Times New Roman"/>
          <w:del w:id="1078" w:author="Unknown Author" w:date="2021-02-14T17:52:44Z"/>
        </w:rPr>
      </w:pPr>
      <w:del w:id="1077" w:author="Unknown Author" w:date="2021-02-14T17:52:44Z">
        <w:r>
          <w:rPr>
            <w:rFonts w:ascii="Times New Roman" w:hAnsi="Times New Roman"/>
          </w:rPr>
        </w:r>
      </w:del>
    </w:p>
    <w:p>
      <w:pPr>
        <w:pStyle w:val="TextBody"/>
        <w:spacing w:lineRule="auto" w:line="240"/>
        <w:rPr>
          <w:rFonts w:ascii="Times New Roman" w:hAnsi="Times New Roman"/>
          <w:del w:id="1080" w:author="Unknown Author" w:date="2021-02-14T17:52:44Z"/>
        </w:rPr>
      </w:pPr>
      <w:del w:id="1079" w:author="Unknown Author" w:date="2021-02-14T17:52:44Z">
        <w:r>
          <w:rPr>
            <w:rFonts w:ascii="Times New Roman" w:hAnsi="Times New Roman"/>
          </w:rPr>
        </w:r>
      </w:del>
    </w:p>
    <w:p>
      <w:pPr>
        <w:pStyle w:val="TextBody"/>
        <w:spacing w:lineRule="auto" w:line="240"/>
        <w:rPr>
          <w:rFonts w:ascii="Times New Roman" w:hAnsi="Times New Roman"/>
          <w:del w:id="1082" w:author="Unknown Author" w:date="2021-02-14T17:52:44Z"/>
        </w:rPr>
      </w:pPr>
      <w:del w:id="1081" w:author="Unknown Author" w:date="2021-02-14T17:52:44Z">
        <w:r>
          <w:rPr>
            <w:rFonts w:ascii="Times New Roman" w:hAnsi="Times New Roman"/>
          </w:rPr>
        </w:r>
      </w:del>
    </w:p>
    <w:p>
      <w:pPr>
        <w:pStyle w:val="TextBody"/>
        <w:spacing w:lineRule="auto" w:line="240"/>
        <w:rPr>
          <w:rFonts w:ascii="Times New Roman" w:hAnsi="Times New Roman"/>
          <w:del w:id="1084" w:author="Unknown Author" w:date="2021-02-14T17:52:44Z"/>
        </w:rPr>
      </w:pPr>
      <w:del w:id="1083" w:author="Unknown Author" w:date="2021-02-14T17:52:44Z">
        <w:r>
          <w:rPr>
            <w:rFonts w:ascii="Times New Roman" w:hAnsi="Times New Roman"/>
          </w:rPr>
        </w:r>
      </w:del>
    </w:p>
    <w:p>
      <w:pPr>
        <w:pStyle w:val="TextBody"/>
        <w:spacing w:lineRule="auto" w:line="240"/>
        <w:rPr>
          <w:rFonts w:ascii="Times New Roman" w:hAnsi="Times New Roman"/>
          <w:del w:id="1086" w:author="Unknown Author" w:date="2021-02-14T17:52:44Z"/>
        </w:rPr>
      </w:pPr>
      <w:del w:id="1085" w:author="Unknown Author" w:date="2021-02-14T17:52:44Z">
        <w:r>
          <w:rPr>
            <w:rFonts w:ascii="Times New Roman" w:hAnsi="Times New Roman"/>
          </w:rPr>
        </w:r>
      </w:del>
    </w:p>
    <w:p>
      <w:pPr>
        <w:pStyle w:val="TextBody"/>
        <w:spacing w:lineRule="auto" w:line="240"/>
        <w:rPr>
          <w:rFonts w:ascii="Times New Roman" w:hAnsi="Times New Roman"/>
          <w:del w:id="1088" w:author="Unknown Author" w:date="2021-02-14T17:52:44Z"/>
        </w:rPr>
      </w:pPr>
      <w:del w:id="1087" w:author="Unknown Author" w:date="2021-02-14T17:52:44Z">
        <w:r>
          <w:rPr>
            <w:rFonts w:ascii="Times New Roman" w:hAnsi="Times New Roman"/>
          </w:rPr>
        </w:r>
      </w:del>
    </w:p>
    <w:p>
      <w:pPr>
        <w:pStyle w:val="TextBody"/>
        <w:widowControl/>
        <w:suppressAutoHyphens w:val="true"/>
        <w:bidi w:val="0"/>
        <w:spacing w:lineRule="auto" w:line="360" w:before="180" w:after="180"/>
        <w:jc w:val="both"/>
        <w:rPr/>
      </w:pPr>
      <w:r>
        <w:rPr/>
      </w:r>
    </w:p>
    <w:p>
      <w:pPr>
        <w:pStyle w:val="TextBody"/>
        <w:spacing w:lineRule="auto" w:line="240"/>
        <w:rPr>
          <w:rFonts w:ascii="Times New Roman" w:hAnsi="Times New Roman"/>
          <w:del w:id="1092" w:author="Unknown Author" w:date="2021-02-14T17:52:44Z"/>
        </w:rPr>
      </w:pPr>
      <w:del w:id="1089" w:author="Unknown Author" w:date="2021-02-14T17:52:44Z">
        <w:r>
          <w:rPr>
            <w:rFonts w:ascii="Times New Roman" w:hAnsi="Times New Roman"/>
            <w:b/>
            <w:bCs/>
          </w:rPr>
          <w:delText xml:space="preserve">Figure 3: </w:delText>
        </w:r>
      </w:del>
      <w:del w:id="1090" w:author="Unknown Author" w:date="2021-02-14T17:52:44Z">
        <w:r>
          <w:rPr>
            <w:rFonts w:ascii="Times New Roman" w:hAnsi="Times New Roman"/>
          </w:rPr>
          <w:delText>Decomposition of rural-urban health expectancy differentials by sex and age - Brazil, 2010-2013. Source: 2010 Brazilian National Census and 2013 National Health Survey.</w:delText>
        </w:r>
      </w:del>
      <w:del w:id="1091" w:author="Unknown Author" w:date="2021-02-14T17:52:44Z">
        <w:r>
          <w:rPr/>
          <w:drawing>
            <wp:inline distT="0" distB="0" distL="0" distR="0">
              <wp:extent cx="5486400" cy="3429000"/>
              <wp:effectExtent l="0" t="0" r="0" b="0"/>
              <wp:docPr id="5" name="Image4" descr="Figure 3: Decomposition of rural-urban health expectancy differentials by sex and age - Brazil, 2010-2013. Source: 2010 Brazilian National Census and 2013 National Health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Figure 3: Decomposition of rural-urban health expectancy differentials by sex and age - Brazil, 2010-2013. Source: 2010 Brazilian National Census and 2013 National Health Survey."/>
                      <pic:cNvPicPr>
                        <a:picLocks noChangeAspect="1" noChangeArrowheads="1"/>
                      </pic:cNvPicPr>
                    </pic:nvPicPr>
                    <pic:blipFill>
                      <a:blip r:embed="rId6"/>
                      <a:stretch>
                        <a:fillRect/>
                      </a:stretch>
                    </pic:blipFill>
                    <pic:spPr bwMode="auto">
                      <a:xfrm>
                        <a:off x="0" y="0"/>
                        <a:ext cx="5486400" cy="3429000"/>
                      </a:xfrm>
                      <a:prstGeom prst="rect">
                        <a:avLst/>
                      </a:prstGeom>
                    </pic:spPr>
                  </pic:pic>
                </a:graphicData>
              </a:graphic>
            </wp:inline>
          </w:drawing>
        </w:r>
      </w:del>
    </w:p>
    <w:p>
      <w:pPr>
        <w:pStyle w:val="TextBody"/>
        <w:bidi w:val="0"/>
        <w:spacing w:lineRule="auto" w:line="360"/>
        <w:jc w:val="both"/>
        <w:rPr>
          <w:b/>
          <w:b/>
          <w:bCs/>
        </w:rPr>
      </w:pPr>
      <w:r>
        <w:rPr/>
      </w:r>
    </w:p>
    <w:p>
      <w:pPr>
        <w:pStyle w:val="TextBody"/>
        <w:bidi w:val="0"/>
        <w:spacing w:lineRule="auto" w:line="360"/>
        <w:jc w:val="both"/>
        <w:rPr/>
      </w:pPr>
      <w:bookmarkStart w:id="9" w:name="discussion"/>
      <w:r>
        <w:rPr>
          <w:b/>
          <w:bCs/>
        </w:rPr>
        <w:t>4. Discussion</w:t>
      </w:r>
      <w:bookmarkEnd w:id="9"/>
    </w:p>
    <w:p>
      <w:pPr>
        <w:pStyle w:val="FirstParagraph"/>
        <w:bidi w:val="0"/>
        <w:spacing w:lineRule="auto" w:line="360"/>
        <w:jc w:val="both"/>
        <w:rPr/>
      </w:pPr>
      <w:ins w:id="1093" w:author="Unknown Author" w:date="2021-02-14T17:52:44Z">
        <w:r>
          <w:rPr/>
          <w:t>The purpose of this paper was to analyze mortality and health differentials among Brazilian rural and urban areas using data from 2010 National Census and 2013 National Health Survey. We combine these data sources to construct estimates for health expectancy and decompose its differences across rural and urban areas. Therefore, we investigate the differentials in health expectancy related to the prevalence of four types of diseases or disabilities: cardiovascular diseases, diabetes, osteoarticular diseases and functional disabilities.</w:t>
        </w:r>
      </w:ins>
    </w:p>
    <w:p>
      <w:pPr>
        <w:pStyle w:val="TextBody"/>
        <w:bidi w:val="0"/>
        <w:spacing w:lineRule="auto" w:line="360"/>
        <w:jc w:val="both"/>
        <w:rPr/>
      </w:pPr>
      <w:ins w:id="1095" w:author="Unknown Author" w:date="2021-02-14T17:52:44Z">
        <w:r>
          <w:rPr/>
          <w:t>The inclusion of household mortality inquiry in the 2010 National Census represented an opportunity for the analysis of mortality differentials in Brazil (Queiroz and Sawyer 2012). In the past, the mortality differentials assessment between rural and urban areas was preformed using indirect demographic methods, usually for estimating under-five and infant mortality (Carvalho and Wood 1978; Sastry 1997). Both past and recent studies have documented a rural advantage in life expectancy at birth, particularly for males (Albuquerque 2019; Carvalho and Wood 1978; Pereira 2020). Our results reflect those earlier findings. Rural life expectancy at age 20 was 55.6 in rural areas and 50.7 in urban areas, resulting in 4.9 years of rural advantage in life expectancy. For females, these life expectancy were 58.9 and 57.7. Therefore, sex differentials are considerably higher in urban areas (7.0 vs 3.3 in rural areas), which may refer to differences in lifestyles (Smith, Ralston, and Taubert 2012) and to the higher exposition of young males to violence in disadvantaged metropolitan areas (Malta et al. 2017; Pereira 2018; Pereira and Queiroz 2016). A detailed investigation of the causes of these sex differentials across rural and urban areas would require the assessment of related causes of deaths in each area, which is not available in the Brazilian mortality information system. Also, we focus our discussion in rural-urban differentials, since the assessment of sex differentials in mortality was not the main objective of our analysis.</w:t>
        </w:r>
      </w:ins>
    </w:p>
    <w:p>
      <w:pPr>
        <w:pStyle w:val="FirstParagraph"/>
        <w:spacing w:lineRule="auto" w:line="240"/>
        <w:rPr>
          <w:rFonts w:ascii="Times New Roman" w:hAnsi="Times New Roman"/>
          <w:del w:id="1100" w:author="Unknown Author" w:date="2021-02-14T17:52:44Z"/>
        </w:rPr>
      </w:pPr>
      <w:del w:id="1097" w:author="Unknown Author" w:date="2021-02-14T17:52:44Z">
        <w:r>
          <w:rPr>
            <w:rFonts w:ascii="Times New Roman" w:hAnsi="Times New Roman"/>
          </w:rPr>
          <w:delText xml:space="preserve">Over the last 30 years, Brazil has experienced substantial changes in its public health policy represented by the implementation and consolidation of the country’s unified health system (SUS, from Portuguese </w:delText>
        </w:r>
      </w:del>
      <w:del w:id="1098" w:author="Unknown Author" w:date="2021-02-14T17:52:44Z">
        <w:r>
          <w:rPr>
            <w:rFonts w:ascii="Times New Roman" w:hAnsi="Times New Roman"/>
            <w:i/>
          </w:rPr>
          <w:delText>Sistema Único de Saúde</w:delText>
        </w:r>
      </w:del>
      <w:del w:id="1099" w:author="Unknown Author" w:date="2021-02-14T17:52:44Z">
        <w:r>
          <w:rPr>
            <w:rFonts w:ascii="Times New Roman" w:hAnsi="Times New Roman"/>
          </w:rPr>
          <w:delText>) (Castro et al. 2019). SUS guaranteed a massive expansion of health care assistance for the most vulnerable social groups through a universal and free of charge health services.</w:delText>
        </w:r>
      </w:del>
    </w:p>
    <w:p>
      <w:pPr>
        <w:pStyle w:val="TextBody"/>
        <w:spacing w:lineRule="auto" w:line="240"/>
        <w:rPr>
          <w:rFonts w:ascii="Times New Roman" w:hAnsi="Times New Roman"/>
          <w:del w:id="1104" w:author="Unknown Author" w:date="2021-02-14T17:52:44Z"/>
        </w:rPr>
      </w:pPr>
      <w:del w:id="1101" w:author="Unknown Author" w:date="2021-02-14T17:52:44Z">
        <w:r>
          <w:rPr>
            <w:rFonts w:ascii="Times New Roman" w:hAnsi="Times New Roman"/>
          </w:rPr>
          <w:delText xml:space="preserve">Gradual implementation of the family health strategy (ESF, from Portuguese </w:delText>
        </w:r>
      </w:del>
      <w:del w:id="1102" w:author="Unknown Author" w:date="2021-02-14T17:52:44Z">
        <w:r>
          <w:rPr>
            <w:rFonts w:ascii="Times New Roman" w:hAnsi="Times New Roman"/>
            <w:i/>
          </w:rPr>
          <w:delText>Estratégia de Saúde da Família</w:delText>
        </w:r>
      </w:del>
      <w:del w:id="1103" w:author="Unknown Author" w:date="2021-02-14T17:52:44Z">
        <w:r>
          <w:rPr>
            <w:rFonts w:ascii="Times New Roman" w:hAnsi="Times New Roman"/>
          </w:rPr>
          <w:delText>) - a public health policy approach focused on primary care at the community level - provided several positive outcomes such as the reduction of infant mortality rates (Macinko, Guanais, and Souza 2006), reduction of maternal mortality rates (Bhalotra, Rocha, and Soares 2020) and decrease in hospitalizations due to causes sensitive to primary care (Pimenta et al. 2018). ESF policy approach is oriented towards the needs of the poorest regions and most vulnerable social groups. Therefore, its positive outcomes were mostly visible in regions and areas of the country with worsened health and socio-economic conditions (Guimarães 2018).</w:delText>
        </w:r>
      </w:del>
    </w:p>
    <w:p>
      <w:pPr>
        <w:pStyle w:val="TextBody"/>
        <w:spacing w:lineRule="auto" w:line="240"/>
        <w:rPr>
          <w:rFonts w:ascii="Times New Roman" w:hAnsi="Times New Roman"/>
          <w:del w:id="1106" w:author="Unknown Author" w:date="2021-02-14T17:52:44Z"/>
        </w:rPr>
      </w:pPr>
      <w:del w:id="1105" w:author="Unknown Author" w:date="2021-02-14T17:52:44Z">
        <w:r>
          <w:rPr>
            <w:rFonts w:ascii="Times New Roman" w:hAnsi="Times New Roman"/>
          </w:rPr>
          <w:delText>Changes in health policy in Brazil impact on different aspects of the urban-rural differential, and we will discuss each of them below.</w:delText>
        </w:r>
      </w:del>
    </w:p>
    <w:p>
      <w:pPr>
        <w:pStyle w:val="Heading2"/>
        <w:spacing w:lineRule="auto" w:line="240"/>
        <w:rPr>
          <w:rFonts w:ascii="Times New Roman" w:hAnsi="Times New Roman"/>
          <w:del w:id="1108" w:author="Unknown Author" w:date="2021-02-14T17:52:44Z"/>
        </w:rPr>
      </w:pPr>
      <w:del w:id="1107" w:author="Unknown Author" w:date="2021-02-14T17:52:44Z">
        <w:bookmarkStart w:id="10" w:name="urban-rural-mortality-differentials"/>
        <w:r>
          <w:rPr/>
          <w:delText>4.1 Urban-Rural mortality differentials</w:delText>
        </w:r>
      </w:del>
      <w:bookmarkEnd w:id="10"/>
    </w:p>
    <w:p>
      <w:pPr>
        <w:pStyle w:val="FirstParagraph"/>
        <w:spacing w:lineRule="auto" w:line="240"/>
        <w:rPr>
          <w:rFonts w:ascii="Times New Roman" w:hAnsi="Times New Roman"/>
          <w:del w:id="1110" w:author="Unknown Author" w:date="2021-02-14T17:52:44Z"/>
        </w:rPr>
      </w:pPr>
      <w:del w:id="1109" w:author="Unknown Author" w:date="2021-02-14T17:52:44Z">
        <w:r>
          <w:rPr>
            <w:rFonts w:ascii="Times New Roman" w:hAnsi="Times New Roman"/>
          </w:rPr>
          <w:delText>Mortality differentials have already been addressed in previous research (Albuquerque 2019; Carvalho and Wood 1978; Pereira 2020), and our results reflect those earlier findings. Adjusted mortality rates yield different life expectancy estimates from Albuquerque (2019). The author used the official life tables estimated for Brazil from IBGE for 2010 as a reference to adjust the observed deaths from the 2010 census while we used the SEG-adjusted method taking into account regional differences in death coverage completeness. In this sense, our estimates resulted in higher life expectancy at birth values, since two of the three most populated regions (Southeast - the most populated and South - the third most populated) have census death coverage rates close to completeness (100%). Also, IBGE life tables present higher life expectancy values for Northeast states because its death coverage estimates are lower for these areas than when other death distribution methods such as generalized growth balance (GGB) and SEG-adjusted are applied (Queiroz et al. n.d.).</w:delText>
        </w:r>
      </w:del>
    </w:p>
    <w:p>
      <w:pPr>
        <w:pStyle w:val="TextBody"/>
        <w:spacing w:lineRule="auto" w:line="240"/>
        <w:rPr>
          <w:rFonts w:ascii="Times New Roman" w:hAnsi="Times New Roman"/>
          <w:del w:id="1112" w:author="Unknown Author" w:date="2021-02-14T17:52:44Z"/>
        </w:rPr>
      </w:pPr>
      <w:del w:id="1111" w:author="Unknown Author" w:date="2021-02-14T17:52:44Z">
        <w:r>
          <w:rPr>
            <w:rFonts w:ascii="Times New Roman" w:hAnsi="Times New Roman"/>
          </w:rPr>
          <w:delText>The sex differentials in mortality also favor females for Brazilian rural areas according to 2010 census data. Nevertheless, the female advantage in rural areas is lower than the urban female mortality advantage. Large differences from male/female mortality ratios are observed between rural and urban areas, especially for adult ages. In this sense, the male mortality excess observed in Brazilian young adult males is more evident in urban areas and, in particular, in disadvantaged and suburban areas of cities (Malta et al. 2017; Pereira 2018; Pereira and Queiroz 2016).</w:delText>
        </w:r>
      </w:del>
    </w:p>
    <w:p>
      <w:pPr>
        <w:pStyle w:val="Heading2"/>
        <w:spacing w:lineRule="auto" w:line="240"/>
        <w:rPr>
          <w:rFonts w:ascii="Times New Roman" w:hAnsi="Times New Roman"/>
          <w:del w:id="1114" w:author="Unknown Author" w:date="2021-02-14T17:52:44Z"/>
        </w:rPr>
      </w:pPr>
      <w:del w:id="1113" w:author="Unknown Author" w:date="2021-02-14T17:52:44Z">
        <w:bookmarkStart w:id="11" w:name="urban-rural-health-conditions"/>
        <w:r>
          <w:rPr/>
          <w:delText>4.2 Urban-rural health conditions</w:delText>
        </w:r>
      </w:del>
      <w:bookmarkEnd w:id="11"/>
    </w:p>
    <w:p>
      <w:pPr>
        <w:pStyle w:val="FirstParagraph"/>
        <w:bidi w:val="0"/>
        <w:spacing w:lineRule="auto" w:line="360"/>
        <w:jc w:val="both"/>
        <w:rPr/>
      </w:pPr>
      <w:ins w:id="1115" w:author="Unknown Author" w:date="2021-02-14T17:52:44Z">
        <w:r>
          <w:rPr/>
          <w:t xml:space="preserve">The rural advantage in mortality, however, have not been observed in health and socioeconomic status and access to health equipment (Arruda, Maia, and Alves 2018). The rural areas of the country experience higher levels of socioeconomic vulnerability and lower economic integration (Camarano 2002; Soares </w:t>
        </w:r>
      </w:ins>
      <w:del w:id="1116" w:author="Unknown Author" w:date="2021-02-14T17:52:44Z">
        <w:r>
          <w:rPr>
            <w:rFonts w:ascii="Times New Roman" w:hAnsi="Times New Roman"/>
          </w:rPr>
          <w:delText xml:space="preserve">Urban and rural environments shape the lifestyles and types of work performed by each population. These environmental differences have direct impacts on workers’ health (Moreira </w:delText>
        </w:r>
      </w:del>
      <w:r>
        <w:rPr/>
        <w:t xml:space="preserve">et al. </w:t>
      </w:r>
      <w:ins w:id="1117" w:author="Unknown Author" w:date="2021-02-14T17:52:44Z">
        <w:r>
          <w:rPr/>
          <w:t xml:space="preserve">2016; Viacava et al. 2019). The distance of health equipment, lack of resources to pay for transportation, the lack of health professionals, or unavailability of higher complexity health services are elements that illustrate the hindrances to the access of </w:t>
        </w:r>
      </w:ins>
      <w:del w:id="1118" w:author="Unknown Author" w:date="2021-02-14T17:52:44Z">
        <w:r>
          <w:rPr>
            <w:rFonts w:ascii="Times New Roman" w:hAnsi="Times New Roman"/>
          </w:rPr>
          <w:delText xml:space="preserve">2015). Disadvantages in self-reported health conditions have been observed in rural populations in addition to their socio-economic and transportation penalties to access </w:delText>
        </w:r>
      </w:del>
      <w:r>
        <w:rPr/>
        <w:t xml:space="preserve">public health </w:t>
      </w:r>
      <w:ins w:id="1119" w:author="Unknown Author" w:date="2021-02-14T17:52:44Z">
        <w:r>
          <w:rPr/>
          <w:t>systems by the rural population (Viacava et al. 2019</w:t>
        </w:r>
      </w:ins>
      <w:del w:id="1120" w:author="Unknown Author" w:date="2021-02-14T17:52:44Z">
        <w:r>
          <w:rPr>
            <w:rFonts w:ascii="Times New Roman" w:hAnsi="Times New Roman"/>
          </w:rPr>
          <w:delText>equipment (Arruda, Maia, and Alves 2018</w:delText>
        </w:r>
      </w:del>
      <w:r>
        <w:rPr/>
        <w:t xml:space="preserve">). The difficulties of accessing health equipment due to distance or lack of resources were mentioned by 56% of rural residents who did not access health services and needed to against 17% of urban residents in the PNS survey of 2013. Urban residents mostly did not access health services when they needed to because of the long waiting time (28% against 8% of rural population). Thus, these differentials in access to health services may incur lower disease diagnosis. Indeed, PNS data shows that the rural population had a higher percentage of people that never had measured their glycemic levels (21% against 10% for urban residents) or blood pressure (6% against 3% for urban residents). This </w:t>
      </w:r>
      <w:ins w:id="1121" w:author="Unknown Author" w:date="2021-02-14T17:52:44Z">
        <w:r>
          <w:rPr/>
          <w:t xml:space="preserve">situation is worsened for the elderly, population group with higher demand for such services (Viacava </w:t>
        </w:r>
      </w:ins>
      <w:del w:id="1122" w:author="Unknown Author" w:date="2021-02-14T17:52:44Z">
        <w:r>
          <w:rPr>
            <w:rFonts w:ascii="Times New Roman" w:hAnsi="Times New Roman"/>
          </w:rPr>
          <w:delText xml:space="preserve">scenario could have been worse if the Family Health Strategy of the Brazilian Ministry of Health was not successful in reaching remote communities of the countryside of Brazil (Bhalotra, Rocha, and Soares 2020; Lima </w:delText>
        </w:r>
      </w:del>
      <w:r>
        <w:rPr/>
        <w:t>et al. 2019</w:t>
      </w:r>
      <w:ins w:id="1123" w:author="Unknown Author" w:date="2021-02-14T17:52:44Z">
        <w:r>
          <w:rPr/>
          <w:t>)</w:t>
        </w:r>
      </w:ins>
      <w:del w:id="1124" w:author="Unknown Author" w:date="2021-02-14T17:52:44Z">
        <w:r>
          <w:rPr>
            <w:rFonts w:ascii="Times New Roman" w:hAnsi="Times New Roman"/>
          </w:rPr>
          <w:delText>; Malta 2016). Even though rural residents showed lower diagnosis rates than urban residents, we still had sufficient data to evaluate disease prevalence of urban and rural populations</w:delText>
        </w:r>
      </w:del>
      <w:r>
        <w:rPr/>
        <w:t>.</w:t>
      </w:r>
    </w:p>
    <w:p>
      <w:pPr>
        <w:pStyle w:val="TextBody"/>
        <w:bidi w:val="0"/>
        <w:spacing w:lineRule="auto" w:line="360"/>
        <w:jc w:val="both"/>
        <w:rPr/>
      </w:pPr>
      <w:ins w:id="1125" w:author="Unknown Author" w:date="2021-02-14T17:52:44Z">
        <w:r>
          <w:rPr/>
          <w:t>The social and economic barriers to services and health facilities also shape how a population group feels regarding its health state (Viacava et al. 2019). Therefore, rural residents are more likely to report worsened health status than urban residents (Arruda, Maia, and Alves 2018; Camarano 2002; Maia and Rodrigues 2010). Nevertheless, when we disentangle the self-perception of health state by social groups, rural residents from lower social strata have higher probability of referring to a good state of health than their counterparts from urban areas (Maia and Rodrigues 2010).</w:t>
        </w:r>
      </w:ins>
    </w:p>
    <w:p>
      <w:pPr>
        <w:pStyle w:val="TextBody"/>
        <w:bidi w:val="0"/>
        <w:spacing w:lineRule="auto" w:line="360"/>
        <w:jc w:val="both"/>
        <w:rPr/>
      </w:pPr>
      <w:ins w:id="1127" w:author="Unknown Author" w:date="2021-02-14T17:52:44Z">
        <w:r>
          <w:rPr/>
          <w:t xml:space="preserve">Over the last 30 years, Brazil has experienced substantial changes in its public health policy induced by the implementation and consolidation of the country’s unified health system (SUS, from Portuguese </w:t>
        </w:r>
      </w:ins>
      <w:ins w:id="1128" w:author="Unknown Author" w:date="2021-02-14T17:52:44Z">
        <w:r>
          <w:rPr>
            <w:i/>
          </w:rPr>
          <w:t>Sistema Único de Saúde</w:t>
        </w:r>
      </w:ins>
      <w:ins w:id="1129" w:author="Unknown Author" w:date="2021-02-14T17:52:44Z">
        <w:r>
          <w:rPr/>
          <w:t xml:space="preserve">) (Castro et al. 2019). SUS guaranteed a massive expansion of health care assistance for the most vulnerable social groups through a universal and free of charge health services. This scenario of health vulnerability observed in the rural populations could have been worse if the Family Health Strategy (ESF, from Portuguese </w:t>
        </w:r>
      </w:ins>
      <w:ins w:id="1130" w:author="Unknown Author" w:date="2021-02-14T17:52:44Z">
        <w:r>
          <w:rPr>
            <w:i/>
          </w:rPr>
          <w:t>Estratégia de Saúde da Família</w:t>
        </w:r>
      </w:ins>
      <w:ins w:id="1131" w:author="Unknown Author" w:date="2021-02-14T17:52:44Z">
        <w:r>
          <w:rPr/>
          <w:t xml:space="preserve">) of the Brazilian Ministry of Health was not successful in reaching remote communities of the countryside of Brazil (Bhalotra, Rocha, and Soares 2020; Lima et al. 2019; Malta 2016). The family health strategy is a public health policy approach focused on primary care at the community level which brought several positive outcomes for the population such as the reduction of infant mortality rates (Macinko, Guanais, and Fátima Marinho de Souza 2006), reduction of maternal mortality rates (Bhalotra, Rocha, and Soares 2020) and decrease in hospitalizations due to causes sensitive to primary care (Pimenta et al. 2018). ESF policy approach is oriented towards the needs of the poorest regions and most vulnerable social groups. </w:t>
        </w:r>
      </w:ins>
    </w:p>
    <w:p>
      <w:pPr>
        <w:pStyle w:val="TextBody"/>
        <w:spacing w:lineRule="auto" w:line="240"/>
        <w:rPr>
          <w:rFonts w:ascii="Times New Roman" w:hAnsi="Times New Roman"/>
          <w:del w:id="1134" w:author="Unknown Author" w:date="2021-02-14T17:52:44Z"/>
        </w:rPr>
      </w:pPr>
      <w:del w:id="1133" w:author="Unknown Author" w:date="2021-02-14T17:52:44Z">
        <w:r>
          <w:rPr>
            <w:rFonts w:ascii="Times New Roman" w:hAnsi="Times New Roman"/>
          </w:rPr>
          <w:delText>For women, there is no clear pattern due to high data variability for rural residents. In the opposite direction, rural men are in a better off situation regarding diabetes prevalence rates, which presented a wide gap for advanced ages, and also for cardiovascular disease prevalence rates, which showed a small but continuous gap from the age group 30-34 and above. Female prevalence curves for diabetes did not present any significant gap, while the prevalence curves of cardiovascular diseases for women in rural areas exhibited higher rates than urban curves. For both males and females, the prevalence rates of physical disabilities declared in the national census of 2010 were slightly higher in rural settings. Hence, results conform with previous analysis performed for rural workers in Brazil (Moreira et al. 2015). Significant decreases observed in PNS morbidities prevalence for the elderly may be related to poor disease diagnostic of this age-group in rural populations.</w:delText>
        </w:r>
      </w:del>
    </w:p>
    <w:p>
      <w:pPr>
        <w:pStyle w:val="Heading2"/>
        <w:spacing w:lineRule="auto" w:line="240"/>
        <w:rPr>
          <w:rFonts w:ascii="Times New Roman" w:hAnsi="Times New Roman"/>
          <w:del w:id="1136" w:author="Unknown Author" w:date="2021-02-14T17:52:44Z"/>
        </w:rPr>
      </w:pPr>
      <w:del w:id="1135" w:author="Unknown Author" w:date="2021-02-14T17:52:44Z">
        <w:bookmarkStart w:id="12" w:name="morbidity-free-life-expectancy"/>
        <w:r>
          <w:rPr/>
          <w:delText>4.3 Morbidity-free life expectancy</w:delText>
        </w:r>
      </w:del>
      <w:bookmarkEnd w:id="12"/>
    </w:p>
    <w:p>
      <w:pPr>
        <w:pStyle w:val="FirstParagraph"/>
        <w:spacing w:lineRule="auto" w:line="240"/>
        <w:rPr>
          <w:rFonts w:ascii="Times New Roman" w:hAnsi="Times New Roman"/>
          <w:del w:id="1140" w:author="Unknown Author" w:date="2021-02-14T17:52:44Z"/>
        </w:rPr>
      </w:pPr>
      <w:del w:id="1137" w:author="Unknown Author" w:date="2021-02-14T17:52:44Z">
        <w:r>
          <w:rPr>
            <w:rFonts w:ascii="Times New Roman" w:hAnsi="Times New Roman"/>
          </w:rPr>
          <w:delText>Absolute differences highlight rural advantages in mortality and morbidity indicators. We now turn our attention to relative differences in healthy life expectancy estimates, e. g.; we evaluate the ratio of morbidity-free life expectancy by life expectancy (</w:delText>
        </w:r>
      </w:del>
      <w:del w:id="1138" w:author="Unknown Author" w:date="2021-02-14T17:52:44Z">
        <w:r>
          <w:rPr/>
        </w:r>
      </w:del>
      <m:oMath xmlns:m="http://schemas.openxmlformats.org/officeDocument/2006/math">
        <m:f>
          <m:fPr>
            <m:type m:val="lin"/>
          </m:fPr>
          <m:num>
            <m:sSub>
              <m:e>
                <m:r>
                  <w:rPr>
                    <w:rFonts w:ascii="Cambria Math" w:hAnsi="Cambria Math"/>
                  </w:rPr>
                  <m:t xml:space="preserve">h</m:t>
                </m:r>
              </m:e>
              <m:sub>
                <m:r>
                  <w:rPr>
                    <w:rFonts w:ascii="Cambria Math" w:hAnsi="Cambria Math"/>
                  </w:rPr>
                  <m:t xml:space="preserve">x</m:t>
                </m:r>
              </m:sub>
            </m:sSub>
          </m:num>
          <m:den>
            <m:sSub>
              <m:e>
                <m:r>
                  <w:rPr>
                    <w:rFonts w:ascii="Cambria Math" w:hAnsi="Cambria Math"/>
                  </w:rPr>
                  <m:t xml:space="preserve">e</m:t>
                </m:r>
              </m:e>
              <m:sub>
                <m:r>
                  <w:rPr>
                    <w:rFonts w:ascii="Cambria Math" w:hAnsi="Cambria Math"/>
                  </w:rPr>
                  <m:t xml:space="preserve">x</m:t>
                </m:r>
              </m:sub>
            </m:sSub>
          </m:den>
        </m:f>
      </m:oMath>
      <w:del w:id="1139" w:author="Unknown Author" w:date="2021-02-14T17:52:44Z">
        <w:r>
          <w:rPr>
            <w:rFonts w:ascii="Times New Roman" w:hAnsi="Times New Roman"/>
          </w:rPr>
          <w:delText xml:space="preserve"> ratio). This ratio can be interpreted as a proxy of the proportion of life expected to be lived free from morbidity for a synthetic cohort with a set of age-specific morbidity prevalence rates and age-specific mortality rates. Relative estimates of health expectancy change the rural advantage observed for all groups of morbidity so far. The rural advantage prevails only for cardiovascular diseases and diabetes, whereas a relative urban advantage is observed for osteoarticular diseases and physical disabilities. These results confirm that rural residents are more prone to develop physical incapacity and disabilities and suffer from musculoskeletal pain due to the physically demanding labor required in agriculture (Maia 2010; Moreira et al. 2015). The absolute advantages observed in health expectancy numbers may not reflect in actually better living conditions in terms of life span relative measures. Therefore, we decompose differences in health expectancy into its mortality and morbidity components to investigate positive or negative contributions and provide further evidence on what might seem as a mortality exclusive advantage or mortality and morbidity advantage of rural residents.</w:delText>
        </w:r>
      </w:del>
    </w:p>
    <w:p>
      <w:pPr>
        <w:pStyle w:val="Heading2"/>
        <w:spacing w:lineRule="auto" w:line="240"/>
        <w:rPr>
          <w:rFonts w:ascii="Times New Roman" w:hAnsi="Times New Roman"/>
          <w:del w:id="1142" w:author="Unknown Author" w:date="2021-02-14T17:52:44Z"/>
        </w:rPr>
      </w:pPr>
      <w:del w:id="1141" w:author="Unknown Author" w:date="2021-02-14T17:52:44Z">
        <w:bookmarkStart w:id="13" w:name="decomposition-of-health-expectancy"/>
        <w:r>
          <w:rPr/>
          <w:delText>4.4 Decomposition of health expectancy</w:delText>
        </w:r>
      </w:del>
      <w:bookmarkEnd w:id="13"/>
    </w:p>
    <w:p>
      <w:pPr>
        <w:pStyle w:val="FirstParagraph"/>
        <w:spacing w:lineRule="auto" w:line="240"/>
        <w:rPr>
          <w:rFonts w:ascii="Times New Roman" w:hAnsi="Times New Roman"/>
          <w:del w:id="1144" w:author="Unknown Author" w:date="2021-02-14T17:52:44Z"/>
        </w:rPr>
      </w:pPr>
      <w:del w:id="1143" w:author="Unknown Author" w:date="2021-02-14T17:52:44Z">
        <w:r>
          <w:rPr>
            <w:rFonts w:ascii="Times New Roman" w:hAnsi="Times New Roman"/>
          </w:rPr>
          <w:delText>This decomposition exercise highlights that health expectancy differences observed between rural and urban populations are not only due to overall mortality difference but also related to differences in age-specific morbidity prevalence. The results align with the bibliographic review, which shows that cardiovascular diseases and diabetes are city-related morbidities and physical disabilities, and osteoarticular diseases are rural related morbidities that result from physically harming work performed at rural areas. Hence, rural residents present a double advantage (in mortality and morbidity) when we compare health expectancy for cardiovascular diseases and diabetes. However, this advantage becomes a mortality profile advantage exclusively when we decompose differences for osteoarticular diseases and physical disabilities.</w:delText>
        </w:r>
      </w:del>
    </w:p>
    <w:p>
      <w:pPr>
        <w:pStyle w:val="TextBody"/>
        <w:spacing w:lineRule="auto" w:line="240"/>
        <w:rPr>
          <w:rFonts w:ascii="Times New Roman" w:hAnsi="Times New Roman"/>
          <w:del w:id="1146" w:author="Unknown Author" w:date="2021-02-14T17:52:44Z"/>
        </w:rPr>
      </w:pPr>
      <w:del w:id="1145" w:author="Unknown Author" w:date="2021-02-14T17:52:44Z">
        <w:r>
          <w:rPr>
            <w:rFonts w:ascii="Times New Roman" w:hAnsi="Times New Roman"/>
          </w:rPr>
          <w:delText>Rural populations observe a higher prevalence of specific disabilities, and diseases such as chronic pains, back pains, arthritis, and urban populations are usually more susceptible to diabetes, high blood pressure, heart diseases, and depression (Camarano 2002). Further, rural residents are more prone to report worsened health status (Arruda, Maia, and Alves 2018; Camarano 2002; Maia 2010). Moreira et al. (2015) found that back pain, rheumatism, arthritis and high blood pressure were associated to the agricultural activities and results from intense physical effort in work. The difference in social status also plays a key role in the self-perception of health state (Viacava et al. 2019). Then, rural populations usually declare poor health conditions than urban ones (Arruda, Maia, and Alves 2018; Maia 2010). However, looking into social groups, rural residents from lower social strata have a higher probability of referring to a good state of health than their identicals from urban areas (Maia 2010).</w:delText>
        </w:r>
      </w:del>
    </w:p>
    <w:p>
      <w:pPr>
        <w:pStyle w:val="TextBody"/>
        <w:bidi w:val="0"/>
        <w:spacing w:lineRule="auto" w:line="360" w:before="237" w:after="237"/>
        <w:jc w:val="both"/>
        <w:rPr/>
      </w:pPr>
      <w:ins w:id="1147" w:author="Unknown Author" w:date="2021-02-14T17:52:44Z">
        <w:r>
          <w:rPr/>
          <w:t xml:space="preserve">The ESF program </w:t>
        </w:r>
      </w:ins>
      <w:del w:id="1148" w:author="Unknown Author" w:date="2021-02-14T17:52:44Z">
        <w:r>
          <w:rPr>
            <w:rFonts w:ascii="Times New Roman" w:hAnsi="Times New Roman"/>
          </w:rPr>
          <w:delText xml:space="preserve">ESF </w:delText>
        </w:r>
      </w:del>
      <w:r>
        <w:rPr/>
        <w:t xml:space="preserve">expansion provides diagnosis and follow-up of chronic diseases in rural populations and provides an enhancement of its health literacy, which might also have contributed to further mortality improvements of these groups (Bhalotra, Rocha, and Soares 2020; Rocha and Soares 2010). Also, lower exposition to urban-related mortality causes such as violence and accidents </w:t>
      </w:r>
      <w:ins w:id="1149" w:author="Unknown Author" w:date="2021-02-14T17:52:44Z">
        <w:r>
          <w:rPr/>
          <w:t>seems</w:t>
        </w:r>
      </w:ins>
      <w:del w:id="1150" w:author="Unknown Author" w:date="2021-02-14T17:52:44Z">
        <w:r>
          <w:rPr>
            <w:rFonts w:ascii="Times New Roman" w:hAnsi="Times New Roman"/>
          </w:rPr>
          <w:delText>is</w:delText>
        </w:r>
      </w:del>
      <w:r>
        <w:rPr/>
        <w:t xml:space="preserve"> likely to play a key role in lower mortality observed in rural areas (Pereira 2020). Moreover, the results of this work support the efforts of family health strategy towards health coverage of most vulnerable and remote areas of the country (Guimarães 2018).</w:t>
      </w:r>
    </w:p>
    <w:p>
      <w:pPr>
        <w:pStyle w:val="TextBody"/>
        <w:bidi w:val="0"/>
        <w:spacing w:lineRule="auto" w:line="360"/>
        <w:jc w:val="both"/>
        <w:rPr/>
      </w:pPr>
      <w:r>
        <w:rPr/>
        <w:t xml:space="preserve">In 2013, 54.4% of Brazilian households were registered in the local family health unit, </w:t>
      </w:r>
      <w:ins w:id="1151" w:author="Unknown Author" w:date="2021-02-14T17:52:44Z">
        <w:r>
          <w:rPr/>
          <w:t xml:space="preserve">which represented </w:t>
        </w:r>
      </w:ins>
      <w:r>
        <w:rPr/>
        <w:t>74.9% of rural households, and 50.6% of urban households (Malta 2016). This higher ESF coverage and primary care assistance in rural areas might account for the favorable results of rural residents concerning mortality and cardiovascular diseases and diabetes morbidity differentials, since ESF professionals provide not only health care support, but also health information</w:t>
      </w:r>
      <w:ins w:id="1152" w:author="Unknown Author" w:date="2021-02-14T17:52:44Z">
        <w:r>
          <w:rPr/>
          <w:t xml:space="preserve"> and the promotion of </w:t>
        </w:r>
      </w:ins>
      <w:del w:id="1153" w:author="Unknown Author" w:date="2021-02-14T17:52:44Z">
        <w:r>
          <w:rPr>
            <w:rFonts w:ascii="Times New Roman" w:hAnsi="Times New Roman"/>
          </w:rPr>
          <w:delText xml:space="preserve">, enhancing </w:delText>
        </w:r>
      </w:del>
      <w:r>
        <w:rPr/>
        <w:t xml:space="preserve">health literacy </w:t>
      </w:r>
      <w:ins w:id="1154" w:author="Unknown Author" w:date="2021-02-14T17:52:44Z">
        <w:r>
          <w:rPr/>
          <w:t>in</w:t>
        </w:r>
      </w:ins>
      <w:del w:id="1155" w:author="Unknown Author" w:date="2021-02-14T17:52:44Z">
        <w:r>
          <w:rPr>
            <w:rFonts w:ascii="Times New Roman" w:hAnsi="Times New Roman"/>
          </w:rPr>
          <w:delText>levels of</w:delText>
        </w:r>
      </w:del>
      <w:r>
        <w:rPr/>
        <w:t xml:space="preserve"> local communities.</w:t>
      </w:r>
    </w:p>
    <w:p>
      <w:pPr>
        <w:pStyle w:val="TextBody"/>
        <w:bidi w:val="0"/>
        <w:spacing w:lineRule="auto" w:line="360"/>
        <w:jc w:val="both"/>
        <w:rPr/>
      </w:pPr>
      <w:ins w:id="1156" w:author="Unknown Author" w:date="2021-02-14T17:52:44Z">
        <w:r>
          <w:rPr/>
          <w:t>Despite the efforts of SUS and ESF in reducing health inequalities between rural and urban areas, lifestyles and other characteristics of each of this environments also shape the observed differences life expectancy and health. For instance, rural populations observe higher prevalence of specific disabilities, and diseases such as chronic pains, back pains, arthritis, and urban populations are usually more susceptible to diabetes, high blood pressure, heart diseases, and depression (Camarano 2002). Moreira et al. (2015) found that back pain, rheumatism, arthritis and high blood pressure were associated with agricultural activities and results from intense physical effort in work. Our results confirmed that rural residents are more susceptible to suffer from functional disabilities and and musculoskeletal pain due to the physically demanding labor required in agriculture (Maia and Rodrigues 2010; Moreira et al. 2015).</w:t>
        </w:r>
      </w:ins>
    </w:p>
    <w:p>
      <w:pPr>
        <w:pStyle w:val="TextBody"/>
        <w:bidi w:val="0"/>
        <w:spacing w:lineRule="auto" w:line="360"/>
        <w:jc w:val="both"/>
        <w:rPr/>
      </w:pPr>
      <w:ins w:id="1158" w:author="Unknown Author" w:date="2021-02-14T17:52:44Z">
        <w:r>
          <w:rPr/>
          <w:t>The decomposition exercise highlights that health expectancy differences observed between rural and urban populations are not only due to overall mortality difference but also related to differences in age-specific morbidity prevalence. The results are aligned to the literature, which shows that cardiovascular diseases and diabetes are urban-related morbidities, whereas physical disabilities and osteoarticular diseases are rural related morbidities which reflect the physically harming work performed in rural areas (Camarano 2002; Moreira et al. 2015). Hence, rural residents exhibit a double advantage (in mortality and morbidity) when we compare health expectancy for cardiovascular diseases and diabetes. On the other hand, this advantage is restricted to the mortality profile advantage when we decompose differences for osteoarticular diseases and functional disabilities.</w:t>
        </w:r>
      </w:ins>
    </w:p>
    <w:p>
      <w:pPr>
        <w:pStyle w:val="TextBody"/>
        <w:spacing w:lineRule="auto" w:line="240"/>
        <w:rPr>
          <w:rFonts w:ascii="Times New Roman" w:hAnsi="Times New Roman"/>
          <w:del w:id="1161" w:author="Unknown Author" w:date="2021-02-14T17:52:44Z"/>
        </w:rPr>
      </w:pPr>
      <w:del w:id="1160" w:author="Unknown Author" w:date="2021-02-14T17:52:44Z">
        <w:r>
          <w:rPr>
            <w:rFonts w:ascii="Times New Roman" w:hAnsi="Times New Roman"/>
          </w:rPr>
          <w:delText>Such as in the case of USA, Brazilian rural residents experience higher deprivation in access to services and health facilities and usually report worse health status conditions and are in the worse economic situation than urban residents (Arruda, Maia, and Alves 2018; Camarano 2002; Soares et al. 2016). This scenario echos the higher vulnerability condition of rural areas and other territories with lower economic integration (Soares et al. 2016; Viacava et al. 2019). The distance of health equipment, lack of resources to pay for transportation, the lack of health professionals, or unavailability of higher complexity health services are barriers to the access of public health systems by the rural population (Viacava et al. 2019). This situation is worsened for the elderly, population group with higher demand for such services.</w:delText>
        </w:r>
      </w:del>
    </w:p>
    <w:p>
      <w:pPr>
        <w:pStyle w:val="TextBody"/>
        <w:bidi w:val="0"/>
        <w:spacing w:lineRule="auto" w:line="360"/>
        <w:jc w:val="both"/>
        <w:rPr/>
      </w:pPr>
      <w:r>
        <w:rPr/>
        <w:t xml:space="preserve">This paper’s results have some limitations. As mentioned, the rural population’s lower access to health services </w:t>
      </w:r>
      <w:ins w:id="1162" w:author="Unknown Author" w:date="2021-02-14T17:52:44Z">
        <w:r>
          <w:rPr/>
          <w:t>results</w:t>
        </w:r>
      </w:ins>
      <w:del w:id="1163" w:author="Unknown Author" w:date="2021-02-14T17:52:44Z">
        <w:r>
          <w:rPr>
            <w:rFonts w:ascii="Times New Roman" w:hAnsi="Times New Roman"/>
          </w:rPr>
          <w:delText>reflects</w:delText>
        </w:r>
      </w:del>
      <w:r>
        <w:rPr/>
        <w:t xml:space="preserve"> in lower diagnostic rates of health indicators such as glycemic level and blood pressure. Then, prevalence rates for rural groups might be underestimated due to a lack of diagnosis. Despite this important detail, the data </w:t>
      </w:r>
      <w:ins w:id="1164" w:author="Unknown Author" w:date="2021-02-14T17:52:44Z">
        <w:r>
          <w:rPr/>
          <w:t xml:space="preserve">sources are robust </w:t>
        </w:r>
      </w:ins>
      <w:del w:id="1165" w:author="Unknown Author" w:date="2021-02-14T17:52:44Z">
        <w:r>
          <w:rPr>
            <w:rFonts w:ascii="Times New Roman" w:hAnsi="Times New Roman"/>
          </w:rPr>
          <w:delText xml:space="preserve">collected is robust enough, </w:delText>
        </w:r>
      </w:del>
      <w:r>
        <w:rPr/>
        <w:t xml:space="preserve">and the results </w:t>
      </w:r>
      <w:ins w:id="1166" w:author="Unknown Author" w:date="2021-02-14T17:52:44Z">
        <w:r>
          <w:rPr/>
          <w:t xml:space="preserve">are in tandem with findings of </w:t>
        </w:r>
      </w:ins>
      <w:del w:id="1167" w:author="Unknown Author" w:date="2021-02-14T17:52:44Z">
        <w:r>
          <w:rPr>
            <w:rFonts w:ascii="Times New Roman" w:hAnsi="Times New Roman"/>
          </w:rPr>
          <w:delText xml:space="preserve">agree with </w:delText>
        </w:r>
      </w:del>
      <w:r>
        <w:rPr/>
        <w:t xml:space="preserve">previous studies on rural and urban health and mortality differentials. We verified the existence of an urban adult mortality penalty and also </w:t>
      </w:r>
      <w:del w:id="1168" w:author="Unknown Author" w:date="2021-02-14T17:52:44Z">
        <w:r>
          <w:rPr>
            <w:rFonts w:ascii="Times New Roman" w:hAnsi="Times New Roman"/>
          </w:rPr>
          <w:delText xml:space="preserve">in </w:delText>
        </w:r>
      </w:del>
      <w:r>
        <w:rPr/>
        <w:t xml:space="preserve">an urban adult morbidity penalty for cardiovascular diseases and diabetes. Finally, we verified a rural morbidity penalty related to </w:t>
      </w:r>
      <w:ins w:id="1169" w:author="Unknown Author" w:date="2021-02-14T17:52:44Z">
        <w:r>
          <w:rPr/>
          <w:t>functional</w:t>
        </w:r>
      </w:ins>
      <w:del w:id="1170" w:author="Unknown Author" w:date="2021-02-14T17:52:44Z">
        <w:r>
          <w:rPr>
            <w:rFonts w:ascii="Times New Roman" w:hAnsi="Times New Roman"/>
          </w:rPr>
          <w:delText>physical</w:delText>
        </w:r>
      </w:del>
      <w:r>
        <w:rPr/>
        <w:t xml:space="preserve"> disabilities (to walk, see, and listen) and osteoarticular diseases. This penalty contributes to lower health expectancy differences </w:t>
      </w:r>
      <w:ins w:id="1171" w:author="Unknown Author" w:date="2021-02-14T17:52:44Z">
        <w:r>
          <w:rPr/>
          <w:t xml:space="preserve">related to </w:t>
        </w:r>
      </w:ins>
      <w:del w:id="1172" w:author="Unknown Author" w:date="2021-02-14T17:52:44Z">
        <w:r>
          <w:rPr>
            <w:rFonts w:ascii="Times New Roman" w:hAnsi="Times New Roman"/>
          </w:rPr>
          <w:delText xml:space="preserve">about </w:delText>
        </w:r>
      </w:del>
      <w:r>
        <w:rPr/>
        <w:t xml:space="preserve">these two morbidities, but the </w:t>
      </w:r>
      <w:ins w:id="1173" w:author="Unknown Author" w:date="2021-02-14T17:52:44Z">
        <w:r>
          <w:rPr/>
          <w:t xml:space="preserve">overall </w:t>
        </w:r>
      </w:ins>
      <w:r>
        <w:rPr/>
        <w:t xml:space="preserve">rural mortality advantage </w:t>
      </w:r>
      <w:ins w:id="1174" w:author="Unknown Author" w:date="2021-02-14T17:52:44Z">
        <w:r>
          <w:rPr/>
          <w:t>produced a compensatory effect</w:t>
        </w:r>
      </w:ins>
      <w:del w:id="1175" w:author="Unknown Author" w:date="2021-02-14T17:52:44Z">
        <w:r>
          <w:rPr>
            <w:rFonts w:ascii="Times New Roman" w:hAnsi="Times New Roman"/>
          </w:rPr>
          <w:delText>compensates it</w:delText>
        </w:r>
      </w:del>
      <w:r>
        <w:rPr/>
        <w:t xml:space="preserve">. Therefore, rural residents exhibit higher life </w:t>
      </w:r>
      <w:ins w:id="1176" w:author="Unknown Author" w:date="2021-02-14T17:52:44Z">
        <w:r>
          <w:rPr/>
          <w:t>expectancy</w:t>
        </w:r>
      </w:ins>
      <w:del w:id="1177" w:author="Unknown Author" w:date="2021-02-14T17:52:44Z">
        <w:r>
          <w:rPr>
            <w:rFonts w:ascii="Times New Roman" w:hAnsi="Times New Roman"/>
          </w:rPr>
          <w:delText>expectancies</w:delText>
        </w:r>
      </w:del>
      <w:r>
        <w:rPr/>
        <w:t>, but a significant share of this life expectancy co-occur with physical and musculoskeletal related morbidities.</w:t>
      </w:r>
    </w:p>
    <w:p>
      <w:pPr>
        <w:pStyle w:val="Heading1"/>
        <w:bidi w:val="0"/>
        <w:spacing w:lineRule="auto" w:line="360"/>
        <w:jc w:val="both"/>
        <w:rPr>
          <w:lang w:val="pt-BR"/>
        </w:rPr>
      </w:pPr>
      <w:bookmarkStart w:id="14" w:name="references"/>
      <w:r>
        <w:rPr>
          <w:lang w:val="pt-BR"/>
        </w:rPr>
        <w:t>5. References</w:t>
      </w:r>
      <w:bookmarkEnd w:id="14"/>
    </w:p>
    <w:p>
      <w:pPr>
        <w:pStyle w:val="Bibliography"/>
        <w:bidi w:val="0"/>
        <w:spacing w:lineRule="auto" w:line="360"/>
        <w:jc w:val="both"/>
        <w:rPr/>
      </w:pPr>
      <w:r>
        <w:rPr>
          <w:lang w:val="pt-BR"/>
        </w:rPr>
        <w:t xml:space="preserve">Albuquerque, F.R.P.C. (2019). </w:t>
      </w:r>
      <w:r>
        <w:rPr>
          <w:i/>
          <w:lang w:val="pt-BR"/>
        </w:rPr>
        <w:t>Tábuas de Mortalidade segundo a situação do domicílio utilizando-se o Censo Demográfico de 2010</w:t>
      </w:r>
      <w:r>
        <w:rPr>
          <w:lang w:val="pt-BR"/>
        </w:rPr>
        <w:t xml:space="preserve">. </w:t>
      </w:r>
      <w:del w:id="1178" w:author="Unknown Author" w:date="2021-02-14T17:52:44Z">
        <w:r>
          <w:rPr>
            <w:lang w:val="pt-BR"/>
          </w:rPr>
          <w:delText xml:space="preserve">Informe de Previdência Social. </w:delText>
        </w:r>
      </w:del>
      <w:r>
        <w:rPr/>
        <w:t>Ministério da Economia</w:t>
      </w:r>
      <w:del w:id="1179" w:author="Unknown Author" w:date="2021-02-14T17:52:44Z">
        <w:r>
          <w:rPr/>
          <w:delText>.</w:delText>
        </w:r>
      </w:del>
      <w:del w:id="1180" w:author="Unknown Author" w:date="2021-02-14T17:52:44Z">
        <w:bookmarkStart w:id="15" w:name="ref-albuquerque20191"/>
        <w:bookmarkEnd w:id="15"/>
        <w:r>
          <w:rPr/>
          <w:delText xml:space="preserve"> Brasília, Brazil</w:delText>
        </w:r>
      </w:del>
      <w:r>
        <w:rPr/>
        <w:t>.</w:t>
      </w:r>
      <w:bookmarkStart w:id="16" w:name="ref-albuquerque2019"/>
      <w:bookmarkEnd w:id="16"/>
    </w:p>
    <w:p>
      <w:pPr>
        <w:pStyle w:val="Bibliography"/>
        <w:bidi w:val="0"/>
        <w:spacing w:lineRule="auto" w:line="360"/>
        <w:jc w:val="both"/>
        <w:rPr/>
      </w:pPr>
      <w:r>
        <w:rPr/>
        <w:t xml:space="preserve">Allan, R., Williamson, P., and Kulu, H. (2017). Unravelling urban–rural health disparities in England. </w:t>
      </w:r>
      <w:r>
        <w:rPr>
          <w:i/>
        </w:rPr>
        <w:t>Population, Space and Place</w:t>
      </w:r>
      <w:r>
        <w:rPr/>
        <w:t xml:space="preserve"> 23(8). doi:</w:t>
      </w:r>
      <w:hyperlink r:id="rId7">
        <w:r>
          <w:rPr/>
          <w:t>10.1002/psp.2073</w:t>
        </w:r>
      </w:hyperlink>
      <w:r>
        <w:rPr/>
        <w:t>.</w:t>
      </w:r>
    </w:p>
    <w:p>
      <w:pPr>
        <w:pStyle w:val="Bibliography"/>
        <w:bidi w:val="0"/>
        <w:spacing w:lineRule="auto" w:line="360"/>
        <w:jc w:val="both"/>
        <w:rPr/>
      </w:pPr>
      <w:r>
        <w:rPr/>
        <w:t xml:space="preserve">Andreev, E.M., Shkolnikov, V.M., and Begun, A. (2002). Algorithm for decomposition of differences between aggregate demographic measures and its application to life expectancies, healthy life expectancies, parity-progression ratios and total fertility rates. </w:t>
      </w:r>
      <w:r>
        <w:rPr>
          <w:i/>
        </w:rPr>
        <w:t>Demographic Research</w:t>
      </w:r>
      <w:r>
        <w:rPr/>
        <w:t xml:space="preserve"> 7(14):499–522. doi:</w:t>
      </w:r>
      <w:hyperlink r:id="rId8">
        <w:r>
          <w:rPr/>
          <w:t>10.4054/DemRes.2002.7.14</w:t>
        </w:r>
      </w:hyperlink>
      <w:r>
        <w:rPr/>
        <w:t>.</w:t>
      </w:r>
    </w:p>
    <w:p>
      <w:pPr>
        <w:pStyle w:val="Bibliography"/>
        <w:bidi w:val="0"/>
        <w:spacing w:lineRule="auto" w:line="360"/>
        <w:jc w:val="both"/>
        <w:rPr>
          <w:lang w:val="pt-BR"/>
        </w:rPr>
      </w:pPr>
      <w:r>
        <w:rPr/>
        <w:t xml:space="preserve">Arruda, N.M., Maia, A.G., and Alves, L.C. (2018). </w:t>
      </w:r>
      <w:r>
        <w:rPr>
          <w:lang w:val="pt-BR"/>
        </w:rPr>
        <w:t xml:space="preserve">Desigualdade no acesso à saúde entre as áreas urbanas e rurais do Brasil: uma decomposição de fatores entre 1998 a 2008. </w:t>
      </w:r>
      <w:r>
        <w:rPr>
          <w:i/>
          <w:lang w:val="pt-BR"/>
        </w:rPr>
        <w:t>Cadernos de Saúde Pública</w:t>
      </w:r>
      <w:r>
        <w:rPr>
          <w:lang w:val="pt-BR"/>
        </w:rPr>
        <w:t xml:space="preserve"> 34.</w:t>
      </w:r>
      <w:bookmarkStart w:id="17" w:name="ref-arruda_etal2018"/>
      <w:bookmarkEnd w:id="17"/>
    </w:p>
    <w:p>
      <w:pPr>
        <w:pStyle w:val="Bibliography"/>
        <w:bidi w:val="0"/>
        <w:spacing w:lineRule="auto" w:line="360"/>
        <w:jc w:val="both"/>
        <w:rPr/>
      </w:pPr>
      <w:r>
        <w:rPr>
          <w:lang w:val="pt-BR"/>
        </w:rPr>
        <w:t xml:space="preserve">Bennett, N.G. and Horiuchi, S. (1984). </w:t>
      </w:r>
      <w:r>
        <w:rPr/>
        <w:t xml:space="preserve">Mortality estimation from registered deaths in less developed countries. </w:t>
      </w:r>
      <w:r>
        <w:rPr>
          <w:i/>
        </w:rPr>
        <w:t>Demography</w:t>
      </w:r>
      <w:r>
        <w:rPr/>
        <w:t xml:space="preserve"> 21(2):217–233.</w:t>
      </w:r>
      <w:bookmarkStart w:id="18" w:name="ref-bennett_horiuchi1984"/>
      <w:bookmarkEnd w:id="18"/>
    </w:p>
    <w:p>
      <w:pPr>
        <w:pStyle w:val="Bibliography"/>
        <w:bidi w:val="0"/>
        <w:spacing w:lineRule="auto" w:line="360"/>
        <w:jc w:val="both"/>
        <w:rPr/>
      </w:pPr>
      <w:r>
        <w:rPr/>
        <w:t xml:space="preserve">Bhalotra, S., Rocha, R., and Soares, R.R. (2020). </w:t>
      </w:r>
      <w:r>
        <w:rPr>
          <w:i/>
        </w:rPr>
        <w:t>Can Universalization of Health Work? Evidence from Health Systems Restructuring and Expansion in Brazil</w:t>
      </w:r>
      <w:r>
        <w:rPr/>
        <w:t xml:space="preserve">. </w:t>
      </w:r>
      <w:del w:id="1181" w:author="Unknown Author" w:date="2021-02-14T17:52:44Z">
        <w:r>
          <w:rPr/>
          <w:delText xml:space="preserve">Working Paper 3. </w:delText>
        </w:r>
      </w:del>
      <w:r>
        <w:rPr/>
        <w:t>Instituto de Estudos para Políticas de Saúde.</w:t>
      </w:r>
      <w:ins w:id="1182" w:author="Unknown Author" w:date="2021-02-14T17:52:44Z">
        <w:r>
          <w:rPr/>
          <w:t>: pages</w:t>
        </w:r>
      </w:ins>
      <w:del w:id="1183" w:author="Unknown Author" w:date="2021-02-14T17:52:44Z">
        <w:r>
          <w:rPr/>
          <w:delText xml:space="preserve"> São Paulo, Brazil</w:delText>
        </w:r>
      </w:del>
      <w:r>
        <w:rPr/>
        <w:t xml:space="preserve">. </w:t>
      </w:r>
      <w:hyperlink r:id="rId9">
        <w:r>
          <w:rPr/>
          <w:t>https://ieps.org.br/wp-content/uploads/2020/02/WPS3.pdf</w:t>
        </w:r>
      </w:hyperlink>
      <w:r>
        <w:rPr/>
        <w:t>.</w:t>
      </w:r>
    </w:p>
    <w:p>
      <w:pPr>
        <w:pStyle w:val="Bibliography"/>
        <w:bidi w:val="0"/>
        <w:spacing w:lineRule="auto" w:line="360"/>
        <w:jc w:val="both"/>
        <w:rPr>
          <w:lang w:val="pt-BR"/>
          <w:ins w:id="1188" w:author="Unknown Author" w:date="2021-02-14T17:52:44Z"/>
        </w:rPr>
      </w:pPr>
      <w:ins w:id="1184" w:author="Unknown Author" w:date="2021-02-14T17:52:44Z">
        <w:r>
          <w:rPr>
            <w:lang w:val="pt-BR"/>
          </w:rPr>
          <w:t>Brazil. (1966). Lei número 5172 de 25 de outubro de 1966.</w:t>
        </w:r>
      </w:ins>
      <w:ins w:id="1185" w:author="Unknown Author" w:date="2021-02-14T17:52:44Z">
        <w:bookmarkStart w:id="19" w:name="ref-brazil1966"/>
        <w:bookmarkEnd w:id="19"/>
        <w:r>
          <w:rPr>
            <w:lang w:val="pt-BR"/>
          </w:rPr>
          <w:t xml:space="preserve">  </w:t>
        </w:r>
      </w:ins>
      <w:ins w:id="1186" w:author="Unknown Author" w:date="2021-02-14T17:52:44Z">
        <w:r>
          <w:rPr>
            <w:i/>
            <w:iCs/>
            <w:lang w:val="pt-BR"/>
          </w:rPr>
          <w:t>Brazilian Constitution</w:t>
        </w:r>
      </w:ins>
      <w:ins w:id="1187" w:author="Unknown Author" w:date="2021-02-14T17:52:44Z">
        <w:r>
          <w:rPr>
            <w:i w:val="false"/>
            <w:iCs w:val="false"/>
            <w:lang w:val="pt-BR"/>
          </w:rPr>
          <w:t>.</w:t>
        </w:r>
      </w:ins>
    </w:p>
    <w:p>
      <w:pPr>
        <w:pStyle w:val="Bibliography"/>
        <w:bidi w:val="0"/>
        <w:spacing w:lineRule="auto" w:line="360"/>
        <w:jc w:val="both"/>
        <w:rPr>
          <w:lang w:val="pt-BR"/>
          <w:ins w:id="1191" w:author="Unknown Author" w:date="2021-02-14T17:52:44Z"/>
        </w:rPr>
      </w:pPr>
      <w:ins w:id="1189" w:author="Unknown Author" w:date="2021-02-14T17:52:44Z">
        <w:r>
          <w:rPr/>
          <w:t>Brazilian Institute of Geography and Statistics, IBGE (2010). National Census Microdata</w:t>
        </w:r>
      </w:ins>
      <w:ins w:id="1190" w:author="Unknown Author" w:date="2021-02-14T17:52:44Z">
        <w:bookmarkStart w:id="20" w:name="ref-ibge2010"/>
        <w:bookmarkEnd w:id="20"/>
        <w:r>
          <w:rPr>
            <w:lang w:val="pt-BR"/>
          </w:rPr>
          <w:t>.</w:t>
        </w:r>
      </w:ins>
    </w:p>
    <w:p>
      <w:pPr>
        <w:pStyle w:val="Bibliography"/>
        <w:bidi w:val="0"/>
        <w:spacing w:lineRule="auto" w:line="360"/>
        <w:jc w:val="both"/>
        <w:rPr>
          <w:lang w:val="pt-BR"/>
          <w:ins w:id="1198" w:author="Unknown Author" w:date="2021-02-14T17:52:44Z"/>
        </w:rPr>
      </w:pPr>
      <w:ins w:id="1192" w:author="Unknown Author" w:date="2021-02-14T17:52:44Z">
        <w:r>
          <w:rPr>
            <w:lang w:val="pt-BR"/>
          </w:rPr>
          <w:t>Brazilian Institute of Geography and Statistics, IBGE (201</w:t>
        </w:r>
      </w:ins>
      <w:ins w:id="1193" w:author="Unknown Author" w:date="2021-02-14T17:52:44Z">
        <w:r>
          <w:rPr>
            <w:rFonts w:eastAsia="" w:cs="" w:cstheme="minorBidi" w:eastAsiaTheme="minorHAnsi"/>
            <w:color w:val="auto"/>
            <w:kern w:val="0"/>
            <w:sz w:val="24"/>
            <w:szCs w:val="24"/>
            <w:lang w:val="pt-BR" w:eastAsia="en-US" w:bidi="ar-SA"/>
          </w:rPr>
          <w:t>3)</w:t>
        </w:r>
      </w:ins>
      <w:ins w:id="1194" w:author="Unknown Author" w:date="2021-02-14T17:52:44Z">
        <w:r>
          <w:rPr>
            <w:lang w:val="pt-BR"/>
          </w:rPr>
          <w:t xml:space="preserve">. National </w:t>
        </w:r>
      </w:ins>
      <w:ins w:id="1195" w:author="Unknown Author" w:date="2021-02-14T17:52:44Z">
        <w:r>
          <w:rPr>
            <w:rFonts w:eastAsia="" w:cs="" w:cstheme="minorBidi" w:eastAsiaTheme="minorHAnsi"/>
            <w:color w:val="auto"/>
            <w:kern w:val="0"/>
            <w:sz w:val="24"/>
            <w:szCs w:val="24"/>
            <w:lang w:val="pt-BR" w:eastAsia="en-US" w:bidi="ar-SA"/>
          </w:rPr>
          <w:t xml:space="preserve">Health Survey </w:t>
        </w:r>
      </w:ins>
      <w:ins w:id="1196" w:author="Unknown Author" w:date="2021-02-14T17:52:44Z">
        <w:r>
          <w:rPr>
            <w:lang w:val="pt-BR"/>
          </w:rPr>
          <w:t>Microdata</w:t>
        </w:r>
      </w:ins>
      <w:ins w:id="1197" w:author="Unknown Author" w:date="2021-02-14T17:52:44Z">
        <w:bookmarkStart w:id="21" w:name="ref-ibge20101"/>
        <w:bookmarkEnd w:id="21"/>
        <w:r>
          <w:rPr>
            <w:lang w:val="pt-BR"/>
          </w:rPr>
          <w:t>.</w:t>
        </w:r>
      </w:ins>
    </w:p>
    <w:p>
      <w:pPr>
        <w:pStyle w:val="Bibliography"/>
        <w:bidi w:val="0"/>
        <w:spacing w:lineRule="auto" w:line="360"/>
        <w:jc w:val="both"/>
        <w:rPr>
          <w:lang w:val="pt-BR"/>
          <w:ins w:id="1202" w:author="Unknown Author" w:date="2021-02-14T17:52:44Z"/>
        </w:rPr>
      </w:pPr>
      <w:ins w:id="1199" w:author="Unknown Author" w:date="2021-02-14T17:52:44Z">
        <w:r>
          <w:rPr>
            <w:lang w:val="pt-BR"/>
          </w:rPr>
          <w:t xml:space="preserve">Brazilian Institute of Geography and Statistics, IBGE (2017). </w:t>
        </w:r>
      </w:ins>
      <w:ins w:id="1200" w:author="Unknown Author" w:date="2021-02-14T17:52:44Z">
        <w:r>
          <w:rPr>
            <w:i/>
            <w:lang w:val="pt-BR"/>
          </w:rPr>
          <w:t>Classificação E Caracterização Dos Espaços Rurais E Urbanos Do Brasil: Uma Primeira Aproximação</w:t>
        </w:r>
      </w:ins>
      <w:ins w:id="1201" w:author="Unknown Author" w:date="2021-02-14T17:52:44Z">
        <w:r>
          <w:rPr>
            <w:lang w:val="pt-BR"/>
          </w:rPr>
          <w:t>. Rio de Janeiro: Instituto Brasileiro de Geografia e Estatística (IBGE).</w:t>
        </w:r>
      </w:ins>
    </w:p>
    <w:p>
      <w:pPr>
        <w:pStyle w:val="Bibliography"/>
        <w:bidi w:val="0"/>
        <w:spacing w:lineRule="auto" w:line="360"/>
        <w:jc w:val="both"/>
        <w:rPr>
          <w:lang w:val="pt-BR"/>
        </w:rPr>
      </w:pPr>
      <w:r>
        <w:rPr>
          <w:lang w:val="pt-BR"/>
        </w:rPr>
        <w:t xml:space="preserve">Camarano, A.A. (2002). </w:t>
      </w:r>
      <w:r>
        <w:rPr>
          <w:i/>
        </w:rPr>
        <w:t xml:space="preserve">Brazilian population </w:t>
      </w:r>
      <w:ins w:id="1203" w:author="Unknown Author" w:date="2021-02-14T17:52:44Z">
        <w:r>
          <w:rPr>
            <w:i/>
          </w:rPr>
          <w:t>aging</w:t>
        </w:r>
      </w:ins>
      <w:del w:id="1204" w:author="Unknown Author" w:date="2021-02-14T17:52:44Z">
        <w:r>
          <w:rPr>
            <w:i/>
          </w:rPr>
          <w:delText>ageing</w:delText>
        </w:r>
      </w:del>
      <w:r>
        <w:rPr>
          <w:i/>
        </w:rPr>
        <w:t>: differences in well-being by rural and urban areas</w:t>
      </w:r>
      <w:r>
        <w:rPr/>
        <w:t xml:space="preserve">. </w:t>
      </w:r>
      <w:del w:id="1205" w:author="Unknown Author" w:date="2021-02-14T17:52:44Z">
        <w:r>
          <w:rPr/>
          <w:delText xml:space="preserve">Texto para Discussão 878. </w:delText>
        </w:r>
      </w:del>
      <w:r>
        <w:rPr>
          <w:lang w:val="pt-BR"/>
        </w:rPr>
        <w:t>Instituto de Pesquisa Econômica e Aplicada</w:t>
      </w:r>
      <w:del w:id="1206" w:author="Unknown Author" w:date="2021-02-14T17:52:44Z">
        <w:r>
          <w:rPr>
            <w:lang w:val="pt-BR"/>
          </w:rPr>
          <w:delText>. Rio de Janeiro, Brazil</w:delText>
        </w:r>
      </w:del>
      <w:r>
        <w:rPr>
          <w:lang w:val="pt-BR"/>
        </w:rPr>
        <w:t>.</w:t>
      </w:r>
      <w:bookmarkStart w:id="22" w:name="ref-camarano2002"/>
      <w:bookmarkEnd w:id="22"/>
    </w:p>
    <w:p>
      <w:pPr>
        <w:pStyle w:val="Bibliography"/>
        <w:bidi w:val="0"/>
        <w:spacing w:lineRule="auto" w:line="360"/>
        <w:jc w:val="both"/>
        <w:rPr/>
      </w:pPr>
      <w:r>
        <w:rPr>
          <w:lang w:val="pt-BR"/>
        </w:rPr>
        <w:t xml:space="preserve">Carvalho, J.A.M. and Wood, C.H. (1978). </w:t>
      </w:r>
      <w:r>
        <w:rPr/>
        <w:t xml:space="preserve">Mortality, Income Distribution, and Rural-Urban Residence in Brazil. </w:t>
      </w:r>
      <w:r>
        <w:rPr>
          <w:i/>
        </w:rPr>
        <w:t>Population and Development Review</w:t>
      </w:r>
      <w:r>
        <w:rPr/>
        <w:t xml:space="preserve"> 4(3):405–420.</w:t>
      </w:r>
      <w:bookmarkStart w:id="23" w:name="ref-carvalho_wood1978"/>
      <w:bookmarkEnd w:id="23"/>
    </w:p>
    <w:p>
      <w:pPr>
        <w:pStyle w:val="Bibliography"/>
        <w:bidi w:val="0"/>
        <w:spacing w:lineRule="auto" w:line="360"/>
        <w:jc w:val="both"/>
        <w:rPr/>
      </w:pPr>
      <w:r>
        <w:rPr/>
        <w:t xml:space="preserve">Castro, M.C., Massuda, A., Almeida, G., Menezes-Filho, N.A., Andrade, M.V., </w:t>
      </w:r>
      <w:ins w:id="1207" w:author="Unknown Author" w:date="2021-02-14T17:52:44Z">
        <w:r>
          <w:rPr/>
          <w:t xml:space="preserve"> Noronha</w:t>
        </w:r>
      </w:ins>
      <w:del w:id="1208" w:author="Unknown Author" w:date="2021-02-14T17:52:44Z">
        <w:r>
          <w:rPr/>
          <w:delText>Souza Noronha]</w:delText>
        </w:r>
      </w:del>
      <w:r>
        <w:rPr/>
        <w:t>, K.V.M.</w:t>
      </w:r>
      <w:ins w:id="1209" w:author="Unknown Author" w:date="2021-02-14T17:52:44Z">
        <w:r>
          <w:rPr/>
          <w:t>S.</w:t>
        </w:r>
      </w:ins>
      <w:del w:id="1210" w:author="Unknown Author" w:date="2021-02-14T17:52:44Z">
        <w:r>
          <w:rPr/>
          <w:delText xml:space="preserve"> [de</w:delText>
        </w:r>
      </w:del>
      <w:r>
        <w:rPr/>
        <w:t xml:space="preserve">, Rocha, R., Macinko, J., Hone, T., Tasca, R., Giovanella, L., Malik, A.M., Werneck, H., Fachini, L.A., and Atun, R. (2019). Brazil’s unified health system: The first 30 years and prospects for the future. </w:t>
      </w:r>
      <w:r>
        <w:rPr>
          <w:i/>
        </w:rPr>
        <w:t>The Lancet</w:t>
      </w:r>
      <w:r>
        <w:rPr/>
        <w:t xml:space="preserve"> 394(10195):345–356. doi:</w:t>
      </w:r>
      <w:hyperlink r:id="rId10">
        <w:r>
          <w:rPr/>
          <w:t>https://doi.org/10.1016/S0140-6736(19)31243-7</w:t>
        </w:r>
      </w:hyperlink>
      <w:r>
        <w:rPr/>
        <w:t>.</w:t>
      </w:r>
    </w:p>
    <w:p>
      <w:pPr>
        <w:pStyle w:val="Bibliography"/>
        <w:bidi w:val="0"/>
        <w:spacing w:lineRule="auto" w:line="360"/>
        <w:jc w:val="both"/>
        <w:rPr/>
      </w:pPr>
      <w:r>
        <w:rPr/>
        <w:t xml:space="preserve">Chen, X., Orom, H., Hay, J.L., Waters, E.A., Schofield, E., Li, Y., and Kiviniemi, M.T. (2019). Differences in rural and urban health information access and use. </w:t>
      </w:r>
      <w:r>
        <w:rPr>
          <w:i/>
        </w:rPr>
        <w:t>The Journal of Rural Health</w:t>
      </w:r>
      <w:r>
        <w:rPr/>
        <w:t xml:space="preserve"> 35(3):405–417.</w:t>
      </w:r>
      <w:bookmarkStart w:id="24" w:name="ref-chen_etal2019"/>
      <w:bookmarkEnd w:id="24"/>
    </w:p>
    <w:p>
      <w:pPr>
        <w:pStyle w:val="Bibliography"/>
        <w:bidi w:val="0"/>
        <w:spacing w:lineRule="auto" w:line="360"/>
        <w:jc w:val="both"/>
        <w:rPr>
          <w:lang w:val="pt-BR"/>
        </w:rPr>
      </w:pPr>
      <w:r>
        <w:rPr/>
        <w:t xml:space="preserve">Deaton, A. (2003). Health, Inequality, and Economic Development. </w:t>
      </w:r>
      <w:r>
        <w:rPr>
          <w:i/>
          <w:lang w:val="pt-BR"/>
        </w:rPr>
        <w:t>Journal of Economic Literature</w:t>
      </w:r>
      <w:r>
        <w:rPr>
          <w:lang w:val="pt-BR"/>
        </w:rPr>
        <w:t xml:space="preserve"> 41(1):113–158.</w:t>
      </w:r>
      <w:bookmarkStart w:id="25" w:name="ref-deaton2003"/>
      <w:bookmarkEnd w:id="25"/>
    </w:p>
    <w:p>
      <w:pPr>
        <w:pStyle w:val="Bibliography"/>
        <w:bidi w:val="0"/>
        <w:spacing w:lineRule="auto" w:line="360"/>
        <w:jc w:val="both"/>
        <w:rPr>
          <w:lang w:val="pt-BR"/>
          <w:ins w:id="1214" w:author="Unknown Author" w:date="2021-02-14T17:52:44Z"/>
        </w:rPr>
      </w:pPr>
      <w:ins w:id="1211" w:author="Unknown Author" w:date="2021-02-14T17:52:44Z">
        <w:r>
          <w:rPr>
            <w:lang w:val="pt-BR"/>
          </w:rPr>
          <w:t xml:space="preserve">Fatima Marinho Souza, M. de, França, E.B., and Cavalcante, A. (2017). Carga da doença e análise da situação de saúde: resultados da rede de trabalho do Global Burden of Disease (GBD) Brasil. </w:t>
        </w:r>
      </w:ins>
      <w:ins w:id="1212" w:author="Unknown Author" w:date="2021-02-14T17:52:44Z">
        <w:r>
          <w:rPr>
            <w:i/>
            <w:lang w:val="pt-BR"/>
          </w:rPr>
          <w:t>Revista Brasileira de Epidemiologia</w:t>
        </w:r>
      </w:ins>
      <w:ins w:id="1213" w:author="Unknown Author" w:date="2021-02-14T17:52:44Z">
        <w:r>
          <w:rPr>
            <w:lang w:val="pt-BR"/>
          </w:rPr>
          <w:t xml:space="preserve"> 20(S1). doi:10.1590/1980-5497201700050001.</w:t>
        </w:r>
      </w:ins>
    </w:p>
    <w:p>
      <w:pPr>
        <w:pStyle w:val="Bibliography"/>
        <w:bidi w:val="0"/>
        <w:spacing w:lineRule="auto" w:line="360"/>
        <w:jc w:val="both"/>
        <w:rPr/>
      </w:pPr>
      <w:r>
        <w:rPr>
          <w:lang w:val="pt-BR"/>
        </w:rPr>
        <w:t xml:space="preserve">Fink, G., Günther, I., and Hill, K. (2016). </w:t>
      </w:r>
      <w:r>
        <w:rPr/>
        <w:t xml:space="preserve">Urban Mortality Transitions: The Role of Slums. In: Ramiro Fariñas, D. and Oris, M. (eds.). </w:t>
      </w:r>
      <w:r>
        <w:rPr>
          <w:i/>
        </w:rPr>
        <w:t>New Approaches to Death in Cities During the Health Transition</w:t>
      </w:r>
      <w:r>
        <w:rPr/>
        <w:t>. Cham: Springer International Publishing: 197–216.</w:t>
      </w:r>
      <w:bookmarkStart w:id="26" w:name="ref-fink_etal2016"/>
      <w:bookmarkEnd w:id="26"/>
    </w:p>
    <w:p>
      <w:pPr>
        <w:pStyle w:val="Bibliography"/>
        <w:bidi w:val="0"/>
        <w:spacing w:lineRule="auto" w:line="360"/>
        <w:jc w:val="both"/>
        <w:rPr>
          <w:lang w:val="pt-BR"/>
        </w:rPr>
      </w:pPr>
      <w:r>
        <w:rPr/>
        <w:t xml:space="preserve">Garcia, J. (2020). Urban–rural differentials in Latin American infant mortality. </w:t>
      </w:r>
      <w:r>
        <w:rPr>
          <w:i/>
          <w:lang w:val="pt-BR"/>
        </w:rPr>
        <w:t>Demographic Research</w:t>
      </w:r>
      <w:r>
        <w:rPr>
          <w:lang w:val="pt-BR"/>
        </w:rPr>
        <w:t xml:space="preserve"> 42(8):203–244. doi:</w:t>
      </w:r>
      <w:hyperlink r:id="rId11">
        <w:r>
          <w:rPr>
            <w:lang w:val="pt-BR"/>
          </w:rPr>
          <w:t>10.4054/DemRes.2020.42.8</w:t>
        </w:r>
      </w:hyperlink>
      <w:r>
        <w:rPr>
          <w:lang w:val="pt-BR"/>
        </w:rPr>
        <w:t>.</w:t>
      </w:r>
    </w:p>
    <w:p>
      <w:pPr>
        <w:pStyle w:val="Bibliography"/>
        <w:bidi w:val="0"/>
        <w:spacing w:lineRule="auto" w:line="360"/>
        <w:jc w:val="both"/>
        <w:rPr>
          <w:lang w:val="pt-BR"/>
        </w:rPr>
      </w:pPr>
      <w:r>
        <w:rPr>
          <w:lang w:val="pt-BR"/>
        </w:rPr>
        <w:t xml:space="preserve">Guimarães, R.M. (2018). A teoria da equidade reversa se aplica na atenção primária à saúde? Evidências de 5 564 municípios brasileiros. </w:t>
      </w:r>
      <w:r>
        <w:rPr>
          <w:i/>
          <w:lang w:val="pt-BR"/>
        </w:rPr>
        <w:t>Revista Panamericana de Salud Pública [online]</w:t>
      </w:r>
      <w:r>
        <w:rPr>
          <w:lang w:val="pt-BR"/>
        </w:rPr>
        <w:t xml:space="preserve"> 42. doi:</w:t>
      </w:r>
      <w:hyperlink r:id="rId12">
        <w:r>
          <w:rPr>
            <w:lang w:val="pt-BR"/>
          </w:rPr>
          <w:t>10.26633/RPSP.2018.128</w:t>
        </w:r>
      </w:hyperlink>
      <w:r>
        <w:rPr>
          <w:lang w:val="pt-BR"/>
        </w:rPr>
        <w:t>.</w:t>
      </w:r>
    </w:p>
    <w:p>
      <w:pPr>
        <w:pStyle w:val="Bibliography"/>
        <w:bidi w:val="0"/>
        <w:spacing w:lineRule="auto" w:line="360"/>
        <w:jc w:val="both"/>
        <w:rPr/>
      </w:pPr>
      <w:r>
        <w:rPr/>
        <w:t xml:space="preserve">Henning-Smith, C., Prasad, S., Casey, M., Kozhimannil, K., and Moscovice, I. (2019). Rural-urban differences in medicare quality scores persist after adjusting for sociodemographic and environmental characteristics. </w:t>
      </w:r>
      <w:r>
        <w:rPr>
          <w:i/>
        </w:rPr>
        <w:t>The Journal of Rural Health</w:t>
      </w:r>
      <w:r>
        <w:rPr/>
        <w:t xml:space="preserve"> 35(1):58–67.</w:t>
      </w:r>
      <w:bookmarkStart w:id="27" w:name="ref-henning_etal2019"/>
      <w:bookmarkEnd w:id="27"/>
    </w:p>
    <w:p>
      <w:pPr>
        <w:pStyle w:val="Bibliography"/>
        <w:bidi w:val="0"/>
        <w:spacing w:lineRule="auto" w:line="360"/>
        <w:jc w:val="both"/>
        <w:rPr/>
      </w:pPr>
      <w:r>
        <w:rPr/>
        <w:t xml:space="preserve">Hill, K. (1987). Estimating census and death registration completeness. </w:t>
      </w:r>
      <w:r>
        <w:rPr>
          <w:i/>
        </w:rPr>
        <w:t>Asian Pac Popul Forum East-West Popul</w:t>
      </w:r>
      <w:r>
        <w:rPr/>
        <w:t xml:space="preserve"> 1(3):23–24.</w:t>
      </w:r>
      <w:bookmarkStart w:id="28" w:name="ref-hill1987"/>
      <w:bookmarkEnd w:id="28"/>
    </w:p>
    <w:p>
      <w:pPr>
        <w:pStyle w:val="Bibliography"/>
        <w:bidi w:val="0"/>
        <w:spacing w:lineRule="auto" w:line="360"/>
        <w:jc w:val="both"/>
        <w:rPr/>
      </w:pPr>
      <w:r>
        <w:rPr/>
        <w:t xml:space="preserve">Hill, K., You, D., and Choi, Y. (2009). Death distribution methods for estimating adult mortality: Sensitivity analysis with simulated data errors. </w:t>
      </w:r>
      <w:r>
        <w:rPr>
          <w:i/>
        </w:rPr>
        <w:t>Demographic Research</w:t>
      </w:r>
      <w:r>
        <w:rPr/>
        <w:t xml:space="preserve"> 21(9):235–254.</w:t>
      </w:r>
    </w:p>
    <w:p>
      <w:pPr>
        <w:pStyle w:val="Bibliography"/>
        <w:bidi w:val="0"/>
        <w:spacing w:lineRule="auto" w:line="360"/>
        <w:jc w:val="both"/>
        <w:rPr/>
      </w:pPr>
      <w:ins w:id="1215" w:author="Unknown Author" w:date="2021-02-14T17:52:44Z">
        <w:r>
          <w:rPr/>
          <w:t>Human Mortality Database. University of California, Berkeley (USA), and Max Planck Institute for Demographic Research (Germany). Available at www.mortality.org or www.humanmortality.de (data downloaded on January 5, 2021).</w:t>
        </w:r>
      </w:ins>
    </w:p>
    <w:p>
      <w:pPr>
        <w:pStyle w:val="Bibliography"/>
        <w:bidi w:val="0"/>
        <w:spacing w:lineRule="auto" w:line="360"/>
        <w:jc w:val="both"/>
        <w:rPr>
          <w:lang w:val="pt-BR"/>
          <w:ins w:id="1222" w:author="Unknown Author" w:date="2021-02-14T17:52:44Z"/>
        </w:rPr>
      </w:pPr>
      <w:ins w:id="1217" w:author="Unknown Author" w:date="2021-02-14T17:52:44Z">
        <w:bookmarkStart w:id="29" w:name="ref-ibge2017"/>
        <w:bookmarkEnd w:id="29"/>
        <w:r>
          <w:rPr>
            <w:lang w:val="pt-BR"/>
          </w:rPr>
          <w:t xml:space="preserve">Jdanov, D.A., Jasilionis, D. Soroko, E.L., Rau, R., and Vaupel, J.W. (2008). Beyond the Kannisto-Thatcher database on old age mortality: An assessment of data quality at advanced ages. </w:t>
        </w:r>
      </w:ins>
      <w:ins w:id="1218" w:author="Unknown Author" w:date="2021-02-14T17:52:44Z">
        <w:r>
          <w:rPr>
            <w:i/>
            <w:iCs/>
            <w:lang w:val="pt-BR"/>
          </w:rPr>
          <w:t xml:space="preserve">Working Paper </w:t>
        </w:r>
      </w:ins>
      <w:ins w:id="1219" w:author="Unknown Author" w:date="2021-02-14T17:52:44Z">
        <w:r>
          <w:rPr>
            <w:i w:val="false"/>
            <w:iCs w:val="false"/>
            <w:lang w:val="pt-BR"/>
          </w:rPr>
          <w:t>2008-013.</w:t>
        </w:r>
      </w:ins>
      <w:ins w:id="1220" w:author="Unknown Author" w:date="2021-02-14T17:52:44Z">
        <w:r>
          <w:rPr>
            <w:i/>
            <w:iCs/>
            <w:lang w:val="pt-BR"/>
          </w:rPr>
          <w:t xml:space="preserve"> </w:t>
        </w:r>
      </w:ins>
      <w:ins w:id="1221" w:author="Unknown Author" w:date="2021-02-14T17:52:44Z">
        <w:r>
          <w:rPr>
            <w:lang w:val="pt-BR"/>
          </w:rPr>
          <w:t>Max Planck Institute for Demographic Research, Rostock.</w:t>
        </w:r>
      </w:ins>
    </w:p>
    <w:p>
      <w:pPr>
        <w:pStyle w:val="Bibliography"/>
        <w:spacing w:lineRule="auto" w:line="240"/>
        <w:rPr>
          <w:rFonts w:ascii="Times New Roman" w:hAnsi="Times New Roman"/>
          <w:del w:id="1224" w:author="Unknown Author" w:date="2021-02-14T17:52:44Z"/>
        </w:rPr>
      </w:pPr>
      <w:del w:id="1223" w:author="Unknown Author" w:date="2021-02-14T17:52:44Z">
        <w:r>
          <w:rPr/>
          <w:delText>Instituto Brasileiro de Geografia e Estatística (IBGE) (2010). Censo Demográfico.</w:delText>
        </w:r>
      </w:del>
    </w:p>
    <w:p>
      <w:pPr>
        <w:pStyle w:val="Bibliography"/>
        <w:spacing w:lineRule="auto" w:line="240"/>
        <w:rPr>
          <w:rFonts w:ascii="Times New Roman" w:hAnsi="Times New Roman"/>
          <w:del w:id="1226" w:author="Unknown Author" w:date="2021-02-14T17:52:44Z"/>
        </w:rPr>
      </w:pPr>
      <w:del w:id="1225" w:author="Unknown Author" w:date="2021-02-14T17:52:44Z">
        <w:r>
          <w:rPr/>
          <w:delText>Instituto Brasileiro de Geografia e Estatística (IBGE) (2013). Pesquisa Nacional de Saúde.</w:delText>
        </w:r>
      </w:del>
      <w:bookmarkStart w:id="30" w:name="ref-pns2013"/>
      <w:bookmarkEnd w:id="30"/>
    </w:p>
    <w:p>
      <w:pPr>
        <w:pStyle w:val="Bibliography"/>
        <w:bidi w:val="0"/>
        <w:spacing w:lineRule="auto" w:line="360"/>
        <w:jc w:val="both"/>
        <w:rPr>
          <w:lang w:val="pt-BR"/>
        </w:rPr>
      </w:pPr>
      <w:r>
        <w:rPr/>
        <w:t xml:space="preserve">Lima, Â.R.A., Dias, N.S., Lopes, L.B., and Heck, R.M. (2019). Health needs of the rural population: How can health professionals contribute? </w:t>
      </w:r>
      <w:r>
        <w:rPr>
          <w:i/>
          <w:lang w:val="pt-BR"/>
        </w:rPr>
        <w:t>Saúde debate</w:t>
      </w:r>
      <w:r>
        <w:rPr>
          <w:lang w:val="pt-BR"/>
        </w:rPr>
        <w:t xml:space="preserve"> 43(122).</w:t>
      </w:r>
      <w:bookmarkStart w:id="31" w:name="ref-lima_etal2019"/>
      <w:bookmarkEnd w:id="31"/>
    </w:p>
    <w:p>
      <w:pPr>
        <w:pStyle w:val="Bibliography"/>
        <w:bidi w:val="0"/>
        <w:spacing w:lineRule="auto" w:line="360"/>
        <w:jc w:val="both"/>
        <w:rPr/>
      </w:pPr>
      <w:r>
        <w:rPr>
          <w:lang w:val="pt-BR"/>
        </w:rPr>
        <w:t xml:space="preserve">Macinko, J., Guanais, F.C., and </w:t>
      </w:r>
      <w:ins w:id="1227" w:author="Unknown Author" w:date="2021-02-14T17:52:44Z">
        <w:r>
          <w:rPr>
            <w:lang w:val="pt-BR"/>
          </w:rPr>
          <w:t xml:space="preserve">Fátima Marinho de Souza, </w:t>
        </w:r>
      </w:ins>
      <w:del w:id="1228" w:author="Unknown Author" w:date="2021-02-14T17:52:44Z">
        <w:r>
          <w:rPr>
            <w:lang w:val="pt-BR"/>
          </w:rPr>
          <w:delText>Souza, F.</w:delText>
        </w:r>
      </w:del>
      <w:r>
        <w:rPr>
          <w:lang w:val="pt-BR"/>
        </w:rPr>
        <w:t xml:space="preserve">M. de (2006). </w:t>
      </w:r>
      <w:r>
        <w:rPr/>
        <w:t xml:space="preserve">Evaluation of the impact of the family health program on infant mortality in </w:t>
      </w:r>
      <w:ins w:id="1229" w:author="Unknown Author" w:date="2021-02-14T17:52:44Z">
        <w:r>
          <w:rPr/>
          <w:t>Brazil</w:t>
        </w:r>
      </w:ins>
      <w:del w:id="1230" w:author="Unknown Author" w:date="2021-02-14T17:52:44Z">
        <w:r>
          <w:rPr/>
          <w:delText>brazil</w:delText>
        </w:r>
      </w:del>
      <w:r>
        <w:rPr/>
        <w:t xml:space="preserve">, 19902002. </w:t>
      </w:r>
      <w:r>
        <w:rPr>
          <w:i/>
        </w:rPr>
        <w:t>Journal of Epidemiology &amp; Community Health</w:t>
      </w:r>
      <w:r>
        <w:rPr/>
        <w:t xml:space="preserve"> 60(1):13–19. doi:</w:t>
      </w:r>
      <w:hyperlink r:id="rId13">
        <w:r>
          <w:rPr/>
          <w:t>10.1136/jech.2005.038323</w:t>
        </w:r>
      </w:hyperlink>
      <w:r>
        <w:rPr/>
        <w:t>.</w:t>
      </w:r>
    </w:p>
    <w:p>
      <w:pPr>
        <w:pStyle w:val="Bibliography"/>
        <w:bidi w:val="0"/>
        <w:spacing w:lineRule="auto" w:line="360"/>
        <w:jc w:val="both"/>
        <w:rPr>
          <w:lang w:val="pt-BR"/>
        </w:rPr>
      </w:pPr>
      <w:r>
        <w:rPr/>
        <w:t xml:space="preserve">Maia, </w:t>
      </w:r>
      <w:ins w:id="1231" w:author="Unknown Author" w:date="2021-02-14T17:52:44Z">
        <w:r>
          <w:rPr/>
          <w:t>A.G. and Rodrigues, C.G.</w:t>
        </w:r>
      </w:ins>
      <w:del w:id="1232" w:author="Unknown Author" w:date="2021-02-14T17:52:44Z">
        <w:r>
          <w:rPr/>
          <w:delText>C.G., Alexandre Gori and Rodrigues</w:delText>
        </w:r>
      </w:del>
      <w:r>
        <w:rPr/>
        <w:t xml:space="preserve"> </w:t>
      </w:r>
      <w:r>
        <w:rPr>
          <w:lang w:val="pt-BR"/>
        </w:rPr>
        <w:t xml:space="preserve">(2010). Saúde e mercado de trabalho no Brasil: diferenciais entre ocupados agrícolas e não agrícolas. </w:t>
      </w:r>
      <w:r>
        <w:rPr>
          <w:i/>
          <w:lang w:val="pt-BR"/>
        </w:rPr>
        <w:t>Revista de Economia e Sociologia Rural</w:t>
      </w:r>
      <w:r>
        <w:rPr>
          <w:lang w:val="pt-BR"/>
        </w:rPr>
        <w:t xml:space="preserve"> 48:737–765. </w:t>
      </w:r>
      <w:hyperlink r:id="rId14">
        <w:r>
          <w:rPr>
            <w:lang w:val="pt-BR"/>
          </w:rPr>
          <w:t>http://www.scielo.br/scielo.php?script=sci_arttext&amp;pid=S0103-20032010000400010&amp;nrm=iso</w:t>
        </w:r>
      </w:hyperlink>
      <w:r>
        <w:rPr>
          <w:lang w:val="pt-BR"/>
        </w:rPr>
        <w:t>.</w:t>
      </w:r>
    </w:p>
    <w:p>
      <w:pPr>
        <w:pStyle w:val="Bibliography"/>
        <w:bidi w:val="0"/>
        <w:spacing w:lineRule="auto" w:line="360"/>
        <w:jc w:val="both"/>
        <w:rPr>
          <w:lang w:val="pt-BR"/>
        </w:rPr>
      </w:pPr>
      <w:r>
        <w:rPr>
          <w:lang w:val="pt-BR"/>
        </w:rPr>
        <w:t xml:space="preserve">Malta, D.C., Minayo, M.C. de S., Soares Filho, A.M., Silva, M.M.A. da, Montenegro, M. de M.S., Ladeira, R.M., Morais Neto, O.L. de, Melo, A.P., Mooney, M., and Naghavi, M. (2017). </w:t>
      </w:r>
      <w:r>
        <w:rPr/>
        <w:t xml:space="preserve">Mortality and years of life lost by interpersonal violence and self-harm: in Brazil and Brazilian states: analysis of the estimates of the Global Burden of Disease Study, 1990 and 2015. </w:t>
      </w:r>
      <w:r>
        <w:rPr>
          <w:i/>
          <w:lang w:val="pt-BR"/>
        </w:rPr>
        <w:t>Revista Brasileira de Epidemiologia</w:t>
      </w:r>
      <w:r>
        <w:rPr>
          <w:lang w:val="pt-BR"/>
        </w:rPr>
        <w:t xml:space="preserve"> 20:142–156.</w:t>
      </w:r>
      <w:bookmarkStart w:id="32" w:name="ref-malta_etal2017"/>
      <w:bookmarkEnd w:id="32"/>
    </w:p>
    <w:p>
      <w:pPr>
        <w:pStyle w:val="Bibliography"/>
        <w:bidi w:val="0"/>
        <w:spacing w:lineRule="auto" w:line="360"/>
        <w:jc w:val="both"/>
        <w:rPr>
          <w:lang w:val="pt-BR"/>
        </w:rPr>
      </w:pPr>
      <w:r>
        <w:rPr>
          <w:lang w:val="pt-BR"/>
        </w:rPr>
        <w:t xml:space="preserve">Malta, </w:t>
      </w:r>
      <w:ins w:id="1233" w:author="Unknown Author" w:date="2021-02-14T17:52:44Z">
        <w:r>
          <w:rPr>
            <w:lang w:val="pt-BR"/>
          </w:rPr>
          <w:t xml:space="preserve">D.C., Santos, </w:t>
        </w:r>
      </w:ins>
      <w:r>
        <w:rPr>
          <w:lang w:val="pt-BR"/>
        </w:rPr>
        <w:t>M.A.S.</w:t>
      </w:r>
      <w:ins w:id="1234" w:author="Unknown Author" w:date="2021-02-14T17:52:44Z">
        <w:r>
          <w:rPr>
            <w:lang w:val="pt-BR"/>
          </w:rPr>
          <w:t xml:space="preserve">, Stopa, S.R., Vieira, J.E.B., Melo, E.A., and Reis, A.A.C. </w:t>
        </w:r>
      </w:ins>
      <w:del w:id="1235" w:author="Unknown Author" w:date="2021-02-14T17:52:44Z">
        <w:r>
          <w:rPr>
            <w:lang w:val="pt-BR"/>
          </w:rPr>
          <w:delText>A.S., Deborah Carvalho AND Santos</w:delText>
        </w:r>
      </w:del>
      <w:r>
        <w:rPr>
          <w:lang w:val="pt-BR"/>
        </w:rPr>
        <w:t xml:space="preserve"> (2016). </w:t>
      </w:r>
      <w:r>
        <w:rPr/>
        <w:t xml:space="preserve">Family Health Strategy Coverage in Brazil, according to the National Health Survey, 2013. </w:t>
      </w:r>
      <w:r>
        <w:rPr>
          <w:i/>
          <w:lang w:val="pt-BR"/>
        </w:rPr>
        <w:t>Ciência &amp; Saúde Coletiva</w:t>
      </w:r>
      <w:r>
        <w:rPr>
          <w:lang w:val="pt-BR"/>
        </w:rPr>
        <w:t xml:space="preserve"> 21:327–338. </w:t>
      </w:r>
      <w:hyperlink r:id="rId15">
        <w:r>
          <w:rPr>
            <w:lang w:val="pt-BR"/>
          </w:rPr>
          <w:t>http://www.scielo.br/scielo.php?script=sci_arttext&amp;pid=S1413-81232016000200327&amp;nrm=iso</w:t>
        </w:r>
      </w:hyperlink>
      <w:r>
        <w:rPr>
          <w:lang w:val="pt-BR"/>
        </w:rPr>
        <w:t>.</w:t>
      </w:r>
    </w:p>
    <w:p>
      <w:pPr>
        <w:pStyle w:val="Bibliography"/>
        <w:bidi w:val="0"/>
        <w:spacing w:lineRule="auto" w:line="360"/>
        <w:jc w:val="both"/>
        <w:rPr>
          <w:lang w:val="pt-BR"/>
          <w:ins w:id="1241" w:author="Unknown Author" w:date="2021-02-14T17:52:44Z"/>
        </w:rPr>
      </w:pPr>
      <w:ins w:id="1236" w:author="Unknown Author" w:date="2021-02-14T17:52:44Z">
        <w:r>
          <w:rPr>
            <w:lang w:val="pt-BR"/>
          </w:rPr>
          <w:t xml:space="preserve">Melo, N.C.V. de, Teixeira, K.M.D., Barbosa, T.L., Montoya, Á.J.A., and Silveira, M.B. (2016). Arranjo domiciliar de idosos no Brasil: análises a partir da Pesquisa Nacional por Amostra de Domicílios (2009). </w:t>
        </w:r>
      </w:ins>
      <w:ins w:id="1237" w:author="Unknown Author" w:date="2021-02-14T17:52:44Z">
        <w:r>
          <w:rPr>
            <w:i/>
            <w:lang w:val="pt-BR"/>
          </w:rPr>
          <w:t>Revista Brasileira de Geriatria e Gerontologia</w:t>
        </w:r>
      </w:ins>
      <w:ins w:id="1238" w:author="Unknown Author" w:date="2021-02-14T17:52:44Z">
        <w:r>
          <w:rPr>
            <w:lang w:val="pt-BR"/>
          </w:rPr>
          <w:t xml:space="preserve"> 19(1):139–151. doi:</w:t>
        </w:r>
      </w:ins>
      <w:hyperlink r:id="rId16">
        <w:ins w:id="1239" w:author="Unknown Author" w:date="2021-02-14T17:52:44Z">
          <w:r>
            <w:rPr>
              <w:lang w:val="pt-BR"/>
            </w:rPr>
            <w:t>10.1590/1809-9823.2016.15011</w:t>
          </w:r>
        </w:ins>
      </w:hyperlink>
      <w:ins w:id="1240" w:author="Unknown Author" w:date="2021-02-14T17:52:44Z">
        <w:r>
          <w:rPr>
            <w:lang w:val="pt-BR"/>
          </w:rPr>
          <w:t>.</w:t>
        </w:r>
      </w:ins>
    </w:p>
    <w:p>
      <w:pPr>
        <w:pStyle w:val="Bibliography"/>
        <w:bidi w:val="0"/>
        <w:spacing w:lineRule="auto" w:line="360"/>
        <w:jc w:val="both"/>
        <w:rPr>
          <w:lang w:val="pt-BR"/>
        </w:rPr>
      </w:pPr>
      <w:r>
        <w:rPr>
          <w:lang w:val="pt-BR"/>
        </w:rPr>
        <w:t xml:space="preserve">Menashe-Oren, A. and Stecklov, G. (2018). </w:t>
      </w:r>
      <w:r>
        <w:rPr/>
        <w:t xml:space="preserve">Urban–rural disparities in adult mortality in </w:t>
      </w:r>
      <w:ins w:id="1242" w:author="Unknown Author" w:date="2021-02-14T17:52:44Z">
        <w:r>
          <w:rPr/>
          <w:t>Sub-Saharan Africa</w:t>
        </w:r>
      </w:ins>
      <w:del w:id="1243" w:author="Unknown Author" w:date="2021-02-14T17:52:44Z">
        <w:r>
          <w:rPr/>
          <w:delText>sub-saharan africa</w:delText>
        </w:r>
      </w:del>
      <w:r>
        <w:rPr/>
        <w:t xml:space="preserve">. </w:t>
      </w:r>
      <w:r>
        <w:rPr>
          <w:i/>
          <w:lang w:val="pt-BR"/>
        </w:rPr>
        <w:t>Demographic Research</w:t>
      </w:r>
      <w:r>
        <w:rPr>
          <w:lang w:val="pt-BR"/>
        </w:rPr>
        <w:t xml:space="preserve"> 39:136–176.</w:t>
      </w:r>
      <w:bookmarkStart w:id="33" w:name="ref-oren2018"/>
      <w:bookmarkEnd w:id="33"/>
    </w:p>
    <w:p>
      <w:pPr>
        <w:pStyle w:val="Bibliography"/>
        <w:bidi w:val="0"/>
        <w:spacing w:lineRule="auto" w:line="360"/>
        <w:jc w:val="both"/>
        <w:rPr>
          <w:lang w:val="pt-BR"/>
        </w:rPr>
      </w:pPr>
      <w:r>
        <w:rPr>
          <w:lang w:val="pt-BR"/>
        </w:rPr>
        <w:t xml:space="preserve">Moreira, J.P.L., Oliveira, B.L.C.A. de, Muzi, C.D., Cunha, C.L.F., Brito, A. dos S., and Luiz, R.R. (2015). A saúde dos trabalhadores da atividade rural no Brasil. </w:t>
      </w:r>
      <w:r>
        <w:rPr>
          <w:i/>
          <w:lang w:val="pt-BR"/>
        </w:rPr>
        <w:t>Cadernos de Saúde Pública</w:t>
      </w:r>
      <w:r>
        <w:rPr>
          <w:lang w:val="pt-BR"/>
        </w:rPr>
        <w:t xml:space="preserve"> 31:1698–1708.</w:t>
      </w:r>
      <w:bookmarkStart w:id="34" w:name="ref-moreira_etal2015"/>
      <w:bookmarkEnd w:id="34"/>
    </w:p>
    <w:p>
      <w:pPr>
        <w:pStyle w:val="Bibliography"/>
        <w:bidi w:val="0"/>
        <w:spacing w:lineRule="auto" w:line="360"/>
        <w:jc w:val="both"/>
        <w:rPr/>
      </w:pPr>
      <w:ins w:id="1244" w:author="Unknown Author" w:date="2021-02-14T17:52:44Z">
        <w:r>
          <w:rPr/>
          <w:t xml:space="preserve">Moultrie, T., Dorrington, R., Hill, A., Hill, K., Timæus, I., and Zaba, B. (2013). </w:t>
        </w:r>
      </w:ins>
      <w:ins w:id="1245" w:author="Unknown Author" w:date="2021-02-14T17:52:44Z">
        <w:r>
          <w:rPr>
            <w:i/>
          </w:rPr>
          <w:t>Tools for Demographic Estimation</w:t>
        </w:r>
      </w:ins>
      <w:ins w:id="1246" w:author="Unknown Author" w:date="2021-02-14T17:52:44Z">
        <w:r>
          <w:rPr/>
          <w:t>. Paris: International Union for the Scientific Study of Population (IUSSP).</w:t>
        </w:r>
      </w:ins>
      <w:bookmarkStart w:id="35" w:name="ref-moultrie_etal2013"/>
      <w:bookmarkEnd w:id="35"/>
    </w:p>
    <w:p>
      <w:pPr>
        <w:pStyle w:val="Bibliography"/>
        <w:bidi w:val="0"/>
        <w:spacing w:lineRule="auto" w:line="360"/>
        <w:jc w:val="both"/>
        <w:rPr/>
      </w:pPr>
      <w:ins w:id="1248" w:author="Unknown Author" w:date="2021-02-14T17:52:44Z">
        <w:r>
          <w:rPr>
            <w:lang w:val="pt-BR"/>
          </w:rPr>
          <w:t xml:space="preserve">Pera, C.K.L. and Mello Bueno, L.M. de (2016). Revendo o uso de dados do </w:t>
        </w:r>
      </w:ins>
      <w:ins w:id="1249" w:author="Unknown Author" w:date="2021-02-14T17:52:44Z">
        <w:r>
          <w:rPr>
            <w:rFonts w:eastAsia="" w:cs="" w:cstheme="minorBidi" w:eastAsiaTheme="minorHAnsi"/>
            <w:color w:val="auto"/>
            <w:kern w:val="0"/>
            <w:sz w:val="24"/>
            <w:szCs w:val="24"/>
            <w:lang w:val="pt-BR" w:eastAsia="en-US" w:bidi="ar-SA"/>
          </w:rPr>
          <w:t xml:space="preserve">IBGE </w:t>
        </w:r>
      </w:ins>
      <w:ins w:id="1250" w:author="Unknown Author" w:date="2021-02-14T17:52:44Z">
        <w:r>
          <w:rPr>
            <w:lang w:val="pt-BR"/>
          </w:rPr>
          <w:t xml:space="preserve">para pesquisa e planejamento territorial: Reflexões quanto à classificação da situação urbana e rural. </w:t>
        </w:r>
      </w:ins>
      <w:ins w:id="1251" w:author="Unknown Author" w:date="2021-02-14T17:52:44Z">
        <w:r>
          <w:rPr>
            <w:i/>
          </w:rPr>
          <w:t>Cadernos Metrópole</w:t>
        </w:r>
      </w:ins>
      <w:ins w:id="1252" w:author="Unknown Author" w:date="2021-02-14T17:52:44Z">
        <w:r>
          <w:rPr/>
          <w:t xml:space="preserve"> 18(37).</w:t>
        </w:r>
      </w:ins>
      <w:bookmarkStart w:id="36" w:name="ref-pera_bueno2016"/>
      <w:bookmarkEnd w:id="36"/>
    </w:p>
    <w:p>
      <w:pPr>
        <w:pStyle w:val="Bibliography"/>
        <w:spacing w:lineRule="auto" w:line="240"/>
        <w:rPr>
          <w:del w:id="1259" w:author="Unknown Author" w:date="2021-02-14T17:52:44Z"/>
        </w:rPr>
      </w:pPr>
      <w:del w:id="1254" w:author="Unknown Author" w:date="2021-02-14T17:52:44Z">
        <w:r>
          <w:rPr/>
          <w:delText xml:space="preserve">Nepomuceno, M.R. and Turra, C.M. (2020). The population of centenarians in brazil: Historical estimates from 1900 to 2000. </w:delText>
        </w:r>
      </w:del>
      <w:del w:id="1255" w:author="Unknown Author" w:date="2021-02-14T17:52:44Z">
        <w:r>
          <w:rPr>
            <w:i/>
          </w:rPr>
          <w:delText>Population and Development Review</w:delText>
        </w:r>
      </w:del>
      <w:del w:id="1256" w:author="Unknown Author" w:date="2021-02-14T17:52:44Z">
        <w:r>
          <w:rPr/>
          <w:delText xml:space="preserve"> n/a(n/a). doi:</w:delText>
        </w:r>
      </w:del>
      <w:hyperlink r:id="rId17">
        <w:del w:id="1257" w:author="Unknown Author" w:date="2021-02-14T17:52:44Z">
          <w:r>
            <w:rPr>
              <w:rStyle w:val="ListLabel23"/>
            </w:rPr>
            <w:delText>10.1111/padr.12355</w:delText>
          </w:r>
        </w:del>
      </w:hyperlink>
      <w:del w:id="1258" w:author="Unknown Author" w:date="2021-02-14T17:52:44Z">
        <w:r>
          <w:rPr/>
          <w:delText>.</w:delText>
        </w:r>
      </w:del>
    </w:p>
    <w:p>
      <w:pPr>
        <w:pStyle w:val="Bibliography"/>
        <w:bidi w:val="0"/>
        <w:spacing w:lineRule="auto" w:line="360"/>
        <w:jc w:val="both"/>
        <w:rPr>
          <w:lang w:val="pt-BR"/>
        </w:rPr>
      </w:pPr>
      <w:r>
        <w:rPr>
          <w:lang w:val="pt-BR"/>
        </w:rPr>
        <w:t xml:space="preserve">Pereira, F.N.A. (2018). </w:t>
      </w:r>
      <w:r>
        <w:rPr>
          <w:i/>
          <w:lang w:val="pt-BR"/>
        </w:rPr>
        <w:t>Geografia é Destino? Diferenciais de Mortalidade Por Local de Moradia No Brasil Dentre Moradores de áreas Urbanas de Favela E Não Favela</w:t>
      </w:r>
      <w:r>
        <w:rPr>
          <w:lang w:val="pt-BR"/>
        </w:rPr>
        <w:t>. Poços de Caldas, Brasil: Associação Brasileira de Estudos Populacionais.</w:t>
      </w:r>
      <w:bookmarkStart w:id="37" w:name="ref-pereira2018"/>
      <w:bookmarkEnd w:id="37"/>
    </w:p>
    <w:p>
      <w:pPr>
        <w:pStyle w:val="Bibliography"/>
        <w:bidi w:val="0"/>
        <w:spacing w:lineRule="auto" w:line="360"/>
        <w:jc w:val="both"/>
        <w:rPr>
          <w:lang w:val="pt-BR"/>
        </w:rPr>
      </w:pPr>
      <w:r>
        <w:rPr>
          <w:lang w:val="pt-BR"/>
        </w:rPr>
        <w:t xml:space="preserve">Pereira, F.N.A. (2020). </w:t>
      </w:r>
      <w:r>
        <w:rPr>
          <w:i/>
          <w:lang w:val="pt-BR"/>
        </w:rPr>
        <w:t>Penalidade urbana na mortalidade por local de moradia no Brasil: Diferenciais de mortalidade entre moradores de áreas urbanas em favelas, fora de favelas e de áreas rurais</w:t>
      </w:r>
      <w:r>
        <w:rPr>
          <w:lang w:val="pt-BR"/>
        </w:rPr>
        <w:t xml:space="preserve">. </w:t>
      </w:r>
      <w:ins w:id="1260" w:author="Unknown Author" w:date="2021-02-14T17:52:44Z">
        <w:r>
          <w:rPr>
            <w:lang w:val="pt-BR"/>
          </w:rPr>
          <w:t>PhD thesis</w:t>
        </w:r>
      </w:ins>
      <w:del w:id="1261" w:author="Unknown Author" w:date="2021-02-14T17:52:44Z">
        <w:r>
          <w:rPr>
            <w:lang w:val="pt-BR"/>
          </w:rPr>
          <w:delText>[PhD thesis]</w:delText>
        </w:r>
      </w:del>
      <w:r>
        <w:rPr>
          <w:lang w:val="pt-BR"/>
        </w:rPr>
        <w:t>. Belo Horizonte: Centro de Desenvolvimento e Planejamento Regional, Faculdade de Ciências Econômicas - UFMG.</w:t>
      </w:r>
      <w:bookmarkStart w:id="38" w:name="ref-pereira2020"/>
      <w:bookmarkEnd w:id="38"/>
    </w:p>
    <w:p>
      <w:pPr>
        <w:pStyle w:val="Bibliography"/>
        <w:bidi w:val="0"/>
        <w:spacing w:lineRule="auto" w:line="360"/>
        <w:jc w:val="both"/>
        <w:rPr>
          <w:lang w:val="pt-BR"/>
        </w:rPr>
      </w:pPr>
      <w:r>
        <w:rPr>
          <w:lang w:val="pt-BR"/>
        </w:rPr>
        <w:t xml:space="preserve">Pereira, F.N.A. and Queiroz, B.L. (2016). </w:t>
      </w:r>
      <w:r>
        <w:rPr/>
        <w:t xml:space="preserve">Differences in mortality in Brazilian youth: The importance of household socioeconomic factors and living conditions in Brazilian municipalities and states. </w:t>
      </w:r>
      <w:r>
        <w:rPr>
          <w:i/>
          <w:lang w:val="pt-BR"/>
        </w:rPr>
        <w:t>Cadernos de Saúde Pública</w:t>
      </w:r>
      <w:r>
        <w:rPr>
          <w:lang w:val="pt-BR"/>
        </w:rPr>
        <w:t xml:space="preserve"> 32(9).</w:t>
      </w:r>
    </w:p>
    <w:p>
      <w:pPr>
        <w:pStyle w:val="Bibliography"/>
        <w:bidi w:val="0"/>
        <w:spacing w:lineRule="auto" w:line="360"/>
        <w:jc w:val="both"/>
        <w:rPr/>
      </w:pPr>
      <w:r>
        <w:rPr>
          <w:lang w:val="pt-BR"/>
        </w:rPr>
        <w:t xml:space="preserve">Pimenta, L., Dutra, V.G.P., </w:t>
      </w:r>
      <w:del w:id="1262" w:author="Unknown Author" w:date="2021-02-14T17:52:44Z">
        <w:r>
          <w:rPr>
            <w:lang w:val="pt-BR"/>
          </w:rPr>
          <w:delText xml:space="preserve">de </w:delText>
        </w:r>
      </w:del>
      <w:r>
        <w:rPr>
          <w:lang w:val="pt-BR"/>
        </w:rPr>
        <w:t>Castro, A.L.B.</w:t>
      </w:r>
      <w:ins w:id="1263" w:author="Unknown Author" w:date="2021-02-14T17:52:44Z">
        <w:r>
          <w:rPr>
            <w:lang w:val="pt-BR"/>
          </w:rPr>
          <w:t>,</w:t>
        </w:r>
      </w:ins>
      <w:r>
        <w:rPr>
          <w:lang w:val="pt-BR"/>
        </w:rPr>
        <w:t xml:space="preserve"> and Guimarães, R.M. (2018). </w:t>
      </w:r>
      <w:r>
        <w:rPr/>
        <w:t xml:space="preserve">Analysis of conditions sensitive to primary care in a successful experience of primary healthcare expansion in </w:t>
      </w:r>
      <w:ins w:id="1264" w:author="Unknown Author" w:date="2021-02-14T17:52:44Z">
        <w:r>
          <w:rPr/>
          <w:t>Brazil</w:t>
        </w:r>
      </w:ins>
      <w:del w:id="1265" w:author="Unknown Author" w:date="2021-02-14T17:52:44Z">
        <w:r>
          <w:rPr/>
          <w:delText>brazil</w:delText>
        </w:r>
      </w:del>
      <w:r>
        <w:rPr/>
        <w:t xml:space="preserve">, 1998–2015. </w:t>
      </w:r>
      <w:r>
        <w:rPr>
          <w:i/>
        </w:rPr>
        <w:t>Public Health</w:t>
      </w:r>
      <w:r>
        <w:rPr/>
        <w:t xml:space="preserve"> 162:32–40. doi:</w:t>
      </w:r>
      <w:hyperlink r:id="rId18">
        <w:r>
          <w:rPr/>
          <w:t>https://doi.org/10.1016/j.puhe.2018.05.011</w:t>
        </w:r>
      </w:hyperlink>
      <w:r>
        <w:rPr/>
        <w:t>.</w:t>
      </w:r>
    </w:p>
    <w:p>
      <w:pPr>
        <w:pStyle w:val="Bibliography"/>
        <w:bidi w:val="0"/>
        <w:spacing w:lineRule="auto" w:line="360"/>
        <w:jc w:val="both"/>
        <w:rPr/>
      </w:pPr>
      <w:r>
        <w:rPr/>
        <w:t xml:space="preserve">Queiroz, B.L., Freire, F.H.M. de A., Gonzaga, M.R., and Lima, E.E.C. de (2017). </w:t>
      </w:r>
      <w:r>
        <w:rPr>
          <w:lang w:val="pt-BR"/>
        </w:rPr>
        <w:t xml:space="preserve">Estimativas do grau de cobertura e da mortalidade adulta (45q15) para as unidades da federação no Brasil entre 1980 e 2010. </w:t>
      </w:r>
      <w:r>
        <w:rPr>
          <w:i/>
        </w:rPr>
        <w:t>Revista Brasileira de Epidemiologia</w:t>
      </w:r>
      <w:r>
        <w:rPr/>
        <w:t xml:space="preserve"> 20:21–33.</w:t>
      </w:r>
    </w:p>
    <w:p>
      <w:pPr>
        <w:pStyle w:val="Bibliography"/>
        <w:bidi w:val="0"/>
        <w:spacing w:lineRule="auto" w:line="360"/>
        <w:jc w:val="both"/>
        <w:rPr/>
      </w:pPr>
      <w:ins w:id="1266" w:author="Unknown Author" w:date="2021-02-14T17:52:44Z">
        <w:bookmarkStart w:id="39" w:name="ref-queiroz_etal2017"/>
        <w:bookmarkEnd w:id="39"/>
        <w:r>
          <w:rPr/>
          <w:t xml:space="preserve">Queiroz, B. L., Lima, E. E., Freire, F. H., and Gonzaga, M. R. (2020). Temporal and spatial trends of adult mortality in small areas of Brazil, 1980–2010. </w:t>
        </w:r>
      </w:ins>
      <w:ins w:id="1267" w:author="Unknown Author" w:date="2021-02-14T17:52:44Z">
        <w:r>
          <w:rPr>
            <w:i/>
            <w:iCs/>
          </w:rPr>
          <w:t>Genus</w:t>
        </w:r>
      </w:ins>
      <w:ins w:id="1268" w:author="Unknown Author" w:date="2021-02-14T17:52:44Z">
        <w:r>
          <w:rPr/>
          <w:t>, 76(1), 1-22.</w:t>
        </w:r>
      </w:ins>
    </w:p>
    <w:p>
      <w:pPr>
        <w:pStyle w:val="Bibliography"/>
        <w:spacing w:lineRule="auto" w:line="240"/>
        <w:rPr>
          <w:rFonts w:ascii="Times New Roman" w:hAnsi="Times New Roman"/>
          <w:del w:id="1273" w:author="Unknown Author" w:date="2021-02-14T17:52:44Z"/>
        </w:rPr>
      </w:pPr>
      <w:del w:id="1270" w:author="Unknown Author" w:date="2021-02-14T17:52:44Z">
        <w:r>
          <w:rPr/>
          <w:delText xml:space="preserve">Queiroz, B.L., Gonzaga, M.R., Vasconcelos, A.M.N., Lopes, B.T., and Abreu, D.M.X. (forthcoming). Comparative analysis of completeness of death registration, adult mortality and life expectancy at birth in Brazil at the subnational level. </w:delText>
        </w:r>
      </w:del>
      <w:del w:id="1271" w:author="Unknown Author" w:date="2021-02-14T17:52:44Z">
        <w:r>
          <w:rPr>
            <w:i/>
          </w:rPr>
          <w:delText>Population Health Metrics</w:delText>
        </w:r>
      </w:del>
      <w:del w:id="1272" w:author="Unknown Author" w:date="2021-02-14T17:52:44Z">
        <w:r>
          <w:rPr/>
          <w:delText>.</w:delText>
        </w:r>
      </w:del>
      <w:bookmarkStart w:id="40" w:name="ref-queiroz_etal2020"/>
      <w:bookmarkEnd w:id="40"/>
    </w:p>
    <w:p>
      <w:pPr>
        <w:pStyle w:val="Bibliography"/>
        <w:bidi w:val="0"/>
        <w:spacing w:lineRule="auto" w:line="360"/>
        <w:jc w:val="both"/>
        <w:rPr>
          <w:lang w:val="pt-BR"/>
        </w:rPr>
      </w:pPr>
      <w:r>
        <w:rPr/>
        <w:t xml:space="preserve">Queiroz, B.L. and Sawyer, D.O.T. (2012). </w:t>
      </w:r>
      <w:r>
        <w:rPr>
          <w:lang w:val="pt-BR"/>
        </w:rPr>
        <w:t xml:space="preserve">O que os dados de mortalidade do Censo de 2010 podem nos dizer? </w:t>
      </w:r>
      <w:r>
        <w:rPr>
          <w:i/>
          <w:lang w:val="pt-BR"/>
        </w:rPr>
        <w:t>Revista Brasileira de Estudos de População</w:t>
      </w:r>
      <w:r>
        <w:rPr>
          <w:lang w:val="pt-BR"/>
        </w:rPr>
        <w:t xml:space="preserve"> 29:225–238.</w:t>
      </w:r>
    </w:p>
    <w:p>
      <w:pPr>
        <w:pStyle w:val="Bibliography"/>
        <w:bidi w:val="0"/>
        <w:spacing w:lineRule="auto" w:line="360"/>
        <w:jc w:val="both"/>
        <w:rPr>
          <w:lang w:val="pt-BR"/>
          <w:ins w:id="1275" w:author="Unknown Author" w:date="2021-02-14T17:52:44Z"/>
        </w:rPr>
      </w:pPr>
      <w:ins w:id="1274" w:author="Unknown Author" w:date="2021-02-14T17:52:44Z">
        <w:bookmarkStart w:id="41" w:name="ref-queiroz_sawyer2012"/>
        <w:bookmarkEnd w:id="41"/>
        <w:r>
          <w:rPr>
            <w:lang w:val="pt-BR"/>
          </w:rPr>
          <w:t>Ribeiro, M.M., Turra, C.M., and Pinto, C.C.X. (2017). Estimativas de mortalidade adulta por níveis de escolaridade no estado São Paulo em 2010. Anais do VII Congresso da Associação Latinoamericana de População, 1-21.</w:t>
        </w:r>
      </w:ins>
    </w:p>
    <w:p>
      <w:pPr>
        <w:pStyle w:val="Bibliography"/>
        <w:bidi w:val="0"/>
        <w:spacing w:lineRule="auto" w:line="360"/>
        <w:jc w:val="both"/>
        <w:rPr/>
      </w:pPr>
      <w:r>
        <w:rPr>
          <w:lang w:val="pt-BR"/>
        </w:rPr>
        <w:t>Riffe, T., Lima, E.</w:t>
      </w:r>
      <w:ins w:id="1276" w:author="Unknown Author" w:date="2021-02-14T17:52:44Z">
        <w:r>
          <w:rPr>
            <w:lang w:val="pt-BR"/>
          </w:rPr>
          <w:t>E.C.</w:t>
        </w:r>
      </w:ins>
      <w:r>
        <w:rPr>
          <w:lang w:val="pt-BR"/>
        </w:rPr>
        <w:t>, and Queiroz, B</w:t>
      </w:r>
      <w:ins w:id="1277" w:author="Unknown Author" w:date="2021-02-14T17:52:44Z">
        <w:r>
          <w:rPr>
            <w:lang w:val="pt-BR"/>
          </w:rPr>
          <w:t>.L</w:t>
        </w:r>
      </w:ins>
      <w:r>
        <w:rPr>
          <w:lang w:val="pt-BR"/>
        </w:rPr>
        <w:t xml:space="preserve">. (2017). </w:t>
      </w:r>
      <w:r>
        <w:rPr>
          <w:i/>
        </w:rPr>
        <w:t>DDM: Death Registration Coverage Estimation</w:t>
      </w:r>
      <w:r>
        <w:rPr/>
        <w:t>.</w:t>
      </w:r>
      <w:bookmarkStart w:id="42" w:name="ref-riffe_etal2017"/>
      <w:bookmarkEnd w:id="42"/>
    </w:p>
    <w:p>
      <w:pPr>
        <w:pStyle w:val="Bibliography"/>
        <w:bidi w:val="0"/>
        <w:spacing w:lineRule="auto" w:line="360"/>
        <w:jc w:val="both"/>
        <w:rPr/>
      </w:pPr>
      <w:r>
        <w:rPr/>
        <w:t>Rocha, R.</w:t>
      </w:r>
      <w:ins w:id="1278" w:author="Unknown Author" w:date="2021-02-14T17:52:44Z">
        <w:r>
          <w:rPr/>
          <w:t>,</w:t>
        </w:r>
      </w:ins>
      <w:r>
        <w:rPr/>
        <w:t xml:space="preserve"> and Soares, R.R. (2010). Evaluating the impact of community-based health interventions: Evidence from </w:t>
      </w:r>
      <w:ins w:id="1279" w:author="Unknown Author" w:date="2021-02-14T17:52:44Z">
        <w:r>
          <w:rPr/>
          <w:t>Brazil</w:t>
        </w:r>
      </w:ins>
      <w:del w:id="1280" w:author="Unknown Author" w:date="2021-02-14T17:52:44Z">
        <w:r>
          <w:rPr/>
          <w:delText>brazil</w:delText>
        </w:r>
      </w:del>
      <w:r>
        <w:rPr/>
        <w:t xml:space="preserve">’s family health program. </w:t>
      </w:r>
      <w:r>
        <w:rPr>
          <w:i/>
        </w:rPr>
        <w:t>Health Economics</w:t>
      </w:r>
      <w:r>
        <w:rPr/>
        <w:t xml:space="preserve"> 19(S1):126–158. doi:</w:t>
      </w:r>
      <w:hyperlink r:id="rId19">
        <w:r>
          <w:rPr/>
          <w:t>10.1002/hec.1607</w:t>
        </w:r>
      </w:hyperlink>
      <w:r>
        <w:rPr/>
        <w:t>.</w:t>
      </w:r>
    </w:p>
    <w:p>
      <w:pPr>
        <w:pStyle w:val="Bibliography"/>
        <w:bidi w:val="0"/>
        <w:spacing w:lineRule="auto" w:line="360"/>
        <w:jc w:val="both"/>
        <w:rPr/>
      </w:pPr>
      <w:r>
        <w:rPr/>
        <w:t xml:space="preserve">Rodella, A.-S. (2015). </w:t>
      </w:r>
      <w:r>
        <w:rPr>
          <w:i/>
        </w:rPr>
        <w:t>Poverty and Shared Prosperity in Brazil’s Metropolitan Regions: Taking Stock and Identifying Priorities</w:t>
      </w:r>
      <w:r>
        <w:rPr/>
        <w:t>. World Bank Group.</w:t>
      </w:r>
      <w:del w:id="1281" w:author="Unknown Author" w:date="2021-02-14T17:52:44Z">
        <w:r>
          <w:rPr/>
          <w:delText>: pages</w:delText>
        </w:r>
      </w:del>
      <w:r>
        <w:rPr/>
        <w:t>.</w:t>
      </w:r>
      <w:bookmarkStart w:id="43" w:name="ref-rodella2015"/>
      <w:bookmarkEnd w:id="43"/>
    </w:p>
    <w:p>
      <w:pPr>
        <w:pStyle w:val="Bibliography"/>
        <w:bidi w:val="0"/>
        <w:spacing w:lineRule="auto" w:line="360"/>
        <w:jc w:val="both"/>
        <w:rPr/>
      </w:pPr>
      <w:r>
        <w:rPr/>
        <w:t xml:space="preserve">Sastry, N. (1997). What explains rural-urban differentials in child mortality in Brazil? </w:t>
      </w:r>
      <w:r>
        <w:rPr>
          <w:i/>
        </w:rPr>
        <w:t>Social Science &amp; Medicine</w:t>
      </w:r>
      <w:r>
        <w:rPr/>
        <w:t xml:space="preserve"> 44(7):989–1002.</w:t>
      </w:r>
    </w:p>
    <w:p>
      <w:pPr>
        <w:pStyle w:val="Bibliography"/>
        <w:bidi w:val="0"/>
        <w:spacing w:lineRule="auto" w:line="360"/>
        <w:jc w:val="both"/>
        <w:rPr/>
      </w:pPr>
      <w:ins w:id="1282" w:author="Unknown Author" w:date="2021-02-14T17:52:44Z">
        <w:bookmarkStart w:id="44" w:name="ref-sastry1997"/>
        <w:bookmarkEnd w:id="44"/>
        <w:r>
          <w:rPr/>
          <w:t>Silva, L. E. D., Freire, F. H. M. D. A., and Pereira, R. H. M. (2016). Diferenciais de mortalidade por escolaridade da população adulta brasileira, em 2010. Cadernos de Saúde Pública, 32(4).</w:t>
        </w:r>
      </w:ins>
    </w:p>
    <w:p>
      <w:pPr>
        <w:pStyle w:val="Bibliography"/>
        <w:bidi w:val="0"/>
        <w:spacing w:lineRule="auto" w:line="360"/>
        <w:jc w:val="both"/>
        <w:rPr/>
      </w:pPr>
      <w:ins w:id="1284" w:author="Unknown Author" w:date="2021-02-14T17:52:44Z">
        <w:r>
          <w:rPr/>
          <w:t xml:space="preserve">Smith, S.C., Ralston, J., and Taubert, K. (2012). </w:t>
        </w:r>
      </w:ins>
      <w:ins w:id="1285" w:author="Unknown Author" w:date="2021-02-14T17:52:44Z">
        <w:r>
          <w:rPr>
            <w:i/>
          </w:rPr>
          <w:t>Urbanization and Cardiovascular Disease: Raising Heart-Healthy Children in Today’s Cities</w:t>
        </w:r>
      </w:ins>
      <w:ins w:id="1286" w:author="Unknown Author" w:date="2021-02-14T17:52:44Z">
        <w:r>
          <w:rPr/>
          <w:t>. Geneva: The World Heart Federation..</w:t>
        </w:r>
      </w:ins>
    </w:p>
    <w:p>
      <w:pPr>
        <w:pStyle w:val="Bibliography"/>
        <w:bidi w:val="0"/>
        <w:spacing w:lineRule="auto" w:line="360"/>
        <w:jc w:val="both"/>
        <w:rPr/>
      </w:pPr>
      <w:ins w:id="1288" w:author="Unknown Author" w:date="2021-02-14T17:52:44Z">
        <w:bookmarkStart w:id="45" w:name="ref-smith_etal2012"/>
        <w:bookmarkEnd w:id="45"/>
        <w:r>
          <w:rPr/>
          <w:t xml:space="preserve">Shryock, Henry S., Jacob S. Siegel, and Elizabeth A. Larmon. </w:t>
        </w:r>
      </w:ins>
      <w:ins w:id="1289" w:author="Unknown Author" w:date="2021-02-14T17:52:44Z">
        <w:r>
          <w:rPr>
            <w:i/>
            <w:iCs/>
          </w:rPr>
          <w:t>The methods and materials of demography</w:t>
        </w:r>
      </w:ins>
      <w:ins w:id="1290" w:author="Unknown Author" w:date="2021-02-14T17:52:44Z">
        <w:r>
          <w:rPr/>
          <w:t>. Vol. 2. US Department of Commerce, Bureau of the Census, 1980.</w:t>
        </w:r>
      </w:ins>
    </w:p>
    <w:p>
      <w:pPr>
        <w:pStyle w:val="Bibliography"/>
        <w:bidi w:val="0"/>
        <w:spacing w:lineRule="auto" w:line="360"/>
        <w:jc w:val="both"/>
        <w:rPr/>
      </w:pPr>
      <w:r>
        <w:rPr/>
        <w:t xml:space="preserve">Soares, S., Souza, L.R., Silva, W.J., Silveira, F.G., and Campos, A. (2016). </w:t>
      </w:r>
      <w:r>
        <w:rPr>
          <w:i/>
        </w:rPr>
        <w:t>Poverty Profile: The Rural North and Northeast of Brazil</w:t>
      </w:r>
      <w:r>
        <w:rPr/>
        <w:t xml:space="preserve">. </w:t>
      </w:r>
      <w:del w:id="1292" w:author="Unknown Author" w:date="2021-02-14T17:52:44Z">
        <w:r>
          <w:rPr/>
          <w:delText xml:space="preserve">Working Paper 50. </w:delText>
        </w:r>
      </w:del>
      <w:r>
        <w:rPr/>
        <w:t xml:space="preserve">International Policy Centre for Inclusive Growth. </w:t>
      </w:r>
      <w:hyperlink r:id="rId20">
        <w:r>
          <w:rPr/>
          <w:t>https://ipcig.org/pub/eng/PRB50_Poverty_profile_the_rural_North_Northeast_regions_of_Brazil.pdf</w:t>
        </w:r>
      </w:hyperlink>
      <w:r>
        <w:rPr/>
        <w:t>.</w:t>
      </w:r>
    </w:p>
    <w:p>
      <w:pPr>
        <w:pStyle w:val="Bibliography"/>
        <w:bidi w:val="0"/>
        <w:spacing w:lineRule="auto" w:line="360"/>
        <w:jc w:val="both"/>
        <w:rPr/>
      </w:pPr>
      <w:r>
        <w:rPr/>
        <w:t xml:space="preserve">Sullivan, D.F. (1971). A single index of mortality and morbidity. </w:t>
      </w:r>
      <w:r>
        <w:rPr>
          <w:i/>
        </w:rPr>
        <w:t>HSMHA Health Reports</w:t>
      </w:r>
      <w:r>
        <w:rPr/>
        <w:t xml:space="preserve"> 86(4):347–354.</w:t>
      </w:r>
      <w:bookmarkStart w:id="46" w:name="ref-sullivan1971"/>
      <w:bookmarkEnd w:id="46"/>
    </w:p>
    <w:p>
      <w:pPr>
        <w:pStyle w:val="Bibliography"/>
        <w:bidi w:val="0"/>
        <w:spacing w:lineRule="auto" w:line="360"/>
        <w:jc w:val="both"/>
        <w:rPr>
          <w:lang w:val="pt-BR"/>
          <w:ins w:id="1297" w:author="Unknown Author" w:date="2021-02-14T17:52:44Z"/>
        </w:rPr>
      </w:pPr>
      <w:ins w:id="1293" w:author="Unknown Author" w:date="2021-02-14T17:52:44Z">
        <w:r>
          <w:rPr/>
          <w:t xml:space="preserve">Szwarcwald, C.L., Malta, D.C., Pereira, C.A., Vieira, M.L.F.P., Conde, W.L., Souza Júnior, P.R.B. de, Damacena, G.N., Azevedo, L.O., Silva, G.A. e, Filha, M.M.T., Souza Lopes, C. de, Romero, D.E., Silva de Almeida, W. da, and Monteiro, C.A. (2014). </w:t>
        </w:r>
      </w:ins>
      <w:ins w:id="1294" w:author="Unknown Author" w:date="2021-02-14T17:52:44Z">
        <w:r>
          <w:rPr>
            <w:lang w:val="pt-BR"/>
          </w:rPr>
          <w:t xml:space="preserve">Pesquisa nacional de saúde no brasil: Concepção e metodologia de aplicação. </w:t>
        </w:r>
      </w:ins>
      <w:ins w:id="1295" w:author="Unknown Author" w:date="2021-02-14T17:52:44Z">
        <w:r>
          <w:rPr>
            <w:i/>
            <w:lang w:val="pt-BR"/>
          </w:rPr>
          <w:t>Ciência &amp; Saúde Coletiva</w:t>
        </w:r>
      </w:ins>
      <w:ins w:id="1296" w:author="Unknown Author" w:date="2021-02-14T17:52:44Z">
        <w:r>
          <w:rPr>
            <w:lang w:val="pt-BR"/>
          </w:rPr>
          <w:t xml:space="preserve"> 19(2):333–342.</w:t>
        </w:r>
      </w:ins>
      <w:bookmarkStart w:id="47" w:name="ref-szwarcwald_etal2014"/>
      <w:bookmarkEnd w:id="47"/>
    </w:p>
    <w:p>
      <w:pPr>
        <w:pStyle w:val="Bibliography"/>
        <w:bidi w:val="0"/>
        <w:spacing w:lineRule="auto" w:line="360"/>
        <w:jc w:val="both"/>
        <w:rPr>
          <w:lang w:val="pt-BR"/>
          <w:ins w:id="1301" w:author="Unknown Author" w:date="2021-02-14T17:52:44Z"/>
        </w:rPr>
      </w:pPr>
      <w:ins w:id="1298" w:author="Unknown Author" w:date="2021-02-14T17:52:44Z">
        <w:r>
          <w:rPr>
            <w:lang w:val="pt-BR"/>
          </w:rPr>
          <w:t xml:space="preserve">Veiga, J.E. (2003). </w:t>
        </w:r>
      </w:ins>
      <w:ins w:id="1299" w:author="Unknown Author" w:date="2021-02-14T17:52:44Z">
        <w:r>
          <w:rPr>
            <w:i/>
            <w:lang w:val="pt-BR"/>
          </w:rPr>
          <w:t>Cidades Imaginárias: O Brasil é Menos Urbano Do Que Se Calcula</w:t>
        </w:r>
      </w:ins>
      <w:ins w:id="1300" w:author="Unknown Author" w:date="2021-02-14T17:52:44Z">
        <w:r>
          <w:rPr>
            <w:lang w:val="pt-BR"/>
          </w:rPr>
          <w:t>. Editora Autores Associados.</w:t>
        </w:r>
      </w:ins>
      <w:bookmarkStart w:id="48" w:name="ref-veiga2003"/>
      <w:bookmarkEnd w:id="48"/>
    </w:p>
    <w:p>
      <w:pPr>
        <w:pStyle w:val="Bibliography"/>
        <w:bidi w:val="0"/>
        <w:spacing w:lineRule="auto" w:line="360"/>
        <w:jc w:val="both"/>
        <w:rPr/>
      </w:pPr>
      <w:r>
        <w:rPr>
          <w:lang w:val="pt-BR"/>
        </w:rPr>
        <w:t xml:space="preserve">Viacava, F., Porto, S.M., Carvalho, C. de C., and Bellido, J.G. (2019). </w:t>
      </w:r>
      <w:r>
        <w:rPr/>
        <w:t xml:space="preserve">Health inequalities by region and social group based on data from household surveys (Brazil, 1998-2013). </w:t>
      </w:r>
      <w:r>
        <w:rPr>
          <w:i/>
        </w:rPr>
        <w:t>Ciência &amp; Saúde Coletiva</w:t>
      </w:r>
      <w:r>
        <w:rPr/>
        <w:t xml:space="preserve"> 24:2745–2760.</w:t>
      </w:r>
      <w:bookmarkStart w:id="49" w:name="ref-viacava_etal2019"/>
      <w:bookmarkEnd w:id="49"/>
    </w:p>
    <w:p>
      <w:pPr>
        <w:pStyle w:val="Bibliography"/>
        <w:bidi w:val="0"/>
        <w:spacing w:lineRule="auto" w:line="360"/>
        <w:jc w:val="both"/>
        <w:rPr/>
      </w:pPr>
      <w:r>
        <w:rPr/>
        <w:t xml:space="preserve">Woods, R. (2003). Urban-rural mortality differentials: An unresolved debate. </w:t>
      </w:r>
      <w:r>
        <w:rPr>
          <w:i/>
        </w:rPr>
        <w:t>Population and Development Review</w:t>
      </w:r>
      <w:r>
        <w:rPr/>
        <w:t xml:space="preserve"> 29(1):29–46.</w:t>
      </w:r>
    </w:p>
    <w:p>
      <w:pPr>
        <w:pStyle w:val="Bibliography"/>
        <w:bidi w:val="0"/>
        <w:spacing w:lineRule="auto" w:line="360"/>
        <w:jc w:val="both"/>
        <w:rPr/>
      </w:pPr>
      <w:ins w:id="1303" w:author="Unknown Author" w:date="2021-02-14T17:52:44Z">
        <w:r>
          <w:rPr/>
        </w:r>
      </w:ins>
    </w:p>
    <w:p>
      <w:pPr>
        <w:pStyle w:val="Bibliography"/>
        <w:bidi w:val="0"/>
        <w:spacing w:lineRule="auto" w:line="360"/>
        <w:jc w:val="both"/>
        <w:rPr/>
      </w:pPr>
      <w:ins w:id="1305" w:author="Unknown Author" w:date="2021-02-14T17:52:44Z">
        <w:r>
          <w:rPr/>
        </w:r>
      </w:ins>
    </w:p>
    <w:p>
      <w:pPr>
        <w:pStyle w:val="Bibliography"/>
        <w:bidi w:val="0"/>
        <w:spacing w:lineRule="auto" w:line="360"/>
        <w:jc w:val="both"/>
        <w:rPr/>
      </w:pPr>
      <w:ins w:id="1307" w:author="Unknown Author" w:date="2021-02-14T17:52:44Z">
        <w:r>
          <w:rPr/>
        </w:r>
      </w:ins>
    </w:p>
    <w:p>
      <w:pPr>
        <w:pStyle w:val="Bibliography"/>
        <w:bidi w:val="0"/>
        <w:spacing w:lineRule="auto" w:line="360"/>
        <w:jc w:val="both"/>
        <w:rPr/>
      </w:pPr>
      <w:ins w:id="1309" w:author="Unknown Author" w:date="2021-02-14T17:52:44Z">
        <w:r>
          <w:rPr/>
        </w:r>
      </w:ins>
    </w:p>
    <w:p>
      <w:pPr>
        <w:pStyle w:val="Bibliography"/>
        <w:bidi w:val="0"/>
        <w:spacing w:lineRule="auto" w:line="360"/>
        <w:jc w:val="both"/>
        <w:rPr/>
      </w:pPr>
      <w:ins w:id="1311" w:author="Unknown Author" w:date="2021-02-14T17:52:44Z">
        <w:r>
          <w:rPr/>
        </w:r>
      </w:ins>
    </w:p>
    <w:p>
      <w:pPr>
        <w:pStyle w:val="Bibliography"/>
        <w:bidi w:val="0"/>
        <w:spacing w:lineRule="auto" w:line="360"/>
        <w:jc w:val="both"/>
        <w:rPr/>
      </w:pPr>
      <w:ins w:id="1313" w:author="Unknown Author" w:date="2021-02-14T17:52:44Z">
        <w:r>
          <w:rPr/>
        </w:r>
      </w:ins>
    </w:p>
    <w:p>
      <w:pPr>
        <w:pStyle w:val="Bibliography"/>
        <w:bidi w:val="0"/>
        <w:spacing w:lineRule="auto" w:line="360"/>
        <w:jc w:val="both"/>
        <w:rPr/>
      </w:pPr>
      <w:r>
        <w:rPr/>
      </w:r>
    </w:p>
    <w:p>
      <w:pPr>
        <w:pStyle w:val="Bibliography"/>
        <w:bidi w:val="0"/>
        <w:spacing w:lineRule="auto" w:line="360"/>
        <w:jc w:val="both"/>
        <w:rPr/>
      </w:pPr>
      <w:r>
        <w:rPr/>
      </w:r>
    </w:p>
    <w:p>
      <w:pPr>
        <w:pStyle w:val="Bibliography"/>
        <w:bidi w:val="0"/>
        <w:spacing w:lineRule="auto" w:line="360"/>
        <w:jc w:val="both"/>
        <w:rPr/>
      </w:pPr>
      <w:r>
        <w:rPr/>
      </w:r>
    </w:p>
    <w:p>
      <w:pPr>
        <w:pStyle w:val="Bibliography"/>
        <w:bidi w:val="0"/>
        <w:spacing w:lineRule="auto" w:line="360"/>
        <w:jc w:val="both"/>
        <w:rPr/>
      </w:pPr>
      <w:r>
        <w:rPr/>
      </w:r>
    </w:p>
    <w:p>
      <w:pPr>
        <w:pStyle w:val="Bibliography"/>
        <w:bidi w:val="0"/>
        <w:spacing w:lineRule="auto" w:line="360"/>
        <w:jc w:val="both"/>
        <w:rPr/>
      </w:pPr>
      <w:r>
        <w:rPr/>
      </w:r>
    </w:p>
    <w:p>
      <w:pPr>
        <w:pStyle w:val="Bibliography"/>
        <w:bidi w:val="0"/>
        <w:spacing w:lineRule="auto" w:line="360"/>
        <w:jc w:val="both"/>
        <w:rPr/>
      </w:pPr>
      <w:r>
        <w:rPr/>
      </w:r>
    </w:p>
    <w:p>
      <w:pPr>
        <w:pStyle w:val="Bibliography"/>
        <w:bidi w:val="0"/>
        <w:spacing w:lineRule="auto" w:line="360"/>
        <w:jc w:val="both"/>
        <w:rPr/>
      </w:pPr>
      <w:ins w:id="1315" w:author="Unknown Author" w:date="2021-02-14T17:52:44Z">
        <w:r>
          <w:rPr/>
        </w:r>
      </w:ins>
    </w:p>
    <w:p>
      <w:pPr>
        <w:pStyle w:val="Heading1"/>
        <w:bidi w:val="0"/>
        <w:spacing w:lineRule="auto" w:line="360"/>
        <w:jc w:val="both"/>
        <w:rPr/>
      </w:pPr>
      <w:ins w:id="1317" w:author="Unknown Author" w:date="2021-02-14T17:52:44Z">
        <w:bookmarkStart w:id="50" w:name="appendix-a"/>
        <w:r>
          <w:rPr/>
          <w:t>6. Appendix A</w:t>
        </w:r>
      </w:ins>
      <w:bookmarkEnd w:id="50"/>
    </w:p>
    <w:p>
      <w:pPr>
        <w:pStyle w:val="FirstParagraph"/>
        <w:bidi w:val="0"/>
        <w:spacing w:lineRule="auto" w:line="360"/>
        <w:jc w:val="both"/>
        <w:rPr/>
      </w:pPr>
      <w:ins w:id="1319" w:author="Unknown Author" w:date="2021-02-14T17:52:44Z">
        <w:r>
          <w:rPr/>
          <w:t>In this appendix we present the methodological procedure adopted for the estimation of death coverage rates for each of Brazilian five macrorregions (North, Northeast, Midwest, Southeast, South). We used the modified version of the synthetic extinct generations (SEG) method for two censuses which uses the results of the generalized growth balance (GGB) method to adjust for intercensal population coverage ratio (Hill, You, and Choi 2009). We use the R package DDM (Riffe, Lima, and Queiroz 2017) to construct our estimates.</w:t>
        </w:r>
      </w:ins>
    </w:p>
    <w:p>
      <w:pPr>
        <w:pStyle w:val="TextBody"/>
        <w:bidi w:val="0"/>
        <w:spacing w:lineRule="auto" w:line="360"/>
        <w:jc w:val="both"/>
        <w:rPr/>
      </w:pPr>
      <w:ins w:id="1321" w:author="Unknown Author" w:date="2021-02-14T17:52:44Z">
        <w:r>
          <w:rPr/>
          <w:t>Since we are using two-census methods to allow the relaxation of population stability assumption of pioneer one-census methods, we use age-specific mortality rates computed for national census of 2010 and estimate average deaths in the 2000-2010 period using the population geometric average between the two census periods, as stated in Equation A1.</w:t>
        </w:r>
      </w:ins>
    </w:p>
    <w:p>
      <w:pPr>
        <w:pStyle w:val="TextBody"/>
        <w:bidi w:val="0"/>
        <w:spacing w:lineRule="auto" w:line="360"/>
        <w:jc w:val="both"/>
        <w:rPr/>
      </w:pPr>
      <w:ins w:id="1323" w:author="Unknown Author" w:date="2021-02-14T17:52:44Z">
        <w:r>
          <w:rPr/>
        </w:r>
      </w:ins>
      <m:oMath xmlns:m="http://schemas.openxmlformats.org/officeDocument/2006/math">
        <m:d>
          <m:dPr>
            <m:begChr m:val="("/>
            <m:endChr m:val=")"/>
          </m:dPr>
          <m:e>
            <m:r>
              <w:rPr>
                <w:rFonts w:ascii="Cambria Math" w:hAnsi="Cambria Math"/>
              </w:rPr>
              <m:t xml:space="preserve">A</m:t>
            </m:r>
            <m:r>
              <w:rPr>
                <w:rFonts w:ascii="Cambria Math" w:hAnsi="Cambria Math"/>
              </w:rPr>
              <m:t xml:space="preserve">1</m:t>
            </m:r>
          </m:e>
        </m:d>
        <m:r>
          <m:rPr>
            <m:lit/>
            <m:nor/>
          </m:rPr>
          <w:rPr>
            <w:rFonts w:ascii="Cambria Math" w:hAnsi="Cambria Math"/>
          </w:rPr>
          <m:t xml:space="preserve">deaths</m:t>
        </m:r>
        <m:r>
          <w:rPr>
            <w:rFonts w:ascii="Cambria Math" w:hAnsi="Cambria Math"/>
          </w:rPr>
          <m:t xml:space="preserve">=</m:t>
        </m:r>
        <m:f>
          <m:num>
            <m:sSub>
              <m:e>
                <m:r>
                  <m:rPr>
                    <m:lit/>
                    <m:nor/>
                  </m:rPr>
                  <w:rPr>
                    <w:rFonts w:ascii="Cambria Math" w:hAnsi="Cambria Math"/>
                  </w:rPr>
                  <m:t xml:space="preserve">deaths</m:t>
                </m:r>
              </m:e>
              <m:sub>
                <m:r>
                  <w:rPr>
                    <w:rFonts w:ascii="Cambria Math" w:hAnsi="Cambria Math"/>
                  </w:rPr>
                  <m:t xml:space="preserve">2010</m:t>
                </m:r>
              </m:sub>
            </m:sSub>
          </m:num>
          <m:den>
            <m:sSub>
              <m:e>
                <m:r>
                  <m:rPr>
                    <m:lit/>
                    <m:nor/>
                  </m:rPr>
                  <w:rPr>
                    <w:rFonts w:ascii="Cambria Math" w:hAnsi="Cambria Math"/>
                  </w:rPr>
                  <m:t xml:space="preserve">population</m:t>
                </m:r>
              </m:e>
              <m:sub>
                <m:r>
                  <w:rPr>
                    <w:rFonts w:ascii="Cambria Math" w:hAnsi="Cambria Math"/>
                  </w:rPr>
                  <m:t xml:space="preserve">2010</m:t>
                </m:r>
              </m:sub>
            </m:sSub>
            <m:r>
              <w:rPr>
                <w:rFonts w:ascii="Cambria Math" w:hAnsi="Cambria Math"/>
              </w:rPr>
              <m:t xml:space="preserve">+</m:t>
            </m:r>
            <m:r>
              <w:rPr>
                <w:rFonts w:ascii="Cambria Math" w:hAnsi="Cambria Math"/>
              </w:rPr>
              <m:t xml:space="preserve">0.5</m:t>
            </m:r>
            <m:r>
              <w:rPr>
                <w:rFonts w:ascii="Cambria Math" w:hAnsi="Cambria Math"/>
              </w:rPr>
              <m:t xml:space="preserve">∗</m:t>
            </m:r>
            <m:sSub>
              <m:e>
                <m:r>
                  <m:rPr>
                    <m:lit/>
                    <m:nor/>
                  </m:rPr>
                  <w:rPr>
                    <w:rFonts w:ascii="Cambria Math" w:hAnsi="Cambria Math"/>
                  </w:rPr>
                  <m:t xml:space="preserve">deaths</m:t>
                </m:r>
              </m:e>
              <m:sub>
                <m:r>
                  <w:rPr>
                    <w:rFonts w:ascii="Cambria Math" w:hAnsi="Cambria Math"/>
                  </w:rPr>
                  <m:t xml:space="preserve">2010</m:t>
                </m:r>
              </m:sub>
            </m:sSub>
          </m:den>
        </m:f>
        <m:rad>
          <m:radPr>
            <m:degHide m:val="1"/>
          </m:radPr>
          <m:deg/>
          <m:e>
            <m:sSub>
              <m:e>
                <m:r>
                  <m:rPr>
                    <m:lit/>
                    <m:nor/>
                  </m:rPr>
                  <w:rPr>
                    <w:rFonts w:ascii="Cambria Math" w:hAnsi="Cambria Math"/>
                  </w:rPr>
                  <m:t xml:space="preserve">population</m:t>
                </m:r>
              </m:e>
              <m:sub>
                <m:r>
                  <w:rPr>
                    <w:rFonts w:ascii="Cambria Math" w:hAnsi="Cambria Math"/>
                  </w:rPr>
                  <m:t xml:space="preserve">2010</m:t>
                </m:r>
              </m:sub>
            </m:sSub>
            <m:r>
              <w:rPr>
                <w:rFonts w:ascii="Cambria Math" w:hAnsi="Cambria Math"/>
              </w:rPr>
              <m:t xml:space="preserve">∗</m:t>
            </m:r>
            <m:sSub>
              <m:e>
                <m:r>
                  <m:rPr>
                    <m:lit/>
                    <m:nor/>
                  </m:rPr>
                  <w:rPr>
                    <w:rFonts w:ascii="Cambria Math" w:hAnsi="Cambria Math"/>
                  </w:rPr>
                  <m:t xml:space="preserve">population</m:t>
                </m:r>
              </m:e>
              <m:sub>
                <m:r>
                  <w:rPr>
                    <w:rFonts w:ascii="Cambria Math" w:hAnsi="Cambria Math"/>
                  </w:rPr>
                  <m:t xml:space="preserve">2000</m:t>
                </m:r>
              </m:sub>
            </m:sSub>
          </m:e>
        </m:rad>
      </m:oMath>
    </w:p>
    <w:p>
      <w:pPr>
        <w:pStyle w:val="TextBody"/>
        <w:bidi w:val="0"/>
        <w:spacing w:lineRule="auto" w:line="360"/>
        <w:jc w:val="both"/>
        <w:rPr/>
      </w:pPr>
      <w:ins w:id="1325" w:author="Unknown Author" w:date="2021-02-14T17:52:44Z">
        <w:r>
          <w:rPr/>
        </w:r>
      </w:ins>
    </w:p>
    <w:p>
      <w:pPr>
        <w:pStyle w:val="FirstParagraph"/>
        <w:bidi w:val="0"/>
        <w:spacing w:lineRule="auto" w:line="360"/>
        <w:jc w:val="both"/>
        <w:rPr/>
      </w:pPr>
      <w:ins w:id="1327" w:author="Unknown Author" w:date="2021-02-14T17:52:44Z">
        <w:r>
          <w:rPr/>
          <w:t>Table A1 shows the results of estimated death coverage rates for the adult population fitted values for the selected age range (15-59) and intercensal relative population coverage (k1/k2).</w:t>
        </w:r>
      </w:ins>
    </w:p>
    <w:p>
      <w:pPr>
        <w:pStyle w:val="FirstParagraph"/>
        <w:bidi w:val="0"/>
        <w:spacing w:lineRule="auto" w:line="360"/>
        <w:jc w:val="both"/>
        <w:rPr/>
      </w:pPr>
      <w:ins w:id="1329" w:author="Unknown Author" w:date="2021-02-14T17:52:44Z">
        <w:r>
          <w:rPr/>
        </w:r>
      </w:ins>
    </w:p>
    <w:p>
      <w:pPr>
        <w:pStyle w:val="TextBody"/>
        <w:bidi w:val="0"/>
        <w:spacing w:lineRule="auto" w:line="360"/>
        <w:jc w:val="both"/>
        <w:rPr/>
      </w:pPr>
      <w:ins w:id="1331" w:author="Unknown Author" w:date="2021-02-14T17:52:44Z">
        <w:r>
          <w:rPr>
            <w:b/>
            <w:bCs/>
          </w:rPr>
          <w:t>Table A1:</w:t>
        </w:r>
      </w:ins>
      <w:ins w:id="1332" w:author="Unknown Author" w:date="2021-02-14T17:52:44Z">
        <w:r>
          <w:rPr/>
          <w:t xml:space="preserve"> Death enumeration completeness and intercensal relative population coverage - Brazil, 2010. Source: 2010 Brazilian National Census.</w:t>
        </w:r>
      </w:ins>
    </w:p>
    <w:tbl>
      <w:tblPr>
        <w:tblStyle w:val="Table"/>
        <w:tblW w:w="8640" w:type="dxa"/>
        <w:jc w:val="left"/>
        <w:tblInd w:w="100" w:type="dxa"/>
        <w:tblCellMar>
          <w:top w:w="100" w:type="dxa"/>
          <w:left w:w="100" w:type="dxa"/>
          <w:bottom w:w="100" w:type="dxa"/>
          <w:right w:w="100" w:type="dxa"/>
        </w:tblCellMar>
        <w:tblLook w:val="0600" w:noHBand="1" w:noVBand="1" w:firstColumn="0" w:lastRow="0" w:lastColumn="0" w:firstRow="0"/>
      </w:tblPr>
      <w:tblGrid>
        <w:gridCol w:w="1728"/>
        <w:gridCol w:w="1728"/>
        <w:gridCol w:w="1728"/>
        <w:gridCol w:w="1728"/>
        <w:gridCol w:w="1728"/>
      </w:tblGrid>
      <w:tr>
        <w:trPr/>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eastAsia="Times New Roman" w:cs="Times New Roman"/>
                <w:color w:val="000000"/>
                <w:ins w:id="1335" w:author="Unknown Author" w:date="2021-02-14T17:52:44Z"/>
              </w:rPr>
            </w:pPr>
            <w:ins w:id="1334" w:author="Unknown Author" w:date="2021-02-14T17:52:44Z">
              <w:r>
                <w:rPr>
                  <w:rFonts w:eastAsia="Times New Roman" w:cs="Times New Roman" w:ascii="Times New Roman" w:hAnsi="Times New Roman"/>
                  <w:color w:val="000000"/>
                </w:rPr>
              </w:r>
            </w:ins>
          </w:p>
        </w:tc>
        <w:tc>
          <w:tcPr>
            <w:tcW w:w="3456"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ins w:id="1337" w:author="Unknown Author" w:date="2021-02-14T17:52:44Z"/>
              </w:rPr>
            </w:pPr>
            <w:ins w:id="1336" w:author="Unknown Author" w:date="2021-02-14T17:52:44Z">
              <w:r>
                <w:rPr>
                  <w:rFonts w:eastAsia="Times New Roman" w:cs="Times New Roman" w:ascii="Times New Roman" w:hAnsi="Times New Roman"/>
                  <w:b/>
                  <w:bCs/>
                  <w:color w:val="000000"/>
                </w:rPr>
                <w:t>Males</w:t>
              </w:r>
            </w:ins>
          </w:p>
        </w:tc>
        <w:tc>
          <w:tcPr>
            <w:tcW w:w="3456"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ins w:id="1339" w:author="Unknown Author" w:date="2021-02-14T17:52:44Z"/>
              </w:rPr>
            </w:pPr>
            <w:ins w:id="1338" w:author="Unknown Author" w:date="2021-02-14T17:52:44Z">
              <w:r>
                <w:rPr>
                  <w:rFonts w:eastAsia="Times New Roman" w:cs="Times New Roman" w:ascii="Times New Roman" w:hAnsi="Times New Roman"/>
                  <w:b/>
                  <w:bCs/>
                  <w:color w:val="000000"/>
                </w:rPr>
                <w:t>Females</w:t>
              </w:r>
            </w:ins>
          </w:p>
        </w:tc>
      </w:tr>
      <w:tr>
        <w:trPr/>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eastAsia="Times New Roman" w:cs="Times New Roman"/>
                <w:color w:val="000000"/>
                <w:ins w:id="1341" w:author="Unknown Author" w:date="2021-02-14T17:52:44Z"/>
              </w:rPr>
            </w:pPr>
            <w:ins w:id="1340" w:author="Unknown Author" w:date="2021-02-14T17:52:44Z">
              <w:r>
                <w:rPr>
                  <w:rFonts w:eastAsia="Times New Roman" w:cs="Times New Roman" w:ascii="Times New Roman" w:hAnsi="Times New Roman"/>
                  <w:color w:val="000000"/>
                </w:rPr>
              </w:r>
            </w:ins>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ins w:id="1343" w:author="Unknown Author" w:date="2021-02-14T17:52:44Z"/>
              </w:rPr>
            </w:pPr>
            <w:ins w:id="1342" w:author="Unknown Author" w:date="2021-02-14T17:52:44Z">
              <w:r>
                <w:rPr>
                  <w:rFonts w:eastAsia="Times New Roman" w:cs="Times New Roman" w:ascii="Times New Roman" w:hAnsi="Times New Roman"/>
                  <w:b/>
                  <w:bCs/>
                  <w:color w:val="000000"/>
                </w:rPr>
                <w:t>GGB-SEG</w:t>
              </w:r>
            </w:ins>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ins w:id="1345" w:author="Unknown Author" w:date="2021-02-14T17:52:44Z"/>
              </w:rPr>
            </w:pPr>
            <w:ins w:id="1344" w:author="Unknown Author" w:date="2021-02-14T17:52:44Z">
              <w:r>
                <w:rPr>
                  <w:rFonts w:eastAsia="Times New Roman" w:cs="Times New Roman" w:ascii="Times New Roman" w:hAnsi="Times New Roman"/>
                  <w:b/>
                  <w:bCs/>
                  <w:color w:val="000000"/>
                </w:rPr>
                <w:t>k1/k2</w:t>
              </w:r>
            </w:ins>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ins w:id="1347" w:author="Unknown Author" w:date="2021-02-14T17:52:44Z"/>
              </w:rPr>
            </w:pPr>
            <w:ins w:id="1346" w:author="Unknown Author" w:date="2021-02-14T17:52:44Z">
              <w:r>
                <w:rPr>
                  <w:rFonts w:eastAsia="Times New Roman" w:cs="Times New Roman" w:ascii="Times New Roman" w:hAnsi="Times New Roman"/>
                  <w:b/>
                  <w:bCs/>
                  <w:color w:val="000000"/>
                </w:rPr>
                <w:t>GGB-SEG</w:t>
              </w:r>
            </w:ins>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ins w:id="1349" w:author="Unknown Author" w:date="2021-02-14T17:52:44Z"/>
              </w:rPr>
            </w:pPr>
            <w:ins w:id="1348" w:author="Unknown Author" w:date="2021-02-14T17:52:44Z">
              <w:r>
                <w:rPr>
                  <w:rFonts w:eastAsia="Times New Roman" w:cs="Times New Roman" w:ascii="Times New Roman" w:hAnsi="Times New Roman"/>
                  <w:b/>
                  <w:bCs/>
                  <w:color w:val="000000"/>
                </w:rPr>
                <w:t>k1/k2l</w:t>
              </w:r>
            </w:ins>
          </w:p>
        </w:tc>
      </w:tr>
      <w:tr>
        <w:trPr/>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ins w:id="1351" w:author="Unknown Author" w:date="2021-02-14T17:52:44Z"/>
              </w:rPr>
            </w:pPr>
            <w:ins w:id="1350" w:author="Unknown Author" w:date="2021-02-14T17:52:44Z">
              <w:r>
                <w:rPr>
                  <w:rFonts w:eastAsia="Times New Roman" w:cs="Times New Roman" w:ascii="Times New Roman" w:hAnsi="Times New Roman"/>
                  <w:b/>
                  <w:bCs/>
                  <w:color w:val="000000"/>
                </w:rPr>
                <w:t>Brazil</w:t>
              </w:r>
            </w:ins>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ins w:id="1353" w:author="Unknown Author" w:date="2021-02-14T17:52:44Z"/>
              </w:rPr>
            </w:pPr>
            <w:ins w:id="1352" w:author="Unknown Author" w:date="2021-02-14T17:52:44Z">
              <w:r>
                <w:rPr>
                  <w:rFonts w:eastAsia="Times New Roman" w:cs="Times New Roman" w:ascii="Times New Roman" w:hAnsi="Times New Roman"/>
                  <w:color w:val="000000"/>
                </w:rPr>
                <w:t>0.803</w:t>
              </w:r>
            </w:ins>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ins w:id="1355" w:author="Unknown Author" w:date="2021-02-14T17:52:44Z"/>
              </w:rPr>
            </w:pPr>
            <w:ins w:id="1354" w:author="Unknown Author" w:date="2021-02-14T17:52:44Z">
              <w:r>
                <w:rPr>
                  <w:rFonts w:eastAsia="Times New Roman" w:cs="Times New Roman" w:ascii="Times New Roman" w:hAnsi="Times New Roman"/>
                  <w:color w:val="000000"/>
                </w:rPr>
                <w:t>0.994</w:t>
              </w:r>
            </w:ins>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ins w:id="1357" w:author="Unknown Author" w:date="2021-02-14T17:52:44Z"/>
              </w:rPr>
            </w:pPr>
            <w:ins w:id="1356" w:author="Unknown Author" w:date="2021-02-14T17:52:44Z">
              <w:r>
                <w:rPr>
                  <w:rFonts w:eastAsia="Times New Roman" w:cs="Times New Roman" w:ascii="Times New Roman" w:hAnsi="Times New Roman"/>
                  <w:color w:val="000000"/>
                </w:rPr>
                <w:t>0.779</w:t>
              </w:r>
            </w:ins>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ins w:id="1359" w:author="Unknown Author" w:date="2021-02-14T17:52:44Z"/>
              </w:rPr>
            </w:pPr>
            <w:ins w:id="1358" w:author="Unknown Author" w:date="2021-02-14T17:52:44Z">
              <w:r>
                <w:rPr>
                  <w:rFonts w:eastAsia="Times New Roman" w:cs="Times New Roman" w:ascii="Times New Roman" w:hAnsi="Times New Roman"/>
                  <w:color w:val="000000"/>
                </w:rPr>
                <w:t>0.993</w:t>
              </w:r>
            </w:ins>
          </w:p>
        </w:tc>
      </w:tr>
      <w:tr>
        <w:trPr/>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ins w:id="1361" w:author="Unknown Author" w:date="2021-02-14T17:52:44Z"/>
              </w:rPr>
            </w:pPr>
            <w:ins w:id="1360" w:author="Unknown Author" w:date="2021-02-14T17:52:44Z">
              <w:r>
                <w:rPr>
                  <w:rFonts w:eastAsia="Times New Roman" w:cs="Times New Roman" w:ascii="Times New Roman" w:hAnsi="Times New Roman"/>
                  <w:b/>
                  <w:bCs/>
                  <w:color w:val="000000"/>
                </w:rPr>
                <w:t>North</w:t>
              </w:r>
            </w:ins>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ins w:id="1363" w:author="Unknown Author" w:date="2021-02-14T17:52:44Z"/>
              </w:rPr>
            </w:pPr>
            <w:ins w:id="1362" w:author="Unknown Author" w:date="2021-02-14T17:52:44Z">
              <w:r>
                <w:rPr>
                  <w:rFonts w:eastAsia="Times New Roman" w:cs="Times New Roman" w:ascii="Times New Roman" w:hAnsi="Times New Roman"/>
                  <w:color w:val="000000"/>
                </w:rPr>
                <w:t>0.799</w:t>
              </w:r>
            </w:ins>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ins w:id="1365" w:author="Unknown Author" w:date="2021-02-14T17:52:44Z"/>
              </w:rPr>
            </w:pPr>
            <w:ins w:id="1364" w:author="Unknown Author" w:date="2021-02-14T17:52:44Z">
              <w:r>
                <w:rPr>
                  <w:rFonts w:eastAsia="Times New Roman" w:cs="Times New Roman" w:ascii="Times New Roman" w:hAnsi="Times New Roman"/>
                  <w:color w:val="000000"/>
                </w:rPr>
                <w:t>0.971</w:t>
              </w:r>
            </w:ins>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ins w:id="1367" w:author="Unknown Author" w:date="2021-02-14T17:52:44Z"/>
              </w:rPr>
            </w:pPr>
            <w:ins w:id="1366" w:author="Unknown Author" w:date="2021-02-14T17:52:44Z">
              <w:r>
                <w:rPr>
                  <w:rFonts w:eastAsia="Times New Roman" w:cs="Times New Roman" w:ascii="Times New Roman" w:hAnsi="Times New Roman"/>
                  <w:color w:val="000000"/>
                </w:rPr>
                <w:t>0.906</w:t>
              </w:r>
            </w:ins>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ins w:id="1369" w:author="Unknown Author" w:date="2021-02-14T17:52:44Z"/>
              </w:rPr>
            </w:pPr>
            <w:ins w:id="1368" w:author="Unknown Author" w:date="2021-02-14T17:52:44Z">
              <w:r>
                <w:rPr>
                  <w:rFonts w:eastAsia="Times New Roman" w:cs="Times New Roman" w:ascii="Times New Roman" w:hAnsi="Times New Roman"/>
                  <w:color w:val="000000"/>
                </w:rPr>
                <w:t>1.002</w:t>
              </w:r>
            </w:ins>
          </w:p>
        </w:tc>
      </w:tr>
      <w:tr>
        <w:trPr/>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ins w:id="1371" w:author="Unknown Author" w:date="2021-02-14T17:52:44Z"/>
              </w:rPr>
            </w:pPr>
            <w:ins w:id="1370" w:author="Unknown Author" w:date="2021-02-14T17:52:44Z">
              <w:r>
                <w:rPr>
                  <w:rFonts w:eastAsia="Times New Roman" w:cs="Times New Roman" w:ascii="Times New Roman" w:hAnsi="Times New Roman"/>
                  <w:b/>
                  <w:bCs/>
                  <w:color w:val="000000"/>
                </w:rPr>
                <w:t>Northeast</w:t>
              </w:r>
            </w:ins>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ins w:id="1373" w:author="Unknown Author" w:date="2021-02-14T17:52:44Z"/>
              </w:rPr>
            </w:pPr>
            <w:ins w:id="1372" w:author="Unknown Author" w:date="2021-02-14T17:52:44Z">
              <w:r>
                <w:rPr>
                  <w:rFonts w:eastAsia="Times New Roman" w:cs="Times New Roman" w:ascii="Times New Roman" w:hAnsi="Times New Roman"/>
                  <w:color w:val="000000"/>
                </w:rPr>
                <w:t>0.857</w:t>
              </w:r>
            </w:ins>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ins w:id="1375" w:author="Unknown Author" w:date="2021-02-14T17:52:44Z"/>
              </w:rPr>
            </w:pPr>
            <w:ins w:id="1374" w:author="Unknown Author" w:date="2021-02-14T17:52:44Z">
              <w:r>
                <w:rPr>
                  <w:rFonts w:eastAsia="Times New Roman" w:cs="Times New Roman" w:ascii="Times New Roman" w:hAnsi="Times New Roman"/>
                  <w:color w:val="000000"/>
                </w:rPr>
                <w:t>1.016</w:t>
              </w:r>
            </w:ins>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ins w:id="1377" w:author="Unknown Author" w:date="2021-02-14T17:52:44Z"/>
              </w:rPr>
            </w:pPr>
            <w:ins w:id="1376" w:author="Unknown Author" w:date="2021-02-14T17:52:44Z">
              <w:r>
                <w:rPr>
                  <w:rFonts w:eastAsia="Times New Roman" w:cs="Times New Roman" w:ascii="Times New Roman" w:hAnsi="Times New Roman"/>
                  <w:color w:val="000000"/>
                </w:rPr>
                <w:t>0.805</w:t>
              </w:r>
            </w:ins>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ins w:id="1379" w:author="Unknown Author" w:date="2021-02-14T17:52:44Z"/>
              </w:rPr>
            </w:pPr>
            <w:ins w:id="1378" w:author="Unknown Author" w:date="2021-02-14T17:52:44Z">
              <w:r>
                <w:rPr>
                  <w:rFonts w:eastAsia="Times New Roman" w:cs="Times New Roman" w:ascii="Times New Roman" w:hAnsi="Times New Roman"/>
                  <w:color w:val="000000"/>
                </w:rPr>
                <w:t>1.014</w:t>
              </w:r>
            </w:ins>
          </w:p>
        </w:tc>
      </w:tr>
      <w:tr>
        <w:trPr/>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ins w:id="1381" w:author="Unknown Author" w:date="2021-02-14T17:52:44Z"/>
              </w:rPr>
            </w:pPr>
            <w:ins w:id="1380" w:author="Unknown Author" w:date="2021-02-14T17:52:44Z">
              <w:r>
                <w:rPr>
                  <w:rFonts w:eastAsia="Times New Roman" w:cs="Times New Roman" w:ascii="Times New Roman" w:hAnsi="Times New Roman"/>
                  <w:b/>
                  <w:bCs/>
                  <w:color w:val="000000"/>
                </w:rPr>
                <w:t>Midwest</w:t>
              </w:r>
            </w:ins>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ins w:id="1383" w:author="Unknown Author" w:date="2021-02-14T17:52:44Z"/>
              </w:rPr>
            </w:pPr>
            <w:ins w:id="1382" w:author="Unknown Author" w:date="2021-02-14T17:52:44Z">
              <w:r>
                <w:rPr>
                  <w:rFonts w:eastAsia="Times New Roman" w:cs="Times New Roman" w:ascii="Times New Roman" w:hAnsi="Times New Roman"/>
                  <w:color w:val="000000"/>
                </w:rPr>
                <w:t>0.724</w:t>
              </w:r>
            </w:ins>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ins w:id="1385" w:author="Unknown Author" w:date="2021-02-14T17:52:44Z"/>
              </w:rPr>
            </w:pPr>
            <w:ins w:id="1384" w:author="Unknown Author" w:date="2021-02-14T17:52:44Z">
              <w:r>
                <w:rPr>
                  <w:rFonts w:eastAsia="Times New Roman" w:cs="Times New Roman" w:ascii="Times New Roman" w:hAnsi="Times New Roman"/>
                  <w:color w:val="000000"/>
                </w:rPr>
                <w:t>0.934</w:t>
              </w:r>
            </w:ins>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ins w:id="1387" w:author="Unknown Author" w:date="2021-02-14T17:52:44Z"/>
              </w:rPr>
            </w:pPr>
            <w:ins w:id="1386" w:author="Unknown Author" w:date="2021-02-14T17:52:44Z">
              <w:r>
                <w:rPr>
                  <w:rFonts w:eastAsia="Times New Roman" w:cs="Times New Roman" w:ascii="Times New Roman" w:hAnsi="Times New Roman"/>
                  <w:color w:val="000000"/>
                </w:rPr>
                <w:t>0.802</w:t>
              </w:r>
            </w:ins>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ins w:id="1389" w:author="Unknown Author" w:date="2021-02-14T17:52:44Z"/>
              </w:rPr>
            </w:pPr>
            <w:ins w:id="1388" w:author="Unknown Author" w:date="2021-02-14T17:52:44Z">
              <w:r>
                <w:rPr>
                  <w:rFonts w:eastAsia="Times New Roman" w:cs="Times New Roman" w:ascii="Times New Roman" w:hAnsi="Times New Roman"/>
                  <w:color w:val="000000"/>
                </w:rPr>
                <w:t>0.953</w:t>
              </w:r>
            </w:ins>
          </w:p>
        </w:tc>
      </w:tr>
      <w:tr>
        <w:trPr/>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ins w:id="1391" w:author="Unknown Author" w:date="2021-02-14T17:52:44Z"/>
              </w:rPr>
            </w:pPr>
            <w:ins w:id="1390" w:author="Unknown Author" w:date="2021-02-14T17:52:44Z">
              <w:r>
                <w:rPr>
                  <w:rFonts w:eastAsia="Times New Roman" w:cs="Times New Roman" w:ascii="Times New Roman" w:hAnsi="Times New Roman"/>
                  <w:b/>
                  <w:bCs/>
                  <w:color w:val="000000"/>
                </w:rPr>
                <w:t>Southeast</w:t>
              </w:r>
            </w:ins>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ins w:id="1393" w:author="Unknown Author" w:date="2021-02-14T17:52:44Z"/>
              </w:rPr>
            </w:pPr>
            <w:ins w:id="1392" w:author="Unknown Author" w:date="2021-02-14T17:52:44Z">
              <w:r>
                <w:rPr>
                  <w:rFonts w:eastAsia="Times New Roman" w:cs="Times New Roman" w:ascii="Times New Roman" w:hAnsi="Times New Roman"/>
                  <w:color w:val="000000"/>
                </w:rPr>
                <w:t>0.786</w:t>
              </w:r>
            </w:ins>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ins w:id="1395" w:author="Unknown Author" w:date="2021-02-14T17:52:44Z"/>
              </w:rPr>
            </w:pPr>
            <w:ins w:id="1394" w:author="Unknown Author" w:date="2021-02-14T17:52:44Z">
              <w:r>
                <w:rPr>
                  <w:rFonts w:eastAsia="Times New Roman" w:cs="Times New Roman" w:ascii="Times New Roman" w:hAnsi="Times New Roman"/>
                  <w:color w:val="000000"/>
                </w:rPr>
                <w:t>0.993</w:t>
              </w:r>
            </w:ins>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ins w:id="1397" w:author="Unknown Author" w:date="2021-02-14T17:52:44Z"/>
              </w:rPr>
            </w:pPr>
            <w:ins w:id="1396" w:author="Unknown Author" w:date="2021-02-14T17:52:44Z">
              <w:r>
                <w:rPr>
                  <w:rFonts w:eastAsia="Times New Roman" w:cs="Times New Roman" w:ascii="Times New Roman" w:hAnsi="Times New Roman"/>
                  <w:color w:val="000000"/>
                </w:rPr>
                <w:t>0.747</w:t>
              </w:r>
            </w:ins>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ins w:id="1399" w:author="Unknown Author" w:date="2021-02-14T17:52:44Z"/>
              </w:rPr>
            </w:pPr>
            <w:ins w:id="1398" w:author="Unknown Author" w:date="2021-02-14T17:52:44Z">
              <w:r>
                <w:rPr>
                  <w:rFonts w:eastAsia="Times New Roman" w:cs="Times New Roman" w:ascii="Times New Roman" w:hAnsi="Times New Roman"/>
                  <w:color w:val="000000"/>
                </w:rPr>
                <w:t>0.984</w:t>
              </w:r>
            </w:ins>
          </w:p>
        </w:tc>
      </w:tr>
      <w:tr>
        <w:trPr/>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ins w:id="1401" w:author="Unknown Author" w:date="2021-02-14T17:52:44Z"/>
              </w:rPr>
            </w:pPr>
            <w:ins w:id="1400" w:author="Unknown Author" w:date="2021-02-14T17:52:44Z">
              <w:r>
                <w:rPr>
                  <w:rFonts w:eastAsia="Times New Roman" w:cs="Times New Roman" w:ascii="Times New Roman" w:hAnsi="Times New Roman"/>
                  <w:b/>
                  <w:bCs/>
                  <w:color w:val="000000"/>
                </w:rPr>
                <w:t>South</w:t>
              </w:r>
            </w:ins>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ins w:id="1403" w:author="Unknown Author" w:date="2021-02-14T17:52:44Z"/>
              </w:rPr>
            </w:pPr>
            <w:ins w:id="1402" w:author="Unknown Author" w:date="2021-02-14T17:52:44Z">
              <w:r>
                <w:rPr>
                  <w:rFonts w:eastAsia="Times New Roman" w:cs="Times New Roman" w:ascii="Times New Roman" w:hAnsi="Times New Roman"/>
                  <w:color w:val="000000"/>
                </w:rPr>
                <w:t>0.813</w:t>
              </w:r>
            </w:ins>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ins w:id="1405" w:author="Unknown Author" w:date="2021-02-14T17:52:44Z"/>
              </w:rPr>
            </w:pPr>
            <w:ins w:id="1404" w:author="Unknown Author" w:date="2021-02-14T17:52:44Z">
              <w:r>
                <w:rPr>
                  <w:rFonts w:eastAsia="Times New Roman" w:cs="Times New Roman" w:ascii="Times New Roman" w:hAnsi="Times New Roman"/>
                  <w:color w:val="000000"/>
                </w:rPr>
                <w:t>0.996</w:t>
              </w:r>
            </w:ins>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ins w:id="1407" w:author="Unknown Author" w:date="2021-02-14T17:52:44Z"/>
              </w:rPr>
            </w:pPr>
            <w:ins w:id="1406" w:author="Unknown Author" w:date="2021-02-14T17:52:44Z">
              <w:r>
                <w:rPr>
                  <w:rFonts w:eastAsia="Times New Roman" w:cs="Times New Roman" w:ascii="Times New Roman" w:hAnsi="Times New Roman"/>
                  <w:color w:val="000000"/>
                </w:rPr>
                <w:t>0.800</w:t>
              </w:r>
            </w:ins>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ins w:id="1409" w:author="Unknown Author" w:date="2021-02-14T17:52:44Z"/>
              </w:rPr>
            </w:pPr>
            <w:ins w:id="1408" w:author="Unknown Author" w:date="2021-02-14T17:52:44Z">
              <w:r>
                <w:rPr>
                  <w:rFonts w:eastAsia="Times New Roman" w:cs="Times New Roman" w:ascii="Times New Roman" w:hAnsi="Times New Roman"/>
                  <w:color w:val="000000"/>
                </w:rPr>
                <w:t>0.995</w:t>
              </w:r>
            </w:ins>
          </w:p>
        </w:tc>
      </w:tr>
    </w:tbl>
    <w:p>
      <w:pPr>
        <w:pStyle w:val="LOnormal"/>
        <w:spacing w:lineRule="auto" w:line="360" w:before="57" w:after="257"/>
        <w:jc w:val="both"/>
        <w:rPr>
          <w:rFonts w:ascii="Times New Roman" w:hAnsi="Times New Roman"/>
        </w:rPr>
      </w:pPr>
      <w:r>
        <w:rPr/>
      </w:r>
    </w:p>
    <w:sectPr>
      <w:footnotePr>
        <w:numFmt w:val="decimal"/>
      </w:footnote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bidi w:val="0"/>
        <w:spacing w:before="0" w:after="200"/>
        <w:jc w:val="both"/>
        <w:rPr/>
      </w:pPr>
      <w:r>
        <w:rPr>
          <w:rStyle w:val="FootnoteCharacters"/>
        </w:rPr>
        <w:footnoteRef/>
      </w:r>
      <w:r>
        <w:rPr/>
        <w:tab/>
        <w:t xml:space="preserve"> </w:t>
      </w:r>
      <w:r>
        <w:rPr/>
        <w:t>The population data of 2000 is required for the estimation of death enumeration completeness because the most robust death distribution methods are the two-census methods, since they do not rely on the assumption of population stability (Moultrie et al. 2013)</w:t>
      </w:r>
    </w:p>
  </w:footnote>
  <w:footnote w:id="3">
    <w:p>
      <w:pPr>
        <w:pStyle w:val="Footnote"/>
        <w:spacing w:before="0" w:after="200"/>
        <w:rPr/>
      </w:pPr>
      <w:r>
        <w:rPr>
          <w:rStyle w:val="FootnoteCharacters"/>
        </w:rPr>
        <w:footnoteRef/>
      </w:r>
      <w:r>
        <w:rPr/>
        <w:tab/>
        <w:t xml:space="preserve"> Package is available at: </w:t>
      </w:r>
      <w:hyperlink r:id="rId1">
        <w:r>
          <w:rPr>
            <w:rStyle w:val="InternetLink"/>
          </w:rPr>
          <w:t>https://cran.r-project.org/web/packages/DDM/index.html</w:t>
        </w:r>
      </w:hyperlink>
      <w:r>
        <w:rPr/>
        <w:t>.</w:t>
      </w:r>
    </w:p>
  </w:footnote>
  <w:footnote w:id="4">
    <w:p>
      <w:pPr>
        <w:pStyle w:val="Footnote"/>
        <w:bidi w:val="0"/>
        <w:spacing w:before="0" w:after="200"/>
        <w:jc w:val="both"/>
        <w:rPr/>
      </w:pPr>
      <w:r>
        <w:rPr>
          <w:rStyle w:val="FootnoteCharacters"/>
        </w:rPr>
        <w:footnoteRef/>
      </w:r>
      <w:r>
        <w:rPr/>
        <w:tab/>
        <w:t xml:space="preserve"> </w:t>
      </w:r>
      <w:r>
        <w:rPr/>
        <w:t>Demotools in available at: https://timriffe.github.io/DemoTools/</w:t>
      </w:r>
    </w:p>
  </w:footnote>
  <w:footnote w:id="5">
    <w:p>
      <w:pPr>
        <w:pStyle w:val="Footnote"/>
        <w:bidi w:val="0"/>
        <w:spacing w:before="0" w:after="200"/>
        <w:jc w:val="both"/>
        <w:rPr/>
      </w:pPr>
      <w:r>
        <w:rPr>
          <w:rStyle w:val="FootnoteCharacters"/>
        </w:rPr>
        <w:footnoteRef/>
      </w:r>
      <w:r>
        <w:rPr/>
        <w:tab/>
        <w:t xml:space="preserve"> </w:t>
      </w:r>
      <w:r>
        <w:rPr/>
        <w:t xml:space="preserve">Package is available at: </w:t>
      </w:r>
      <w:hyperlink r:id="rId2">
        <w:r>
          <w:rPr/>
          <w:t>https://cran.r-project.org/web/packages/DDM/index.html</w:t>
        </w:r>
      </w:hyperlink>
      <w:r>
        <w:rPr/>
        <w:t>.</w:t>
      </w:r>
    </w:p>
  </w:footnote>
  <w:footnote w:id="6">
    <w:p>
      <w:pPr>
        <w:pStyle w:val="Footnote"/>
        <w:bidi w:val="0"/>
        <w:spacing w:before="0" w:after="200"/>
        <w:jc w:val="both"/>
        <w:rPr/>
      </w:pPr>
      <w:r>
        <w:rPr>
          <w:rStyle w:val="FootnoteCharacters"/>
        </w:rPr>
        <w:footnoteRef/>
      </w:r>
      <w:r>
        <w:rPr/>
        <w:tab/>
        <w:t xml:space="preserve"> </w:t>
      </w:r>
      <w:r>
        <w:rPr/>
        <w:t>Even though PNS had prevalence data available only for adults aged over 18 years old, we considered the prevalence distribution of diseases for age group 15-19 equal to the rates observed for the age group 18-19.</w:t>
      </w:r>
    </w:p>
  </w:footnote>
  <w:footnote w:id="7">
    <w:p>
      <w:pPr>
        <w:pStyle w:val="Footnote"/>
        <w:spacing w:before="0" w:after="200"/>
        <w:rPr/>
      </w:pPr>
      <w:r>
        <w:rPr>
          <w:rStyle w:val="FootnoteCharacters"/>
        </w:rPr>
        <w:footnoteRef/>
      </w:r>
      <w:r>
        <w:rPr/>
        <w:tab/>
        <w:t xml:space="preserve"> Prevalence rates of diseases and disabilities were smoothed by apply the localy estimated scatter plot smoothing method (LOESS).</w:t>
      </w:r>
    </w:p>
  </w:footnote>
  <w:footnote w:id="8">
    <w:p>
      <w:pPr>
        <w:pStyle w:val="Footnote"/>
        <w:bidi w:val="0"/>
        <w:spacing w:before="0" w:after="200"/>
        <w:jc w:val="both"/>
        <w:rPr/>
      </w:pPr>
      <w:r>
        <w:rPr>
          <w:rStyle w:val="FootnoteCharacters"/>
        </w:rPr>
        <w:footnoteRef/>
      </w:r>
      <w:r>
        <w:rPr/>
        <w:tab/>
        <w:t xml:space="preserve"> </w:t>
      </w:r>
      <w:r>
        <w:rPr/>
        <w:t>Prevalence rates of diseases and disabilities were smoothed by applying the locally estimated scatterplot smoothing method (LOESS).</w:t>
      </w:r>
    </w:p>
  </w:footnote>
</w:footnotes>
</file>

<file path=word/settings.xml><?xml version="1.0" encoding="utf-8"?>
<w:settings xmlns:w="http://schemas.openxmlformats.org/wordprocessingml/2006/main">
  <w:zoom w:percent="100"/>
  <w:defaultTabStop w:val="709"/>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pt-BR" w:eastAsia="zh-CN" w:bidi="hi-IN"/>
    </w:rPr>
  </w:style>
  <w:style w:type="paragraph" w:styleId="Heading1">
    <w:name w:val="Heading 1"/>
    <w:basedOn w:val="Normal"/>
    <w:qFormat/>
    <w:pPr>
      <w:keepNext w:val="true"/>
      <w:keepLines/>
      <w:spacing w:before="480" w:after="0"/>
      <w:outlineLvl w:val="0"/>
    </w:pPr>
    <w:rPr>
      <w:rFonts w:ascii="Times New Roman" w:hAnsi="Times New Roman" w:eastAsia="" w:cs="" w:cstheme="majorBidi" w:eastAsiaTheme="majorEastAsia"/>
      <w:b/>
      <w:bCs/>
      <w:color w:val="000000"/>
    </w:rPr>
  </w:style>
  <w:style w:type="paragraph" w:styleId="Heading2">
    <w:name w:val="Heading 2"/>
    <w:basedOn w:val="Normal"/>
    <w:qFormat/>
    <w:pPr>
      <w:keepNext w:val="true"/>
      <w:keepLines/>
      <w:spacing w:lineRule="auto" w:line="360" w:before="200" w:after="0"/>
      <w:outlineLvl w:val="1"/>
    </w:pPr>
    <w:rPr>
      <w:rFonts w:ascii="Times New Roman" w:hAnsi="Times New Roman" w:eastAsia="" w:cs="" w:cstheme="majorBidi" w:eastAsiaTheme="majorEastAsia"/>
      <w:b/>
      <w:bCs/>
      <w:color w:val="000000"/>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bidi w:val="0"/>
      <w:spacing w:before="0" w:after="200"/>
      <w:jc w:val="left"/>
    </w:pPr>
    <w:rPr>
      <w:rFonts w:eastAsia="" w:cs="" w:asciiTheme="minorHAnsi" w:cstheme="minorBidi" w:eastAsiaTheme="minorHAnsi" w:hAnsiTheme="minorHAnsi"/>
      <w:color w:val="auto"/>
      <w:kern w:val="0"/>
      <w:sz w:val="24"/>
      <w:szCs w:val="24"/>
      <w:lang w:val="en-US" w:eastAsia="en-US" w:bidi="ar-SA"/>
    </w:rPr>
  </w:style>
  <w:style w:type="paragraph" w:styleId="Title">
    <w:name w:val="Title"/>
    <w:basedOn w:val="Normal"/>
    <w:qFormat/>
    <w:pPr>
      <w:keepNext w:val="true"/>
      <w:keepLines/>
      <w:spacing w:lineRule="auto" w:line="360" w:before="480" w:after="240"/>
      <w:jc w:val="center"/>
    </w:pPr>
    <w:rPr>
      <w:rFonts w:ascii="Times New Roman" w:hAnsi="Times New Roman" w:eastAsia="" w:cs="" w:cstheme="majorBidi" w:eastAsiaTheme="majorEastAsia"/>
      <w:b/>
      <w:bCs/>
      <w:color w:val="000000"/>
    </w:rPr>
  </w:style>
  <w:style w:type="paragraph" w:styleId="Abstract">
    <w:name w:val="Abstract"/>
    <w:basedOn w:val="Normal"/>
    <w:qFormat/>
    <w:pPr>
      <w:keepNext w:val="true"/>
      <w:keepLines/>
      <w:spacing w:before="300" w:after="300"/>
    </w:pPr>
    <w:rPr>
      <w:sz w:val="20"/>
      <w:szCs w:val="20"/>
    </w:rPr>
  </w:style>
  <w:style w:type="paragraph" w:styleId="FirstParagraph">
    <w:name w:val="First Paragraph"/>
    <w:basedOn w:val="TextBody"/>
    <w:qFormat/>
    <w:pPr/>
    <w:rPr/>
  </w:style>
  <w:style w:type="paragraph" w:styleId="Footnote">
    <w:name w:val="Footnote Text"/>
    <w:basedOn w:val="Normal"/>
    <w:pPr>
      <w:suppressLineNumbers/>
      <w:ind w:left="339" w:hanging="339"/>
    </w:pPr>
    <w:rPr>
      <w:sz w:val="20"/>
      <w:szCs w:val="20"/>
    </w:rPr>
  </w:style>
  <w:style w:type="paragraph" w:styleId="Caption1">
    <w:name w:val="caption"/>
    <w:basedOn w:val="Normal"/>
    <w:qFormat/>
    <w:pPr>
      <w:spacing w:before="0" w:after="120"/>
    </w:pPr>
    <w:rPr>
      <w:i/>
    </w:rPr>
  </w:style>
  <w:style w:type="paragraph" w:styleId="ImageCaption">
    <w:name w:val="Image Caption"/>
    <w:basedOn w:val="Caption1"/>
    <w:qFormat/>
    <w:pPr/>
    <w:rPr>
      <w:rFonts w:ascii="Times New Roman" w:hAnsi="Times New Roman"/>
      <w:i w:val="false"/>
    </w:rPr>
  </w:style>
  <w:style w:type="paragraph" w:styleId="Figure">
    <w:name w:val="Figure"/>
    <w:basedOn w:val="Normal"/>
    <w:qFormat/>
    <w:pPr/>
    <w:rPr/>
  </w:style>
  <w:style w:type="paragraph" w:styleId="CaptionedFigure">
    <w:name w:val="Captioned Figure"/>
    <w:basedOn w:val="Figure"/>
    <w:qFormat/>
    <w:pPr>
      <w:keepNext w:val="true"/>
    </w:pPr>
    <w:rPr/>
  </w:style>
  <w:style w:type="paragraph" w:styleId="Bibliography">
    <w:name w:val="Bibliography"/>
    <w:basedOn w:val="Normal"/>
    <w:qFormat/>
    <w:pPr>
      <w:spacing w:lineRule="auto" w:line="360" w:before="57" w:after="257"/>
      <w:jc w:val="both"/>
    </w:pPr>
    <w:rPr>
      <w:rFonts w:ascii="Times New Roman" w:hAnsi="Times New Roman"/>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image" Target="media/image4.png"/><Relationship Id="rId6" Type="http://schemas.openxmlformats.org/officeDocument/2006/relationships/image" Target="media/image5.wmf"/><Relationship Id="rId7" Type="http://schemas.openxmlformats.org/officeDocument/2006/relationships/hyperlink" Target="https://doi.org/10.1002/psp.2073" TargetMode="External"/><Relationship Id="rId8" Type="http://schemas.openxmlformats.org/officeDocument/2006/relationships/hyperlink" Target="https://doi.org/10.4054/DemRes.2002.7.14" TargetMode="External"/><Relationship Id="rId9" Type="http://schemas.openxmlformats.org/officeDocument/2006/relationships/hyperlink" Target="https://ieps.org.br/wp-content/uploads/2020/02/WPS3.pdf" TargetMode="External"/><Relationship Id="rId10" Type="http://schemas.openxmlformats.org/officeDocument/2006/relationships/hyperlink" Target="https://doi.org/https://doi.org/10.1016/S0140-6736(19)31243-7" TargetMode="External"/><Relationship Id="rId11" Type="http://schemas.openxmlformats.org/officeDocument/2006/relationships/hyperlink" Target="https://doi.org/10.4054/DemRes.2020.42.8" TargetMode="External"/><Relationship Id="rId12" Type="http://schemas.openxmlformats.org/officeDocument/2006/relationships/hyperlink" Target="https://doi.org/10.26633/RPSP.2018.128" TargetMode="External"/><Relationship Id="rId13" Type="http://schemas.openxmlformats.org/officeDocument/2006/relationships/hyperlink" Target="https://doi.org/10.1136/jech.2005.038323" TargetMode="External"/><Relationship Id="rId14" Type="http://schemas.openxmlformats.org/officeDocument/2006/relationships/hyperlink" Target="http://www.scielo.br/scielo.php?script=sci_arttext&amp;pid=S0103-20032010000400010&amp;nrm=iso" TargetMode="External"/><Relationship Id="rId15" Type="http://schemas.openxmlformats.org/officeDocument/2006/relationships/hyperlink" Target="http://www.scielo.br/scielo.php?script=sci_arttext&amp;pid=S1413-81232016000200327&amp;nrm=iso" TargetMode="External"/><Relationship Id="rId16" Type="http://schemas.openxmlformats.org/officeDocument/2006/relationships/hyperlink" Target="https://doi.org/10.1590/1809-9823.2016.15011" TargetMode="External"/><Relationship Id="rId17" Type="http://schemas.openxmlformats.org/officeDocument/2006/relationships/hyperlink" Target="https://doi.org/10.1111/padr.12355" TargetMode="External"/><Relationship Id="rId18" Type="http://schemas.openxmlformats.org/officeDocument/2006/relationships/hyperlink" Target="https://doi.org/https://doi.org/10.1016/j.puhe.2018.05.011" TargetMode="External"/><Relationship Id="rId19" Type="http://schemas.openxmlformats.org/officeDocument/2006/relationships/hyperlink" Target="https://doi.org/10.1002/hec.1607" TargetMode="External"/><Relationship Id="rId20" Type="http://schemas.openxmlformats.org/officeDocument/2006/relationships/hyperlink" Target="https://ipcig.org/pub/eng/PRB50_Poverty_profile_the_rural_North_Northeast_regions_of_Brazil.pdf" TargetMode="External"/><Relationship Id="rId21" Type="http://schemas.openxmlformats.org/officeDocument/2006/relationships/footnotes" Target="footnotes.xml"/><Relationship Id="rId22" Type="http://schemas.openxmlformats.org/officeDocument/2006/relationships/fontTable" Target="fontTable.xml"/><Relationship Id="rId23"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cran.r-project.org/web/packages/DDM/index.html" TargetMode="External"/><Relationship Id="rId2" Type="http://schemas.openxmlformats.org/officeDocument/2006/relationships/hyperlink" Target="https://cran.r-project.org/web/packages/DDM/index.html" TargetMode="External"/>
</Relationships>
</file>

<file path=docProps/app.xml><?xml version="1.0" encoding="utf-8"?>
<Properties xmlns="http://schemas.openxmlformats.org/officeDocument/2006/extended-properties" xmlns:vt="http://schemas.openxmlformats.org/officeDocument/2006/docPropsVTypes">
  <Template/>
  <TotalTime>13</TotalTime>
  <Application>LibreOffice/6.4.6.2$Linux_X86_64 LibreOffice_project/40$Build-2</Application>
  <Pages>30</Pages>
  <Words>7317</Words>
  <Characters>42946</Characters>
  <CharactersWithSpaces>49976</CharactersWithSpaces>
  <Paragraphs>469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2021-02-14T17:22:57Z</dcterms:created>
  <dc:creator/>
  <dc:description/>
  <dc:language>pt-BR</dc:language>
  <cp:lastModifiedBy/>
  <dcterms:modified xsi:type="dcterms:W3CDTF">2021-02-14T17:54:05Z</dcterms:modified>
  <cp:revision>4</cp:revision>
  <dc:subject/>
  <dc:title/>
</cp:coreProperties>
</file>