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sz w:val="24"/>
          <w:szCs w:val="24"/>
        </w:rPr>
      </w:pPr>
      <w:r>
        <w:rPr>
          <w:rFonts w:ascii="Times New Roman" w:hAnsi="Times New Roman"/>
          <w:sz w:val="24"/>
          <w:szCs w:val="24"/>
        </w:rPr>
        <w:t>Rural-Urban health and mortality differentials in Brazil, 2010-2013</w:t>
      </w:r>
    </w:p>
    <w:p>
      <w:pPr>
        <w:pStyle w:val="Abstract"/>
        <w:rPr>
          <w:rFonts w:ascii="Times New Roman" w:hAnsi="Times New Roman"/>
          <w:sz w:val="24"/>
          <w:szCs w:val="24"/>
        </w:rPr>
      </w:pPr>
      <w:r>
        <w:rPr>
          <w:rFonts w:ascii="Times New Roman" w:hAnsi="Times New Roman"/>
          <w:b/>
          <w:bCs/>
          <w:sz w:val="24"/>
          <w:szCs w:val="24"/>
        </w:rPr>
        <w:t>Abstract</w:t>
      </w:r>
    </w:p>
    <w:p>
      <w:pPr>
        <w:pStyle w:val="Abstract"/>
        <w:jc w:val="both"/>
        <w:rPr>
          <w:rFonts w:ascii="Times New Roman" w:hAnsi="Times New Roman"/>
          <w:sz w:val="24"/>
          <w:szCs w:val="24"/>
        </w:rPr>
      </w:pPr>
      <w:r>
        <w:rPr>
          <w:rFonts w:ascii="Times New Roman" w:hAnsi="Times New Roman"/>
          <w:sz w:val="24"/>
          <w:szCs w:val="24"/>
        </w:rPr>
        <w:t xml:space="preserve">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w:t>
      </w:r>
      <w:ins w:id="0" w:author="Unknown Author" w:date="2021-02-08T14:02:28Z">
        <w:r>
          <w:rPr>
            <w:rFonts w:eastAsia="Cambria" w:cs="" w:ascii="Times New Roman" w:hAnsi="Times New Roman" w:cstheme="minorBidi" w:eastAsiaTheme="minorHAnsi"/>
            <w:color w:val="auto"/>
            <w:kern w:val="0"/>
            <w:sz w:val="24"/>
            <w:szCs w:val="24"/>
            <w:lang w:val="en-US" w:eastAsia="en-US" w:bidi="ar-SA"/>
          </w:rPr>
          <w:t>functional disabilities</w:t>
        </w:r>
      </w:ins>
      <w:del w:id="1" w:author="Unknown Author" w:date="2021-02-08T14:02:28Z">
        <w:r>
          <w:rPr>
            <w:rFonts w:eastAsia="Cambria" w:cs="" w:ascii="Times New Roman" w:hAnsi="Times New Roman" w:cstheme="minorBidi" w:eastAsiaTheme="minorHAnsi"/>
            <w:color w:val="auto"/>
            <w:kern w:val="0"/>
            <w:sz w:val="24"/>
            <w:szCs w:val="24"/>
            <w:lang w:val="en-US" w:eastAsia="en-US" w:bidi="ar-SA"/>
          </w:rPr>
          <w:delText>physical incapacities</w:delText>
        </w:r>
      </w:del>
      <w:r>
        <w:rPr>
          <w:rFonts w:ascii="Times New Roman" w:hAnsi="Times New Roman"/>
          <w:sz w:val="24"/>
          <w:szCs w:val="24"/>
        </w:rPr>
        <w:t>.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Abstract"/>
        <w:rPr>
          <w:rFonts w:ascii="Times New Roman" w:hAnsi="Times New Roman"/>
          <w:sz w:val="24"/>
          <w:szCs w:val="24"/>
        </w:rPr>
      </w:pPr>
      <w:r>
        <w:rPr>
          <w:rFonts w:ascii="Times New Roman" w:hAnsi="Times New Roman"/>
          <w:sz w:val="24"/>
          <w:szCs w:val="24"/>
        </w:rPr>
        <w:t>Keywords: Mortality, Health, Rural-Urban Differentials, life expectancy, Brazil.</w:t>
      </w:r>
    </w:p>
    <w:p>
      <w:pPr>
        <w:pStyle w:val="Normal"/>
        <w:shd w:val="clear" w:color="auto" w:fill="FFFFFF"/>
        <w:spacing w:lineRule="auto" w:line="276" w:before="0" w:after="0"/>
        <w:jc w:val="both"/>
        <w:textAlignment w:val="top"/>
        <w:rPr>
          <w:sz w:val="24"/>
          <w:szCs w:val="24"/>
          <w:lang w:val="en-US"/>
          <w:del w:id="3" w:author="Unknown Author" w:date="2021-02-08T14:02:28Z"/>
        </w:rPr>
      </w:pPr>
      <w:del w:id="2" w:author="Unknown Author" w:date="2021-02-08T14:02:28Z">
        <w:r>
          <w:rPr>
            <w:sz w:val="24"/>
            <w:szCs w:val="24"/>
            <w:lang w:val="en-US"/>
          </w:rPr>
        </w:r>
      </w:del>
    </w:p>
    <w:p>
      <w:pPr>
        <w:pStyle w:val="Normal"/>
        <w:rPr>
          <w:rFonts w:ascii="Times New Roman" w:hAnsi="Times New Roman"/>
          <w:sz w:val="24"/>
          <w:szCs w:val="24"/>
        </w:rPr>
      </w:pPr>
      <w:r>
        <w:rPr>
          <w:rFonts w:ascii="Times New Roman" w:hAnsi="Times New Roman"/>
          <w:b/>
          <w:bCs/>
          <w:sz w:val="24"/>
          <w:szCs w:val="24"/>
        </w:rPr>
        <w:t>Resumè</w:t>
      </w:r>
    </w:p>
    <w:p>
      <w:pPr>
        <w:pStyle w:val="Abstract"/>
        <w:jc w:val="both"/>
        <w:rPr>
          <w:rFonts w:ascii="Times New Roman" w:hAnsi="Times New Roman"/>
          <w:sz w:val="24"/>
          <w:szCs w:val="24"/>
        </w:rPr>
      </w:pPr>
      <w:r>
        <w:rPr>
          <w:rFonts w:eastAsia="Cambria" w:cs="" w:ascii="Times New Roman" w:hAnsi="Times New Roman" w:cstheme="minorBidi" w:eastAsiaTheme="minorHAnsi"/>
          <w:color w:val="auto"/>
          <w:kern w:val="0"/>
          <w:sz w:val="24"/>
          <w:szCs w:val="24"/>
          <w:lang w:val="en-US" w:eastAsia="en-US" w:bidi="ar-SA"/>
        </w:rPr>
        <w:t>L'urbanisation et le développement économique dans les pays à revenu élevé ont favorisé un débat sur les différences entre la santé et la mortalité dans les zones rurales et urbaines. 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TextBody"/>
        <w:shd w:val="clear" w:fill="FFFFFF"/>
        <w:bidi w:val="0"/>
        <w:spacing w:lineRule="auto" w:line="331" w:before="0" w:after="0"/>
        <w:jc w:val="both"/>
        <w:rPr>
          <w:rFonts w:ascii="Times New Roman" w:hAnsi="Times New Roman"/>
          <w:ins w:id="7" w:author="Unknown Author" w:date="2021-02-08T14:02:28Z"/>
          <w:sz w:val="24"/>
          <w:szCs w:val="24"/>
        </w:rPr>
      </w:pPr>
      <w:ins w:id="4" w:author="Unknown Author" w:date="2021-02-08T14:02:28Z">
        <w:bookmarkStart w:id="0" w:name="docs-internal-guid-ff3d629b-7fff-d908-0b"/>
        <w:bookmarkEnd w:id="0"/>
        <w:r>
          <w:rPr>
            <w:rFonts w:eastAsia="Cambria" w:cs="" w:ascii="Times New Roman" w:hAnsi="Times New Roman" w:cstheme="minorBidi" w:eastAsiaTheme="minorHAnsi"/>
            <w:b/>
            <w:i w:val="false"/>
            <w:caps w:val="false"/>
            <w:smallCaps w:val="false"/>
            <w:strike w:val="false"/>
            <w:dstrike w:val="false"/>
            <w:color w:val="000000"/>
            <w:kern w:val="0"/>
            <w:sz w:val="24"/>
            <w:szCs w:val="24"/>
            <w:u w:val="none"/>
            <w:effect w:val="none"/>
            <w:lang w:val="en-US" w:eastAsia="en-US" w:bidi="ar-SA"/>
          </w:rPr>
          <w:t>Mots clés:</w:t>
        </w:r>
      </w:ins>
      <w:ins w:id="5" w:author="Unknown Author" w:date="2021-02-08T14:02:28Z">
        <w:r>
          <w:rPr>
            <w:rFonts w:eastAsia="Cambria" w:cs="" w:ascii="Times New Roman" w:hAnsi="Times New Roman" w:cstheme="minorBidi" w:eastAsiaTheme="minorHAnsi"/>
            <w:b w:val="false"/>
            <w:caps w:val="false"/>
            <w:smallCaps w:val="false"/>
            <w:strike w:val="false"/>
            <w:dstrike w:val="false"/>
            <w:color w:val="000000"/>
            <w:kern w:val="0"/>
            <w:sz w:val="24"/>
            <w:szCs w:val="24"/>
            <w:u w:val="none"/>
            <w:effect w:val="none"/>
            <w:lang w:val="en-US" w:eastAsia="en-US" w:bidi="ar-SA"/>
          </w:rPr>
          <w:t xml:space="preserve"> </w:t>
        </w:r>
      </w:ins>
      <w:ins w:id="6" w:author="Unknown Author" w:date="2021-02-08T14:02:28Z">
        <w:r>
          <w:rPr>
            <w:rFonts w:eastAsia="Cambria" w:cs="" w:ascii="Times New Roman" w:hAnsi="Times New Roman" w:cstheme="minorBidi" w:eastAsiaTheme="minorHAnsi"/>
            <w:b w:val="false"/>
            <w:i w:val="false"/>
            <w:caps w:val="false"/>
            <w:smallCaps w:val="false"/>
            <w:strike w:val="false"/>
            <w:dstrike w:val="false"/>
            <w:color w:val="000000"/>
            <w:kern w:val="0"/>
            <w:sz w:val="24"/>
            <w:szCs w:val="24"/>
            <w:u w:val="none"/>
            <w:effect w:val="none"/>
            <w:lang w:val="en-US" w:eastAsia="en-US" w:bidi="ar-SA"/>
          </w:rPr>
          <w:t>Mortalité, Santé, Différentiels rural-urbain, espérance de vie, Brésil.</w:t>
        </w:r>
      </w:ins>
    </w:p>
    <w:p>
      <w:pPr>
        <w:pStyle w:val="TextBody"/>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76" w:before="0" w:after="0"/>
        <w:jc w:val="both"/>
        <w:textAlignment w:val="top"/>
        <w:rPr>
          <w:rFonts w:ascii="Times New Roman" w:hAnsi="Times New Roman"/>
          <w:del w:id="10" w:author="Unknown Author" w:date="2021-02-08T14:02:28Z"/>
        </w:rPr>
      </w:pPr>
      <w:del w:id="8" w:author="Unknown Author" w:date="2021-02-08T14:02:28Z">
        <w:r>
          <w:rPr>
            <w:rFonts w:ascii="Times New Roman" w:hAnsi="Times New Roman"/>
            <w:b/>
            <w:bCs/>
            <w:sz w:val="24"/>
            <w:szCs w:val="24"/>
          </w:rPr>
          <w:delText>Mots clés:</w:delText>
        </w:r>
      </w:del>
      <w:del w:id="9" w:author="Unknown Author" w:date="2021-02-08T14:02:28Z">
        <w:r>
          <w:rPr>
            <w:rFonts w:ascii="Times New Roman" w:hAnsi="Times New Roman"/>
            <w:sz w:val="24"/>
            <w:szCs w:val="24"/>
          </w:rPr>
          <w:delText xml:space="preserve"> Mortalité, Santé, Différentiels rural-urbain, espérance de vie, Brésil.</w:delText>
        </w:r>
      </w:del>
    </w:p>
    <w:p>
      <w:pPr>
        <w:pStyle w:val="Normal"/>
        <w:rPr>
          <w:rFonts w:ascii="Times New Roman" w:hAnsi="Times New Roman"/>
          <w:sz w:val="24"/>
          <w:szCs w:val="24"/>
        </w:rPr>
      </w:pPr>
      <w:bookmarkStart w:id="1" w:name="introduction"/>
      <w:r>
        <w:rPr>
          <w:rFonts w:ascii="Times New Roman" w:hAnsi="Times New Roman"/>
          <w:b/>
          <w:bCs/>
          <w:sz w:val="24"/>
          <w:szCs w:val="24"/>
        </w:rPr>
        <w:t>1. Introduction</w:t>
      </w:r>
      <w:bookmarkEnd w:id="1"/>
    </w:p>
    <w:p>
      <w:pPr>
        <w:pStyle w:val="FirstParagraph"/>
        <w:rPr>
          <w:rFonts w:ascii="Times New Roman" w:hAnsi="Times New Roman"/>
          <w:sz w:val="24"/>
          <w:szCs w:val="24"/>
        </w:rPr>
      </w:pPr>
      <w:ins w:id="11" w:author="Unknown Author" w:date="2021-02-08T14:02:28Z">
        <w:r>
          <w:rPr>
            <w:rFonts w:ascii="Times New Roman" w:hAnsi="Times New Roman"/>
            <w:sz w:val="24"/>
            <w:szCs w:val="24"/>
          </w:rPr>
          <w:t>At the beginning</w:t>
        </w:r>
      </w:ins>
      <w:del w:id="12" w:author="Unknown Author" w:date="2021-02-08T14:02:28Z">
        <w:r>
          <w:rPr>
            <w:sz w:val="24"/>
            <w:szCs w:val="24"/>
          </w:rPr>
          <w:delText>By the time</w:delText>
        </w:r>
      </w:del>
      <w:r>
        <w:rPr>
          <w:rFonts w:ascii="Times New Roman" w:hAnsi="Times New Roman"/>
          <w:sz w:val="24"/>
          <w:szCs w:val="24"/>
        </w:rPr>
        <w:t xml:space="preserve"> of urbanization and industrialization processes in Western countries, residents of urban areas used to exhibit higher mortality rates than their rural counterparts (Woods 2003). </w:t>
      </w:r>
      <w:ins w:id="13" w:author="Unknown Author" w:date="2021-02-08T14:02:28Z">
        <w:r>
          <w:rPr>
            <w:rFonts w:ascii="Times New Roman" w:hAnsi="Times New Roman"/>
            <w:sz w:val="24"/>
            <w:szCs w:val="24"/>
          </w:rPr>
          <w:t xml:space="preserve">Living </w:t>
        </w:r>
      </w:ins>
      <w:del w:id="14" w:author="Unknown Author" w:date="2021-02-08T14:02:28Z">
        <w:r>
          <w:rPr>
            <w:sz w:val="24"/>
            <w:szCs w:val="24"/>
          </w:rPr>
          <w:delText xml:space="preserve">Indeed, living </w:delText>
        </w:r>
      </w:del>
      <w:r>
        <w:rPr>
          <w:rFonts w:ascii="Times New Roman" w:hAnsi="Times New Roman"/>
          <w:sz w:val="24"/>
          <w:szCs w:val="24"/>
        </w:rPr>
        <w:t>conditions improved in Western cities through socio-economic development and economic growth (Deaton 2003)</w:t>
      </w:r>
      <w:ins w:id="15" w:author="Unknown Author" w:date="2021-02-08T14:02:28Z">
        <w:r>
          <w:rPr>
            <w:rFonts w:ascii="Times New Roman" w:hAnsi="Times New Roman"/>
            <w:sz w:val="24"/>
            <w:szCs w:val="24"/>
          </w:rPr>
          <w:t>, however</w:t>
        </w:r>
      </w:ins>
      <w:del w:id="16" w:author="Unknown Author" w:date="2021-02-08T14:02:28Z">
        <w:r>
          <w:rPr>
            <w:sz w:val="24"/>
            <w:szCs w:val="24"/>
          </w:rPr>
          <w:delText>. Nevertheless</w:delText>
        </w:r>
      </w:del>
      <w:r>
        <w:rPr>
          <w:rFonts w:ascii="Times New Roman" w:hAnsi="Times New Roman"/>
          <w:sz w:val="24"/>
          <w:szCs w:val="24"/>
        </w:rPr>
        <w:t xml:space="preserve">,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w:t>
      </w:r>
      <w:del w:id="17" w:author="Unknown Author" w:date="2021-02-08T14:02:28Z">
        <w:r>
          <w:rPr>
            <w:sz w:val="24"/>
            <w:szCs w:val="24"/>
          </w:rPr>
          <w:delText xml:space="preserve">a disadvantaged position regarding </w:delText>
        </w:r>
      </w:del>
      <w:r>
        <w:rPr>
          <w:rFonts w:ascii="Times New Roman" w:hAnsi="Times New Roman"/>
          <w:sz w:val="24"/>
          <w:szCs w:val="24"/>
        </w:rPr>
        <w:t xml:space="preserve">life expectancy and health </w:t>
      </w:r>
      <w:ins w:id="18" w:author="Unknown Author" w:date="2021-02-08T14:02:28Z">
        <w:r>
          <w:rPr>
            <w:rFonts w:ascii="Times New Roman" w:hAnsi="Times New Roman"/>
            <w:sz w:val="24"/>
            <w:szCs w:val="24"/>
          </w:rPr>
          <w:t>disadvantages</w:t>
        </w:r>
      </w:ins>
      <w:del w:id="19" w:author="Unknown Author" w:date="2021-02-08T14:02:28Z">
        <w:r>
          <w:rPr>
            <w:sz w:val="24"/>
            <w:szCs w:val="24"/>
          </w:rPr>
          <w:delText>indicators in general</w:delText>
        </w:r>
      </w:del>
      <w:r>
        <w:rPr>
          <w:rFonts w:ascii="Times New Roman" w:hAnsi="Times New Roman"/>
          <w:sz w:val="24"/>
          <w:szCs w:val="24"/>
        </w:rPr>
        <w:t xml:space="preserve"> (Chen et al. 2019; Henning-Smith et al. 2019).</w:t>
      </w:r>
    </w:p>
    <w:p>
      <w:pPr>
        <w:pStyle w:val="TextBody"/>
        <w:rPr>
          <w:rFonts w:ascii="Times New Roman" w:hAnsi="Times New Roman"/>
          <w:sz w:val="24"/>
          <w:szCs w:val="24"/>
        </w:rPr>
      </w:pPr>
      <w:r>
        <w:rPr>
          <w:rFonts w:ascii="Times New Roman" w:hAnsi="Times New Roman"/>
          <w:sz w:val="24"/>
          <w:szCs w:val="24"/>
        </w:rPr>
        <w:t xml:space="preserve">The debate over urban and rural mortality differentials in developing countries </w:t>
      </w:r>
      <w:ins w:id="20" w:author="Unknown Author" w:date="2021-02-08T14:02:28Z">
        <w:r>
          <w:rPr>
            <w:rFonts w:ascii="Times New Roman" w:hAnsi="Times New Roman"/>
            <w:sz w:val="24"/>
            <w:szCs w:val="24"/>
          </w:rPr>
          <w:t>is usually divided in two components</w:t>
        </w:r>
      </w:ins>
      <w:del w:id="21" w:author="Unknown Author" w:date="2021-02-08T14:02:28Z">
        <w:r>
          <w:rPr>
            <w:sz w:val="24"/>
            <w:szCs w:val="24"/>
          </w:rPr>
          <w:delText>follows two approaches</w:delText>
        </w:r>
      </w:del>
      <w:r>
        <w:rPr>
          <w:rFonts w:ascii="Times New Roman" w:hAnsi="Times New Roman"/>
          <w:sz w:val="24"/>
          <w:szCs w:val="24"/>
        </w:rPr>
        <w:t xml:space="preserve">: infant/child mortality and adult mortality (Garcia 2020; Menashe-Oren and Stecklov 2018). Infant and child mortality are more impacted by community-level characteristics and socio-economic situations (Garcia 2020). In Brazil, </w:t>
      </w:r>
      <w:ins w:id="22" w:author="Unknown Author" w:date="2021-02-08T14:02:28Z">
        <w:r>
          <w:rPr>
            <w:rFonts w:ascii="Times New Roman" w:hAnsi="Times New Roman"/>
            <w:sz w:val="24"/>
            <w:szCs w:val="24"/>
          </w:rPr>
          <w:t xml:space="preserve">for example, </w:t>
        </w:r>
      </w:ins>
      <w:r>
        <w:rPr>
          <w:rFonts w:ascii="Times New Roman" w:hAnsi="Times New Roman"/>
          <w:sz w:val="24"/>
          <w:szCs w:val="24"/>
        </w:rPr>
        <w:t xml:space="preserve">urban areas exhibit an under-five mortality advantage in comparison to the country’s rural areas, as a result of </w:t>
      </w:r>
      <w:del w:id="23" w:author="Unknown Author" w:date="2021-02-08T14:02:28Z">
        <w:r>
          <w:rPr>
            <w:sz w:val="24"/>
            <w:szCs w:val="24"/>
          </w:rPr>
          <w:delText xml:space="preserve">its better socio-economic status such as </w:delText>
        </w:r>
      </w:del>
      <w:r>
        <w:rPr>
          <w:rFonts w:ascii="Times New Roman" w:hAnsi="Times New Roman"/>
          <w:sz w:val="24"/>
          <w:szCs w:val="24"/>
        </w:rPr>
        <w:t xml:space="preserve">higher schooling levels and </w:t>
      </w:r>
      <w:ins w:id="24" w:author="Unknown Author" w:date="2021-02-08T14:02:28Z">
        <w:r>
          <w:rPr>
            <w:rFonts w:ascii="Times New Roman" w:hAnsi="Times New Roman"/>
            <w:sz w:val="24"/>
            <w:szCs w:val="24"/>
          </w:rPr>
          <w:t xml:space="preserve">higher </w:t>
        </w:r>
      </w:ins>
      <w:del w:id="25" w:author="Unknown Author" w:date="2021-02-08T14:02:28Z">
        <w:r>
          <w:rPr>
            <w:sz w:val="24"/>
            <w:szCs w:val="24"/>
          </w:rPr>
          <w:delText xml:space="preserve">more increased </w:delText>
        </w:r>
      </w:del>
      <w:r>
        <w:rPr>
          <w:rFonts w:ascii="Times New Roman" w:hAnsi="Times New Roman"/>
          <w:sz w:val="24"/>
          <w:szCs w:val="24"/>
        </w:rPr>
        <w:t xml:space="preserve">access to sanitation and public </w:t>
      </w:r>
      <w:ins w:id="26" w:author="Unknown Author" w:date="2021-02-08T14:02:28Z">
        <w:r>
          <w:rPr>
            <w:rFonts w:ascii="Times New Roman" w:hAnsi="Times New Roman"/>
            <w:sz w:val="24"/>
            <w:szCs w:val="24"/>
          </w:rPr>
          <w:t>health facilities</w:t>
        </w:r>
      </w:ins>
      <w:del w:id="27" w:author="Unknown Author" w:date="2021-02-08T14:02:28Z">
        <w:r>
          <w:rPr>
            <w:sz w:val="24"/>
            <w:szCs w:val="24"/>
          </w:rPr>
          <w:delText>services in general</w:delText>
        </w:r>
      </w:del>
      <w:r>
        <w:rPr>
          <w:rFonts w:ascii="Times New Roman" w:hAnsi="Times New Roman"/>
          <w:sz w:val="24"/>
          <w:szCs w:val="24"/>
        </w:rPr>
        <w:t xml:space="preserve"> (Sastry 1997).</w:t>
      </w:r>
    </w:p>
    <w:p>
      <w:pPr>
        <w:pStyle w:val="TextBody"/>
        <w:rPr>
          <w:rFonts w:ascii="Times New Roman" w:hAnsi="Times New Roman"/>
          <w:sz w:val="24"/>
          <w:szCs w:val="24"/>
        </w:rPr>
      </w:pPr>
      <w:r>
        <w:rPr>
          <w:rFonts w:ascii="Times New Roman" w:hAnsi="Times New Roman"/>
          <w:sz w:val="24"/>
          <w:szCs w:val="24"/>
        </w:rPr>
        <w:t xml:space="preserve">Despite the urban </w:t>
      </w:r>
      <w:ins w:id="28" w:author="Unknown Author" w:date="2021-02-08T14:02:28Z">
        <w:r>
          <w:rPr>
            <w:rFonts w:ascii="Times New Roman" w:hAnsi="Times New Roman"/>
            <w:sz w:val="24"/>
            <w:szCs w:val="24"/>
          </w:rPr>
          <w:t>advantage</w:t>
        </w:r>
      </w:ins>
      <w:del w:id="29" w:author="Unknown Author" w:date="2021-02-08T14:02:28Z">
        <w:r>
          <w:rPr>
            <w:sz w:val="24"/>
            <w:szCs w:val="24"/>
          </w:rPr>
          <w:delText>advantaged</w:delText>
        </w:r>
      </w:del>
      <w:r>
        <w:rPr>
          <w:rFonts w:ascii="Times New Roman" w:hAnsi="Times New Roman"/>
          <w:sz w:val="24"/>
          <w:szCs w:val="24"/>
        </w:rPr>
        <w:t xml:space="preserve">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w:t>
      </w:r>
      <w:ins w:id="30" w:author="Unknown Author" w:date="2021-02-08T14:02:28Z">
        <w:r>
          <w:rPr>
            <w:rFonts w:ascii="Times New Roman" w:hAnsi="Times New Roman"/>
            <w:sz w:val="24"/>
            <w:szCs w:val="24"/>
          </w:rPr>
          <w:t>allocation of</w:t>
        </w:r>
      </w:ins>
      <w:del w:id="31" w:author="Unknown Author" w:date="2021-02-08T14:02:28Z">
        <w:r>
          <w:rPr>
            <w:sz w:val="24"/>
            <w:szCs w:val="24"/>
          </w:rPr>
          <w:delText>access to</w:delText>
        </w:r>
      </w:del>
      <w:r>
        <w:rPr>
          <w:rFonts w:ascii="Times New Roman" w:hAnsi="Times New Roman"/>
          <w:sz w:val="24"/>
          <w:szCs w:val="24"/>
        </w:rPr>
        <w:t xml:space="preserve"> essential public services </w:t>
      </w:r>
      <w:ins w:id="32" w:author="Unknown Author" w:date="2021-02-08T14:02:28Z">
        <w:r>
          <w:rPr>
            <w:rFonts w:ascii="Times New Roman" w:hAnsi="Times New Roman"/>
            <w:sz w:val="24"/>
            <w:szCs w:val="24"/>
          </w:rPr>
          <w:t xml:space="preserve">and infrastructure, </w:t>
        </w:r>
      </w:ins>
      <w:del w:id="33" w:author="Unknown Author" w:date="2021-02-08T14:02:28Z">
        <w:r>
          <w:rPr>
            <w:sz w:val="24"/>
            <w:szCs w:val="24"/>
          </w:rPr>
          <w:delText xml:space="preserve">(health equipment, education, and sanitation) as </w:delText>
        </w:r>
      </w:del>
      <w:r>
        <w:rPr>
          <w:rFonts w:ascii="Times New Roman" w:hAnsi="Times New Roman"/>
          <w:sz w:val="24"/>
          <w:szCs w:val="24"/>
        </w:rPr>
        <w:t xml:space="preserve">a consequence of </w:t>
      </w:r>
      <w:del w:id="34" w:author="Unknown Author" w:date="2021-02-08T14:02:28Z">
        <w:r>
          <w:rPr>
            <w:sz w:val="24"/>
            <w:szCs w:val="24"/>
          </w:rPr>
          <w:delText xml:space="preserve">a </w:delText>
        </w:r>
      </w:del>
      <w:r>
        <w:rPr>
          <w:rFonts w:ascii="Times New Roman" w:hAnsi="Times New Roman"/>
          <w:sz w:val="24"/>
          <w:szCs w:val="24"/>
        </w:rPr>
        <w:t xml:space="preserve">rapid urbanization </w:t>
      </w:r>
      <w:ins w:id="35" w:author="Unknown Author" w:date="2021-02-08T14:02:28Z">
        <w:r>
          <w:rPr>
            <w:rFonts w:ascii="Times New Roman" w:hAnsi="Times New Roman"/>
            <w:sz w:val="24"/>
            <w:szCs w:val="24"/>
          </w:rPr>
          <w:t>processes that took place over the last 50-70 years</w:t>
        </w:r>
      </w:ins>
      <w:del w:id="36" w:author="Unknown Author" w:date="2021-02-08T14:02:28Z">
        <w:r>
          <w:rPr>
            <w:sz w:val="24"/>
            <w:szCs w:val="24"/>
          </w:rPr>
          <w:delText>process</w:delText>
        </w:r>
      </w:del>
      <w:r>
        <w:rPr>
          <w:rFonts w:ascii="Times New Roman" w:hAnsi="Times New Roman"/>
          <w:sz w:val="24"/>
          <w:szCs w:val="24"/>
        </w:rPr>
        <w:t>. Living conditions in these developing urbanized centers deteriorate individuals’ health and expose them to higher mortality risks compared to their rural counterparts</w:t>
      </w:r>
      <w:ins w:id="37" w:author="Unknown Author" w:date="2021-02-08T14:02:28Z">
        <w:r>
          <w:rPr>
            <w:rFonts w:ascii="Times New Roman" w:hAnsi="Times New Roman"/>
            <w:sz w:val="24"/>
            <w:szCs w:val="24"/>
          </w:rPr>
          <w:t>, characterizing</w:t>
        </w:r>
      </w:ins>
      <w:del w:id="38" w:author="Unknown Author" w:date="2021-02-08T14:02:28Z">
        <w:r>
          <w:rPr>
            <w:sz w:val="24"/>
            <w:szCs w:val="24"/>
          </w:rPr>
          <w:delText xml:space="preserve"> in a similar way as observed in the past for more developed countries, resulting in</w:delText>
        </w:r>
      </w:del>
      <w:r>
        <w:rPr>
          <w:rFonts w:ascii="Times New Roman" w:hAnsi="Times New Roman"/>
          <w:sz w:val="24"/>
          <w:szCs w:val="24"/>
        </w:rPr>
        <w:t xml:space="preserve"> an urban death penalty (Fink, Günther, and Hill 2016).</w:t>
      </w:r>
    </w:p>
    <w:p>
      <w:pPr>
        <w:pStyle w:val="TextBody"/>
        <w:rPr>
          <w:rFonts w:ascii="Times New Roman" w:hAnsi="Times New Roman"/>
          <w:sz w:val="24"/>
          <w:szCs w:val="24"/>
        </w:rPr>
      </w:pPr>
      <w:ins w:id="39" w:author="Unknown Author" w:date="2021-02-08T14:02:28Z">
        <w:r>
          <w:rPr>
            <w:rFonts w:ascii="Times New Roman" w:hAnsi="Times New Roman"/>
            <w:sz w:val="24"/>
            <w:szCs w:val="24"/>
          </w:rPr>
          <w:t xml:space="preserve">These elements of urban-rural mortality debate are documented in several studies </w:t>
        </w:r>
      </w:ins>
      <w:del w:id="40" w:author="Unknown Author" w:date="2021-02-08T14:02:28Z">
        <w:r>
          <w:rPr>
            <w:sz w:val="24"/>
            <w:szCs w:val="24"/>
          </w:rPr>
          <w:delText xml:space="preserve">It is a feature </w:delText>
        </w:r>
      </w:del>
      <w:r>
        <w:rPr>
          <w:rFonts w:ascii="Times New Roman" w:hAnsi="Times New Roman"/>
          <w:sz w:val="24"/>
          <w:szCs w:val="24"/>
        </w:rPr>
        <w:t xml:space="preserve">of Brazilian mortality differentials. </w:t>
      </w:r>
      <w:ins w:id="41" w:author="Unknown Author" w:date="2021-02-08T14:02:28Z">
        <w:r>
          <w:rPr>
            <w:rFonts w:ascii="Times New Roman" w:hAnsi="Times New Roman"/>
            <w:sz w:val="24"/>
            <w:szCs w:val="24"/>
          </w:rPr>
          <w:t xml:space="preserve">For instance, the </w:t>
        </w:r>
      </w:ins>
      <w:del w:id="42" w:author="Unknown Author" w:date="2021-02-08T14:02:28Z">
        <w:r>
          <w:rPr>
            <w:sz w:val="24"/>
            <w:szCs w:val="24"/>
          </w:rPr>
          <w:delText xml:space="preserve">The </w:delText>
        </w:r>
      </w:del>
      <w:r>
        <w:rPr>
          <w:rFonts w:ascii="Times New Roman" w:hAnsi="Times New Roman"/>
          <w:sz w:val="24"/>
          <w:szCs w:val="24"/>
        </w:rPr>
        <w:t xml:space="preserve">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w:t>
      </w:r>
      <w:ins w:id="43" w:author="Unknown Author" w:date="2021-02-08T14:02:28Z">
        <w:r>
          <w:rPr>
            <w:rFonts w:ascii="Times New Roman" w:hAnsi="Times New Roman"/>
            <w:sz w:val="24"/>
            <w:szCs w:val="24"/>
          </w:rPr>
          <w:t>men</w:t>
        </w:r>
      </w:ins>
      <w:del w:id="44" w:author="Unknown Author" w:date="2021-02-08T14:02:28Z">
        <w:r>
          <w:rPr>
            <w:sz w:val="24"/>
            <w:szCs w:val="24"/>
          </w:rPr>
          <w:delText>the males</w:delText>
        </w:r>
      </w:del>
      <w:r>
        <w:rPr>
          <w:rFonts w:ascii="Times New Roman" w:hAnsi="Times New Roman"/>
          <w:sz w:val="24"/>
          <w:szCs w:val="24"/>
        </w:rPr>
        <w:t xml:space="preserve">. He estimated 73.6 and 69.3 life expectancy at birth for the rural and urban male population, respectively, and 77.8 and 77.1 years for females. Pereira (2020) disentangled these findings by </w:t>
      </w:r>
      <w:ins w:id="45" w:author="Unknown Author" w:date="2021-02-08T14:02:28Z">
        <w:r>
          <w:rPr>
            <w:rFonts w:ascii="Times New Roman" w:hAnsi="Times New Roman"/>
            <w:sz w:val="24"/>
            <w:szCs w:val="24"/>
          </w:rPr>
          <w:t xml:space="preserve">comparing </w:t>
        </w:r>
      </w:ins>
      <w:del w:id="46" w:author="Unknown Author" w:date="2021-02-08T14:02:28Z">
        <w:r>
          <w:rPr>
            <w:sz w:val="24"/>
            <w:szCs w:val="24"/>
          </w:rPr>
          <w:delText xml:space="preserve">looking into social groups of different urban areas. He compared </w:delText>
        </w:r>
      </w:del>
      <w:r>
        <w:rPr>
          <w:rFonts w:ascii="Times New Roman" w:hAnsi="Times New Roman"/>
          <w:sz w:val="24"/>
          <w:szCs w:val="24"/>
        </w:rPr>
        <w:t xml:space="preserve">Brazilian mortality levels of urban residents from slums and from out of slums with rural resident’s mortality levels and verified an urban </w:t>
      </w:r>
      <w:ins w:id="47" w:author="Unknown Author" w:date="2021-02-08T14:02:28Z">
        <w:r>
          <w:rPr>
            <w:rFonts w:ascii="Times New Roman" w:hAnsi="Times New Roman"/>
            <w:sz w:val="24"/>
            <w:szCs w:val="24"/>
          </w:rPr>
          <w:t xml:space="preserve">death </w:t>
        </w:r>
      </w:ins>
      <w:r>
        <w:rPr>
          <w:rFonts w:ascii="Times New Roman" w:hAnsi="Times New Roman"/>
          <w:sz w:val="24"/>
          <w:szCs w:val="24"/>
        </w:rPr>
        <w:t xml:space="preserve">penalty for those living in these marginalized urban environments. </w:t>
      </w:r>
      <w:ins w:id="48" w:author="Unknown Author" w:date="2021-02-08T14:02:28Z">
        <w:r>
          <w:rPr>
            <w:rFonts w:ascii="Times New Roman" w:hAnsi="Times New Roman"/>
            <w:sz w:val="24"/>
            <w:szCs w:val="24"/>
          </w:rPr>
          <w:t xml:space="preserve">Indeed, residents of the Brazilian </w:t>
        </w:r>
      </w:ins>
      <w:del w:id="49" w:author="Unknown Author" w:date="2021-02-08T14:02:28Z">
        <w:r>
          <w:rPr>
            <w:sz w:val="24"/>
            <w:szCs w:val="24"/>
          </w:rPr>
          <w:delText xml:space="preserve">The urban </w:delText>
        </w:r>
      </w:del>
      <w:r>
        <w:rPr>
          <w:rFonts w:ascii="Times New Roman" w:hAnsi="Times New Roman"/>
          <w:sz w:val="24"/>
          <w:szCs w:val="24"/>
        </w:rPr>
        <w:t xml:space="preserve">periphery of </w:t>
      </w:r>
      <w:ins w:id="50" w:author="Unknown Author" w:date="2021-02-08T14:02:28Z">
        <w:r>
          <w:rPr>
            <w:rFonts w:ascii="Times New Roman" w:hAnsi="Times New Roman"/>
            <w:sz w:val="24"/>
            <w:szCs w:val="24"/>
          </w:rPr>
          <w:t>urban</w:t>
        </w:r>
      </w:ins>
      <w:del w:id="51" w:author="Unknown Author" w:date="2021-02-08T14:02:28Z">
        <w:r>
          <w:rPr>
            <w:sz w:val="24"/>
            <w:szCs w:val="24"/>
          </w:rPr>
          <w:delText>Brazilian</w:delText>
        </w:r>
      </w:del>
      <w:r>
        <w:rPr>
          <w:rFonts w:ascii="Times New Roman" w:hAnsi="Times New Roman"/>
          <w:sz w:val="24"/>
          <w:szCs w:val="24"/>
        </w:rPr>
        <w:t xml:space="preserve"> metropolitan areas </w:t>
      </w:r>
      <w:ins w:id="52" w:author="Unknown Author" w:date="2021-02-08T14:02:28Z">
        <w:r>
          <w:rPr>
            <w:rFonts w:ascii="Times New Roman" w:hAnsi="Times New Roman"/>
            <w:sz w:val="24"/>
            <w:szCs w:val="24"/>
          </w:rPr>
          <w:t xml:space="preserve">have to deal with </w:t>
        </w:r>
      </w:ins>
      <w:del w:id="53" w:author="Unknown Author" w:date="2021-02-08T14:02:28Z">
        <w:r>
          <w:rPr>
            <w:sz w:val="24"/>
            <w:szCs w:val="24"/>
          </w:rPr>
          <w:delText xml:space="preserve">is known for its low urban assets and </w:delText>
        </w:r>
      </w:del>
      <w:r>
        <w:rPr>
          <w:rFonts w:ascii="Times New Roman" w:hAnsi="Times New Roman"/>
          <w:sz w:val="24"/>
          <w:szCs w:val="24"/>
        </w:rPr>
        <w:t xml:space="preserve">damaged social conditions, </w:t>
      </w:r>
      <w:ins w:id="54" w:author="Unknown Author" w:date="2021-02-08T14:02:28Z">
        <w:r>
          <w:rPr>
            <w:rFonts w:ascii="Times New Roman" w:hAnsi="Times New Roman"/>
            <w:sz w:val="24"/>
            <w:szCs w:val="24"/>
          </w:rPr>
          <w:t xml:space="preserve">limited access to basic urban infrastructure and services such as schools, health facilities and public sanitation, as well as high violence and crime rates </w:t>
        </w:r>
      </w:ins>
      <w:del w:id="55" w:author="Unknown Author" w:date="2021-02-08T14:02:28Z">
        <w:r>
          <w:rPr>
            <w:sz w:val="24"/>
            <w:szCs w:val="24"/>
          </w:rPr>
          <w:delText xml:space="preserve">presenting high violence and crime rates and deprivation of public assets such as public sanitation </w:delText>
        </w:r>
      </w:del>
      <w:r>
        <w:rPr>
          <w:rFonts w:ascii="Times New Roman" w:hAnsi="Times New Roman"/>
          <w:sz w:val="24"/>
          <w:szCs w:val="24"/>
        </w:rPr>
        <w:t xml:space="preserve">(Rodella 2015). </w:t>
      </w:r>
      <w:ins w:id="56" w:author="Unknown Author" w:date="2021-02-08T14:02:28Z">
        <w:r>
          <w:rPr>
            <w:rFonts w:ascii="Times New Roman" w:hAnsi="Times New Roman"/>
            <w:sz w:val="24"/>
            <w:szCs w:val="24"/>
          </w:rPr>
          <w:t>This scenario of social deprivation culminates in</w:t>
        </w:r>
      </w:ins>
      <w:del w:id="57" w:author="Unknown Author" w:date="2021-02-08T14:02:28Z">
        <w:r>
          <w:rPr>
            <w:sz w:val="24"/>
            <w:szCs w:val="24"/>
          </w:rPr>
          <w:delText>The result of this scenario is a</w:delText>
        </w:r>
      </w:del>
      <w:r>
        <w:rPr>
          <w:rFonts w:ascii="Times New Roman" w:hAnsi="Times New Roman"/>
          <w:sz w:val="24"/>
          <w:szCs w:val="24"/>
        </w:rPr>
        <w:t xml:space="preserve"> worsened health and mortality status of the urban periphery adult population of the country (Pereira 2018; Pereira and Queiroz 2016).</w:t>
      </w:r>
    </w:p>
    <w:p>
      <w:pPr>
        <w:pStyle w:val="TextBody"/>
        <w:rPr>
          <w:rFonts w:ascii="Times New Roman" w:hAnsi="Times New Roman"/>
          <w:ins w:id="59" w:author="Unknown Author" w:date="2021-02-08T14:02:28Z"/>
          <w:sz w:val="24"/>
          <w:szCs w:val="24"/>
        </w:rPr>
      </w:pPr>
      <w:ins w:id="58" w:author="Unknown Author" w:date="2021-02-08T14:02:28Z">
        <w:r>
          <w:rPr>
            <w:rFonts w:ascii="Times New Roman" w:hAnsi="Times New Roman"/>
            <w:sz w:val="24"/>
            <w:szCs w:val="24"/>
          </w:rPr>
          <w:t>Despite the debate over mortality and health differentials across and within urban and rural areas, there are no studies in Brazil that address both topics simultaneously. Recent studies brought up the discussion regarding urban-rural mortality disparities (Albuquerque 2019; Pereira 2020) and differentials in access to health facilities (Arruda, Maia, and Alves 2018). However, these studies did not take into account health expectancy and neither looked into the age-specific contributions of mortality and health for the observed differences between areas. In this sense, the rural life expectancy advantage observed in the Brazilian National Census of 2010 (Albuquerque 2019) may not be followed by a healthy life expectancy advantage, e. g., people from rural areas might live for longer periods, but they would experience a larger share of life with disabilities that can mitigate their capacity to develop daily activities.</w:t>
        </w:r>
      </w:ins>
    </w:p>
    <w:p>
      <w:pPr>
        <w:pStyle w:val="TextBody"/>
        <w:rPr>
          <w:rFonts w:ascii="Times New Roman" w:hAnsi="Times New Roman"/>
          <w:ins w:id="61" w:author="Unknown Author" w:date="2021-02-08T14:02:28Z"/>
          <w:sz w:val="24"/>
          <w:szCs w:val="24"/>
        </w:rPr>
      </w:pPr>
      <w:ins w:id="60" w:author="Unknown Author" w:date="2021-02-08T14:02:28Z">
        <w:r>
          <w:rPr>
            <w:rFonts w:ascii="Times New Roman" w:hAnsi="Times New Roman"/>
            <w:sz w:val="24"/>
            <w:szCs w:val="24"/>
          </w:rPr>
          <w:t>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ins>
    </w:p>
    <w:p>
      <w:pPr>
        <w:pStyle w:val="TextBody"/>
        <w:spacing w:lineRule="auto" w:line="240"/>
        <w:rPr>
          <w:rFonts w:ascii="Times New Roman" w:hAnsi="Times New Roman"/>
          <w:del w:id="63" w:author="Unknown Author" w:date="2021-02-08T14:02:28Z"/>
        </w:rPr>
      </w:pPr>
      <w:del w:id="62" w:author="Unknown Author" w:date="2021-02-08T14:02:28Z">
        <w:r>
          <w:rPr/>
          <w:delText>Rural life expectancy advantage expressed in the Brazilian national census of 2010 (Albuquerque 2019) 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w:delText>
        </w:r>
      </w:del>
    </w:p>
    <w:p>
      <w:pPr>
        <w:pStyle w:val="TextBody"/>
        <w:rPr>
          <w:rFonts w:ascii="Times New Roman" w:hAnsi="Times New Roman"/>
          <w:b/>
          <w:b/>
          <w:bCs/>
          <w:sz w:val="24"/>
          <w:szCs w:val="24"/>
        </w:rPr>
      </w:pPr>
      <w:bookmarkStart w:id="2" w:name="materials-and-methods"/>
      <w:r>
        <w:rPr>
          <w:rFonts w:ascii="Times New Roman" w:hAnsi="Times New Roman"/>
          <w:b/>
          <w:bCs/>
          <w:sz w:val="24"/>
          <w:szCs w:val="24"/>
        </w:rPr>
        <w:t>2. Materials and Methods</w:t>
      </w:r>
      <w:bookmarkEnd w:id="2"/>
    </w:p>
    <w:p>
      <w:pPr>
        <w:pStyle w:val="Heading2"/>
        <w:rPr>
          <w:rFonts w:ascii="Times New Roman" w:hAnsi="Times New Roman"/>
          <w:sz w:val="24"/>
          <w:szCs w:val="24"/>
        </w:rPr>
      </w:pPr>
      <w:bookmarkStart w:id="3" w:name="data-source"/>
      <w:r>
        <w:rPr>
          <w:rFonts w:ascii="Times New Roman" w:hAnsi="Times New Roman"/>
          <w:sz w:val="24"/>
          <w:szCs w:val="24"/>
        </w:rPr>
        <w:t>2.1 Data source</w:t>
      </w:r>
      <w:bookmarkEnd w:id="3"/>
    </w:p>
    <w:p>
      <w:pPr>
        <w:pStyle w:val="FirstParagraph"/>
        <w:rPr>
          <w:rFonts w:ascii="Times New Roman" w:hAnsi="Times New Roman"/>
          <w:sz w:val="24"/>
          <w:szCs w:val="24"/>
        </w:rPr>
      </w:pPr>
      <w:r>
        <w:rPr>
          <w:rFonts w:ascii="Times New Roman" w:hAnsi="Times New Roman"/>
          <w:sz w:val="24"/>
          <w:szCs w:val="24"/>
        </w:rPr>
        <w:t xml:space="preserve">We use data from 2010’s Brazilian national census of 2010 and 2013’s Brazilian national health survey (PNS) to estimate mortality age profiles and implement further extensions on these functions to estimate </w:t>
      </w:r>
      <w:ins w:id="64" w:author="Unknown Author" w:date="2021-02-08T14:02:28Z">
        <w:r>
          <w:rPr>
            <w:rFonts w:ascii="Times New Roman" w:hAnsi="Times New Roman"/>
            <w:sz w:val="24"/>
            <w:szCs w:val="24"/>
          </w:rPr>
          <w:t>life expectancy and health expectancy indicators</w:t>
        </w:r>
      </w:ins>
      <w:del w:id="65" w:author="Unknown Author" w:date="2021-02-08T14:02:28Z">
        <w:r>
          <w:rPr>
            <w:sz w:val="24"/>
            <w:szCs w:val="24"/>
          </w:rPr>
          <w:delText>health life expectancy</w:delText>
        </w:r>
      </w:del>
      <w:r>
        <w:rPr>
          <w:rFonts w:ascii="Times New Roman" w:hAnsi="Times New Roman"/>
          <w:sz w:val="24"/>
          <w:szCs w:val="24"/>
        </w:rPr>
        <w:t>. Both household inquiries are conducted by the Brazilian Bureau of National Statistics (IBGE).</w:t>
      </w:r>
    </w:p>
    <w:p>
      <w:pPr>
        <w:pStyle w:val="TextBody"/>
        <w:rPr>
          <w:rFonts w:ascii="Times New Roman" w:hAnsi="Times New Roman"/>
          <w:ins w:id="67" w:author="Unknown Author" w:date="2021-02-08T14:02:28Z"/>
          <w:sz w:val="24"/>
          <w:szCs w:val="24"/>
        </w:rPr>
      </w:pPr>
      <w:ins w:id="66" w:author="Unknown Author" w:date="2021-02-08T14:02:28Z">
        <w:r>
          <w:rPr>
            <w:rFonts w:ascii="Times New Roman" w:hAnsi="Times New Roman"/>
            <w:sz w:val="24"/>
            <w:szCs w:val="24"/>
          </w:rPr>
          <w:t>PNS collects information on access and use of health services, preventive health behavior, and socio-demographic characteristics in order to provide regular monitoring of health indicators, such as chronic diseases prevalence (IBGE 2013; Szwarcwald et al. 2014).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 (Szwarcwald et al. 2014). The sample of PNS consists of 79875 households selected through a three-stage cluster sampling and is representative at state, capital cities and rural levels (Szwarcwald et al. 2014).</w:t>
        </w:r>
      </w:ins>
    </w:p>
    <w:p>
      <w:pPr>
        <w:pStyle w:val="TextBody"/>
        <w:rPr>
          <w:rFonts w:ascii="Times New Roman" w:hAnsi="Times New Roman"/>
          <w:ins w:id="69" w:author="Unknown Author" w:date="2021-02-08T14:02:28Z"/>
          <w:sz w:val="24"/>
          <w:szCs w:val="24"/>
        </w:rPr>
      </w:pPr>
      <w:ins w:id="68" w:author="Unknown Author" w:date="2021-02-08T14:02:28Z">
        <w:r>
          <w:rPr>
            <w:rFonts w:ascii="Times New Roman" w:hAnsi="Times New Roman"/>
            <w:sz w:val="24"/>
            <w:szCs w:val="24"/>
          </w:rPr>
          <w:t>The addition of a mortality inquiry in the 2010 Population Census - including questions about age and sex of household deaths over a defined period - expanded the data alternatives to study mortality differentials in the country (Brazilian Institute of Geography and Statistics 2010). Over the last 40 years, Brazil experienced notable progress in death registration completeness levels and data quality, results of improvement of the civil registration and mortality information system (SIM, from portuguese Sistema de Informações de Mortalidade) (Queiroz et al. 2017).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 (Queiroz and Sawyer 2012).</w:t>
        </w:r>
      </w:ins>
    </w:p>
    <w:p>
      <w:pPr>
        <w:pStyle w:val="TextBody"/>
        <w:rPr>
          <w:rFonts w:ascii="Times New Roman" w:hAnsi="Times New Roman"/>
          <w:ins w:id="71" w:author="Unknown Author" w:date="2021-02-08T14:02:28Z"/>
          <w:sz w:val="24"/>
          <w:szCs w:val="24"/>
        </w:rPr>
      </w:pPr>
      <w:ins w:id="70" w:author="Unknown Author" w:date="2021-02-08T14:02:28Z">
        <w:r>
          <w:rPr>
            <w:rFonts w:ascii="Times New Roman" w:hAnsi="Times New Roman"/>
            <w:sz w:val="24"/>
            <w:szCs w:val="24"/>
          </w:rPr>
          <w:t>Before presenting the methodological strategies, we must highlight that the delimitation of rural and urban environments in Brazil do not follow concrete rules such as population counts or population density as in other countries (IBGE 2017; Pera and Mello Bueno 2016). In Brazil, municipalities have autonomy for defining which areas are classified as urban and this classification is key to defining property tax payments (Brazilian Constitution 1966). Therefore, some authors mention that the ‘real’ rural population in the country is higher than expressed by the local authorities definitions and captured by National Censuses (Veiga 2003). Despite this unclear criteria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ins>
    </w:p>
    <w:p>
      <w:pPr>
        <w:pStyle w:val="TextBody"/>
        <w:spacing w:lineRule="auto" w:line="240"/>
        <w:rPr>
          <w:rFonts w:ascii="Times New Roman" w:hAnsi="Times New Roman"/>
          <w:del w:id="73" w:author="Unknown Author" w:date="2021-02-08T14:02:28Z"/>
        </w:rPr>
      </w:pPr>
      <w:del w:id="72" w:author="Unknown Author" w:date="2021-02-08T14:02:28Z">
        <w:r>
          <w:rPr/>
          <w:delText>PNS collects information on access and use of health services, preventive health behavior, and sociodemographic characteristics (IBGE 2013). The 2010 Population Census provides an alternative to study mortality differentials by inquiring about household deaths over a defined time, also including information on the age and sex of the deceased (IBGE 2010). It allows one to study and analyze mortality differentials that are not possible using the national mortality information system data from the Ministry of Health since this system data does not provide important information about the deceased socio-economic characteristics (Queiroz and Sawyer 2012). In addition to limitations in the completeness of reporting, one should be careful about limitations in age declaration of population and the deceased, specially at older ages (Nepomuceno and Turra 2020).</w:delText>
        </w:r>
      </w:del>
    </w:p>
    <w:p>
      <w:pPr>
        <w:pStyle w:val="TextBody"/>
        <w:rPr>
          <w:rFonts w:ascii="Times New Roman" w:hAnsi="Times New Roman"/>
          <w:b/>
          <w:b/>
          <w:bCs/>
          <w:sz w:val="24"/>
          <w:szCs w:val="24"/>
        </w:rPr>
      </w:pPr>
      <w:bookmarkStart w:id="4" w:name="data-analysis"/>
      <w:r>
        <w:rPr>
          <w:rFonts w:ascii="Times New Roman" w:hAnsi="Times New Roman"/>
          <w:b/>
          <w:bCs/>
          <w:sz w:val="24"/>
          <w:szCs w:val="24"/>
        </w:rPr>
        <w:t>2.2 Data analysis</w:t>
      </w:r>
      <w:bookmarkEnd w:id="4"/>
    </w:p>
    <w:p>
      <w:pPr>
        <w:pStyle w:val="FirstParagraph"/>
        <w:rPr>
          <w:rFonts w:ascii="Times New Roman" w:hAnsi="Times New Roman"/>
          <w:sz w:val="24"/>
          <w:szCs w:val="24"/>
        </w:rPr>
      </w:pPr>
      <w:ins w:id="74" w:author="Unknown Author" w:date="2021-02-08T14:02:28Z">
        <w:r>
          <w:rPr>
            <w:rFonts w:ascii="Times New Roman" w:hAnsi="Times New Roman"/>
            <w:sz w:val="24"/>
            <w:szCs w:val="24"/>
          </w:rPr>
          <w:t>Our methodological strategy consists of four steps</w:t>
        </w:r>
      </w:ins>
      <w:del w:id="75" w:author="Unknown Author" w:date="2021-02-08T14:02:28Z">
        <w:r>
          <w:rPr>
            <w:sz w:val="24"/>
            <w:szCs w:val="24"/>
          </w:rPr>
          <w:delText>To answer our main research question, we developed a four-stage methodology</w:delText>
        </w:r>
      </w:del>
      <w:r>
        <w:rPr>
          <w:rFonts w:ascii="Times New Roman" w:hAnsi="Times New Roman"/>
          <w:sz w:val="24"/>
          <w:szCs w:val="24"/>
        </w:rPr>
        <w:t xml:space="preserve">: 1) estimation of essential life table functions for each population group (urban and rural residents) </w:t>
      </w:r>
      <w:ins w:id="76" w:author="Unknown Author" w:date="2021-02-08T14:02:28Z">
        <w:r>
          <w:rPr>
            <w:rFonts w:ascii="Times New Roman" w:hAnsi="Times New Roman"/>
            <w:sz w:val="24"/>
            <w:szCs w:val="24"/>
          </w:rPr>
          <w:t>using 2010 National Census</w:t>
        </w:r>
      </w:ins>
      <w:del w:id="77" w:author="Unknown Author" w:date="2021-02-08T14:02:28Z">
        <w:r>
          <w:rPr>
            <w:sz w:val="24"/>
            <w:szCs w:val="24"/>
          </w:rPr>
          <w:delText>from 2010 national census</w:delText>
        </w:r>
      </w:del>
      <w:r>
        <w:rPr>
          <w:rFonts w:ascii="Times New Roman" w:hAnsi="Times New Roman"/>
          <w:sz w:val="24"/>
          <w:szCs w:val="24"/>
        </w:rPr>
        <w:t xml:space="preserve"> mortality data, </w:t>
      </w:r>
      <w:ins w:id="78" w:author="Unknown Author" w:date="2021-02-08T14:02:28Z">
        <w:r>
          <w:rPr>
            <w:rFonts w:ascii="Times New Roman" w:hAnsi="Times New Roman"/>
            <w:sz w:val="24"/>
            <w:szCs w:val="24"/>
          </w:rPr>
          <w:t xml:space="preserve">which involves the </w:t>
        </w:r>
      </w:ins>
      <w:del w:id="79" w:author="Unknown Author" w:date="2021-02-08T14:02:28Z">
        <w:r>
          <w:rPr>
            <w:sz w:val="24"/>
            <w:szCs w:val="24"/>
          </w:rPr>
          <w:delText xml:space="preserve">that involves </w:delText>
        </w:r>
      </w:del>
      <w:r>
        <w:rPr>
          <w:rFonts w:ascii="Times New Roman" w:hAnsi="Times New Roman"/>
          <w:sz w:val="24"/>
          <w:szCs w:val="24"/>
        </w:rPr>
        <w:t xml:space="preserve">adjustment for under-reporting of death counts (Queiroz and Sawyer 2012); 2) estimation and analysis of disease and </w:t>
      </w:r>
      <w:ins w:id="80" w:author="Unknown Author" w:date="2021-02-08T14:02:28Z">
        <w:r>
          <w:rPr>
            <w:rFonts w:ascii="Times New Roman" w:hAnsi="Times New Roman"/>
            <w:sz w:val="24"/>
            <w:szCs w:val="24"/>
          </w:rPr>
          <w:t xml:space="preserve">functional </w:t>
        </w:r>
      </w:ins>
      <w:r>
        <w:rPr>
          <w:rFonts w:ascii="Times New Roman" w:hAnsi="Times New Roman"/>
          <w:sz w:val="24"/>
          <w:szCs w:val="24"/>
        </w:rPr>
        <w:t xml:space="preserve">disability age-specific prevalence data from PNS </w:t>
      </w:r>
      <w:ins w:id="81" w:author="Unknown Author" w:date="2021-02-08T14:02:28Z">
        <w:r>
          <w:rPr>
            <w:rFonts w:ascii="Times New Roman" w:hAnsi="Times New Roman"/>
            <w:sz w:val="24"/>
            <w:szCs w:val="24"/>
          </w:rPr>
          <w:t xml:space="preserve">survey and the 2010 National Census </w:t>
        </w:r>
      </w:ins>
      <w:del w:id="82" w:author="Unknown Author" w:date="2021-02-08T14:02:28Z">
        <w:r>
          <w:rPr>
            <w:sz w:val="24"/>
            <w:szCs w:val="24"/>
          </w:rPr>
          <w:delText xml:space="preserve">and national census </w:delText>
        </w:r>
      </w:del>
      <w:r>
        <w:rPr>
          <w:rFonts w:ascii="Times New Roman" w:hAnsi="Times New Roman"/>
          <w:sz w:val="24"/>
          <w:szCs w:val="24"/>
        </w:rPr>
        <w:t>data on disease and disability prevalence; 3) construction of disease/disability-free life expectancy indicators (also known as health expectancy) for each population group</w:t>
      </w:r>
      <w:ins w:id="83" w:author="Unknown Author" w:date="2021-02-08T14:02:28Z">
        <w:r>
          <w:rPr>
            <w:rFonts w:ascii="Times New Roman" w:hAnsi="Times New Roman"/>
            <w:sz w:val="24"/>
            <w:szCs w:val="24"/>
          </w:rPr>
          <w:t>;</w:t>
        </w:r>
      </w:ins>
      <w:r>
        <w:rPr>
          <w:rFonts w:ascii="Times New Roman" w:hAnsi="Times New Roman"/>
          <w:sz w:val="24"/>
          <w:szCs w:val="24"/>
        </w:rPr>
        <w:t xml:space="preserve"> and 4) decomposition of health expectancy differentials among rural and urban populations in terms of overall mortality profiles contribution and specific morbidity profiles contribution.</w:t>
      </w:r>
    </w:p>
    <w:p>
      <w:pPr>
        <w:pStyle w:val="Heading2"/>
        <w:rPr>
          <w:rFonts w:ascii="Times New Roman" w:hAnsi="Times New Roman"/>
          <w:sz w:val="24"/>
          <w:szCs w:val="24"/>
        </w:rPr>
      </w:pPr>
      <w:bookmarkStart w:id="5" w:name="correction-of-mortality-levels"/>
      <w:r>
        <w:rPr>
          <w:rFonts w:ascii="Times New Roman" w:hAnsi="Times New Roman"/>
          <w:sz w:val="24"/>
          <w:szCs w:val="24"/>
        </w:rPr>
        <w:t>2.3 Correction of mortality levels</w:t>
      </w:r>
      <w:bookmarkEnd w:id="5"/>
    </w:p>
    <w:p>
      <w:pPr>
        <w:pStyle w:val="FirstParagraph"/>
        <w:rPr>
          <w:rFonts w:ascii="Times New Roman" w:hAnsi="Times New Roman"/>
          <w:sz w:val="24"/>
          <w:szCs w:val="24"/>
        </w:rPr>
      </w:pPr>
      <w:r>
        <w:rPr>
          <w:rFonts w:ascii="Times New Roman" w:hAnsi="Times New Roman"/>
          <w:sz w:val="24"/>
          <w:szCs w:val="24"/>
        </w:rPr>
        <w:t xml:space="preserve">Brazilian 2010 national census mortality information has completeness of death </w:t>
      </w:r>
      <w:ins w:id="84" w:author="Unknown Author" w:date="2021-02-08T14:02:28Z">
        <w:r>
          <w:rPr>
            <w:rFonts w:ascii="Times New Roman" w:hAnsi="Times New Roman"/>
            <w:sz w:val="24"/>
            <w:szCs w:val="24"/>
          </w:rPr>
          <w:t>enumeration</w:t>
        </w:r>
      </w:ins>
      <w:del w:id="85" w:author="Unknown Author" w:date="2021-02-08T14:02:28Z">
        <w:r>
          <w:rPr>
            <w:sz w:val="24"/>
            <w:szCs w:val="24"/>
          </w:rPr>
          <w:delText>ennumeration</w:delText>
        </w:r>
      </w:del>
      <w:r>
        <w:rPr>
          <w:rFonts w:ascii="Times New Roman" w:hAnsi="Times New Roman"/>
          <w:sz w:val="24"/>
          <w:szCs w:val="24"/>
        </w:rPr>
        <w:t xml:space="preserve"> rates ranging from 80-85% (Queiroz and Sawyer 2012). Since death registry coverage is sensitive to regional inequalities (Queiroz et al. 2017), census mortality data might also exhibit this pattern and is likely to present differences between rural and urban households. </w:t>
      </w:r>
      <w:ins w:id="86" w:author="Unknown Author" w:date="2021-02-08T14:02:28Z">
        <w:r>
          <w:rPr>
            <w:rFonts w:ascii="Times New Roman" w:hAnsi="Times New Roman"/>
            <w:sz w:val="24"/>
            <w:szCs w:val="24"/>
          </w:rPr>
          <w:t>However, as mentioned previously, these boundaries are defined by each municipality without concrete classification criteria and significant urban expansion has been observed from 2000</w:t>
        </w:r>
      </w:ins>
      <w:ins w:id="87" w:author="Unknown Author" w:date="2021-02-08T14:02:28Z">
        <w:r>
          <w:rPr>
            <w:rStyle w:val="FootnoteAnchor"/>
            <w:rFonts w:ascii="Times New Roman" w:hAnsi="Times New Roman"/>
            <w:sz w:val="24"/>
            <w:szCs w:val="24"/>
          </w:rPr>
          <w:footnoteReference w:id="2"/>
        </w:r>
      </w:ins>
      <w:ins w:id="88" w:author="Unknown Author" w:date="2021-02-08T14:02:28Z">
        <w:r>
          <w:rPr>
            <w:rFonts w:ascii="Times New Roman" w:hAnsi="Times New Roman"/>
            <w:sz w:val="24"/>
            <w:szCs w:val="24"/>
          </w:rPr>
          <w:t xml:space="preserve"> to 2010 (Pera and Mello Bueno 2016). As rural and urban areas do not share the same boundaries between these two censuses and death distribution methods assume closed populations (Moultrie et al. 2013), death completeness estimates are affected by increases in migration effects (Hill, You</w:t>
        </w:r>
      </w:ins>
      <w:del w:id="89" w:author="Unknown Author" w:date="2021-02-08T14:02:28Z">
        <w:r>
          <w:rPr>
            <w:sz w:val="24"/>
            <w:szCs w:val="24"/>
          </w:rPr>
          <w:delText>We first estimate completeness of death counts enumeration for each of these settings by applying synthetic extinct generations (SEG) (Bennett and Horiuchi 1984), generalized growth balance (GGB) (Hill 1987) and adjusted synthetic extinct generations (SEG-adjusted) (Hill, You, and Choi 2009) methods built in the R package DDM (Death Registration Coverage Estimation) (Riffe, Lima</w:delText>
        </w:r>
      </w:del>
      <w:r>
        <w:rPr>
          <w:rFonts w:ascii="Times New Roman" w:hAnsi="Times New Roman"/>
          <w:sz w:val="24"/>
          <w:szCs w:val="24"/>
        </w:rPr>
        <w:t xml:space="preserve">, and </w:t>
      </w:r>
      <w:ins w:id="90" w:author="Unknown Author" w:date="2021-02-08T14:02:28Z">
        <w:r>
          <w:rPr>
            <w:rFonts w:ascii="Times New Roman" w:hAnsi="Times New Roman"/>
            <w:sz w:val="24"/>
            <w:szCs w:val="24"/>
          </w:rPr>
          <w:t>Choi 2009)</w:t>
        </w:r>
      </w:ins>
      <w:del w:id="91" w:author="Unknown Author" w:date="2021-02-08T14:02:28Z">
        <w:r>
          <w:rPr>
            <w:sz w:val="24"/>
            <w:szCs w:val="24"/>
          </w:rPr>
          <w:delText>Queiroz 2017)</w:delText>
        </w:r>
      </w:del>
      <w:del w:id="92" w:author="Unknown Author" w:date="2021-02-08T14:02:28Z">
        <w:r>
          <w:rPr>
            <w:rStyle w:val="FootnoteAnchor"/>
            <w:sz w:val="24"/>
            <w:szCs w:val="24"/>
          </w:rPr>
          <w:footnoteReference w:id="3"/>
        </w:r>
      </w:del>
      <w:r>
        <w:rPr>
          <w:rFonts w:ascii="Times New Roman" w:hAnsi="Times New Roman"/>
          <w:sz w:val="24"/>
          <w:szCs w:val="24"/>
        </w:rPr>
        <w:t>.</w:t>
      </w:r>
    </w:p>
    <w:p>
      <w:pPr>
        <w:pStyle w:val="TextBody"/>
        <w:rPr>
          <w:rFonts w:ascii="Times New Roman" w:hAnsi="Times New Roman"/>
          <w:ins w:id="94" w:author="Unknown Author" w:date="2021-02-08T14:02:28Z"/>
          <w:sz w:val="24"/>
          <w:szCs w:val="24"/>
        </w:rPr>
      </w:pPr>
      <w:ins w:id="93" w:author="Unknown Author" w:date="2021-02-08T14:02:28Z">
        <w:r>
          <w:rPr>
            <w:rFonts w:ascii="Times New Roman" w:hAnsi="Times New Roman"/>
            <w:sz w:val="24"/>
            <w:szCs w:val="24"/>
          </w:rPr>
          <w:t>Therefore, we assume that death reporting coverage is the same across urban and rural areas, but they differ across Brazilian five macrorregions (North, Northeast, Midwest, Southeast and South). Also, as single-person households are more frequent in urban Southern areas - particularly for the elderly population (Brazilian Institute of Geography and Statistics 2010; Melo et al. 2016), these regions are more likely to present lower death coverage rates in census mortality inquiry.</w:t>
        </w:r>
      </w:ins>
    </w:p>
    <w:p>
      <w:pPr>
        <w:pStyle w:val="TextBody"/>
        <w:rPr>
          <w:rFonts w:ascii="Times New Roman" w:hAnsi="Times New Roman"/>
          <w:ins w:id="98" w:author="Unknown Author" w:date="2021-02-08T14:02:28Z"/>
          <w:sz w:val="24"/>
          <w:szCs w:val="24"/>
        </w:rPr>
      </w:pPr>
      <w:ins w:id="95" w:author="Unknown Author" w:date="2021-02-08T14:02:28Z">
        <w:r>
          <w:rPr>
            <w:rFonts w:ascii="Times New Roman" w:hAnsi="Times New Roman"/>
            <w:sz w:val="24"/>
            <w:szCs w:val="24"/>
          </w:rPr>
          <w:t>We first estimate completeness of death counts enumeration for each of these settings by applying synthetic extinct generations (SEG) (Bennett and Horiuchi 1984), generalized growth balance (GGB) (Hill 1987) and adjusted synthetic extinct generations (adjusted SEG) (Hill, You, and Choi 2009), two-census methods built in the R package DDM (Death Registration Coverage Estimation) (Riffe, Lima, and Queiroz 2017)</w:t>
        </w:r>
      </w:ins>
      <w:ins w:id="96" w:author="Unknown Author" w:date="2021-02-08T14:02:28Z">
        <w:r>
          <w:rPr>
            <w:rStyle w:val="FootnoteAnchor"/>
            <w:rFonts w:ascii="Times New Roman" w:hAnsi="Times New Roman"/>
            <w:sz w:val="24"/>
            <w:szCs w:val="24"/>
          </w:rPr>
          <w:footnoteReference w:id="4"/>
        </w:r>
      </w:ins>
      <w:ins w:id="97" w:author="Unknown Author" w:date="2021-02-08T14:02:28Z">
        <w:r>
          <w:rPr>
            <w:rFonts w:ascii="Times New Roman" w:hAnsi="Times New Roman"/>
            <w:sz w:val="24"/>
            <w:szCs w:val="24"/>
          </w:rPr>
          <w:t>. We decided to use the adjusted SEG method due to its robustness to migration and intercensal coverage differences (Hill, You, and Choi 2009). The results and methodological procedure for the mortality completeness adjustment are presented in Appendix A.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ins>
    </w:p>
    <w:p>
      <w:pPr>
        <w:pStyle w:val="TextBody"/>
        <w:spacing w:lineRule="auto" w:line="240"/>
        <w:rPr>
          <w:rFonts w:ascii="Times New Roman" w:hAnsi="Times New Roman"/>
          <w:del w:id="100" w:author="Unknown Author" w:date="2021-02-08T14:02:28Z"/>
        </w:rPr>
      </w:pPr>
      <w:del w:id="99" w:author="Unknown Author" w:date="2021-02-08T14:02:28Z">
        <w:r>
          <w:rPr/>
          <w:delText>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delText>
        </w:r>
      </w:del>
    </w:p>
    <w:p>
      <w:pPr>
        <w:pStyle w:val="TextBody"/>
        <w:rPr>
          <w:rFonts w:ascii="Times New Roman" w:hAnsi="Times New Roman"/>
          <w:b/>
          <w:b/>
          <w:bCs/>
          <w:sz w:val="24"/>
          <w:szCs w:val="24"/>
        </w:rPr>
      </w:pPr>
      <w:bookmarkStart w:id="6" w:name="X00921c56fa093c8016ead1d681a1d1cb7969a16"/>
      <w:r>
        <w:rPr>
          <w:rFonts w:ascii="Times New Roman" w:hAnsi="Times New Roman"/>
          <w:b/>
          <w:bCs/>
          <w:sz w:val="24"/>
          <w:szCs w:val="24"/>
        </w:rPr>
        <w:t xml:space="preserve">2.4 </w:t>
      </w:r>
      <w:ins w:id="101" w:author="Unknown Author" w:date="2021-02-08T14:02:28Z">
        <w:r>
          <w:rPr>
            <w:rFonts w:ascii="Times New Roman" w:hAnsi="Times New Roman"/>
            <w:b/>
            <w:bCs/>
            <w:sz w:val="24"/>
            <w:szCs w:val="24"/>
          </w:rPr>
          <w:t>Health</w:t>
        </w:r>
      </w:ins>
      <w:del w:id="102" w:author="Unknown Author" w:date="2021-02-08T14:02:28Z">
        <w:r>
          <w:rPr>
            <w:b/>
            <w:bCs/>
            <w:sz w:val="24"/>
            <w:szCs w:val="24"/>
          </w:rPr>
          <w:delText>Morbidity-free life</w:delText>
        </w:r>
      </w:del>
      <w:r>
        <w:rPr>
          <w:rFonts w:ascii="Times New Roman" w:hAnsi="Times New Roman"/>
          <w:b/>
          <w:bCs/>
          <w:sz w:val="24"/>
          <w:szCs w:val="24"/>
        </w:rPr>
        <w:t xml:space="preserve"> expectancy estimation by Sullivan method</w:t>
      </w:r>
      <w:bookmarkEnd w:id="6"/>
    </w:p>
    <w:p>
      <w:pPr>
        <w:pStyle w:val="FirstParagraph"/>
        <w:rPr>
          <w:rFonts w:ascii="Times New Roman" w:hAnsi="Times New Roman"/>
          <w:sz w:val="24"/>
          <w:szCs w:val="24"/>
        </w:rPr>
      </w:pPr>
      <w:r>
        <w:rPr>
          <w:rFonts w:ascii="Times New Roman" w:hAnsi="Times New Roman"/>
          <w:sz w:val="24"/>
          <w:szCs w:val="24"/>
        </w:rPr>
        <w:t xml:space="preserve">The second step was to estimate </w:t>
      </w:r>
      <w:ins w:id="103" w:author="Unknown Author" w:date="2021-02-08T14:02:28Z">
        <w:r>
          <w:rPr>
            <w:rFonts w:ascii="Times New Roman" w:hAnsi="Times New Roman"/>
            <w:sz w:val="24"/>
            <w:szCs w:val="24"/>
          </w:rPr>
          <w:t xml:space="preserve">health </w:t>
        </w:r>
      </w:ins>
      <w:del w:id="104" w:author="Unknown Author" w:date="2021-02-08T14:02:28Z">
        <w:r>
          <w:rPr>
            <w:sz w:val="24"/>
            <w:szCs w:val="24"/>
          </w:rPr>
          <w:delText xml:space="preserve">disability-free life </w:delText>
        </w:r>
      </w:del>
      <w:r>
        <w:rPr>
          <w:rFonts w:ascii="Times New Roman" w:hAnsi="Times New Roman"/>
          <w:sz w:val="24"/>
          <w:szCs w:val="24"/>
        </w:rPr>
        <w:t>expectancy. We use the Sullivan method to use data from disease</w:t>
      </w:r>
      <w:ins w:id="105" w:author="Unknown Author" w:date="2021-02-08T14:02:28Z">
        <w:r>
          <w:rPr>
            <w:rFonts w:ascii="Times New Roman" w:hAnsi="Times New Roman"/>
            <w:sz w:val="24"/>
            <w:szCs w:val="24"/>
          </w:rPr>
          <w:t xml:space="preserve"> and functional disability</w:t>
        </w:r>
      </w:ins>
      <w:r>
        <w:rPr>
          <w:rFonts w:ascii="Times New Roman" w:hAnsi="Times New Roman"/>
          <w:sz w:val="24"/>
          <w:szCs w:val="24"/>
        </w:rPr>
        <w:t xml:space="preserve">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rPr>
          <w:rFonts w:ascii="Times New Roman" w:hAnsi="Times New Roman"/>
          <w:sz w:val="24"/>
          <w:szCs w:val="24"/>
        </w:rPr>
      </w:pPr>
      <w:r>
        <w:rPr>
          <w:rFonts w:ascii="Times New Roman" w:hAnsi="Times New Roman"/>
          <w:sz w:val="24"/>
          <w:szCs w:val="24"/>
        </w:rPr>
        <w:t>The primary inputs of the method are the age-specific mortality rates for life table functions estimation and age-specific disease or disability (morbidity) prevalence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rFonts w:ascii="Times New Roman" w:hAnsi="Times New Roman"/>
          <w:sz w:val="24"/>
          <w:szCs w:val="24"/>
        </w:rPr>
        <w:t>). After the estimation of life table functions using mortality rates as inputs, the complement of the morbidity prevalence (morbidity-free prevalence) are multiplied by the person-years lived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sz w:val="24"/>
          <w:szCs w:val="24"/>
        </w:rPr>
        <w:t>) for each age group (Equation 1). Therefore, the life expectancy computed by the Sullivan method (</w:t>
      </w:r>
      <w:r>
        <w:rPr>
          <w:rFonts w:ascii="Times New Roman" w:hAnsi="Times New Roman"/>
          <w:sz w:val="24"/>
          <w:szCs w:val="24"/>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rFonts w:ascii="Times New Roman" w:hAnsi="Times New Roman"/>
          <w:sz w:val="24"/>
          <w:szCs w:val="24"/>
        </w:rPr>
        <w:t xml:space="preserve"> or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is an estimate of the morbidity-free life expectancy </w:t>
      </w:r>
      <w:ins w:id="106" w:author="Unknown Author" w:date="2021-02-08T14:02:28Z">
        <w:r>
          <w:rPr>
            <w:rFonts w:ascii="Times New Roman" w:hAnsi="Times New Roman"/>
            <w:sz w:val="24"/>
            <w:szCs w:val="24"/>
          </w:rPr>
          <w:t xml:space="preserve">or health expectancy </w:t>
        </w:r>
      </w:ins>
      <w:r>
        <w:rPr>
          <w:rFonts w:ascii="Times New Roman" w:hAnsi="Times New Roman"/>
          <w:sz w:val="24"/>
          <w:szCs w:val="24"/>
        </w:rPr>
        <w:t>of the respective age-group</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rFonts w:ascii="Times New Roman" w:hAnsi="Times New Roman"/>
          <w:sz w:val="24"/>
          <w:szCs w:val="24"/>
        </w:rPr>
      </w:pPr>
      <w:r>
        <w:rPr>
          <w:rFonts w:ascii="Times New Roman" w:hAnsi="Times New Roman"/>
          <w:sz w:val="24"/>
          <w:szCs w:val="24"/>
        </w:rPr>
        <w:t xml:space="preserve">We evaluate the morbidity prevalence and compute morbidity-free life expectancy for some specific sets of morbidities grouped in 4 categories: </w:t>
      </w:r>
      <w:ins w:id="107" w:author="Unknown Author" w:date="2021-02-08T14:02:28Z">
        <w:r>
          <w:rPr>
            <w:rFonts w:ascii="Times New Roman" w:hAnsi="Times New Roman"/>
            <w:sz w:val="24"/>
            <w:szCs w:val="24"/>
          </w:rPr>
          <w:t xml:space="preserve">1) </w:t>
        </w:r>
      </w:ins>
      <w:r>
        <w:rPr>
          <w:rFonts w:ascii="Times New Roman" w:hAnsi="Times New Roman"/>
          <w:sz w:val="24"/>
          <w:szCs w:val="24"/>
        </w:rPr>
        <w:t xml:space="preserve">cardiovascular diseases; </w:t>
      </w:r>
      <w:ins w:id="108" w:author="Unknown Author" w:date="2021-02-08T14:02:28Z">
        <w:r>
          <w:rPr>
            <w:rFonts w:ascii="Times New Roman" w:hAnsi="Times New Roman"/>
            <w:sz w:val="24"/>
            <w:szCs w:val="24"/>
          </w:rPr>
          <w:t xml:space="preserve">2) diabetes; 3) </w:t>
        </w:r>
      </w:ins>
      <w:del w:id="109" w:author="Unknown Author" w:date="2021-02-08T14:02:28Z">
        <w:r>
          <w:rPr>
            <w:sz w:val="24"/>
            <w:szCs w:val="24"/>
          </w:rPr>
          <w:delText xml:space="preserve">diabetes; </w:delText>
        </w:r>
      </w:del>
      <w:r>
        <w:rPr>
          <w:rFonts w:ascii="Times New Roman" w:hAnsi="Times New Roman"/>
          <w:sz w:val="24"/>
          <w:szCs w:val="24"/>
        </w:rPr>
        <w:t>osteoarticular diseases (e.g., arthritis, rheumatism and back pain)</w:t>
      </w:r>
      <w:ins w:id="110" w:author="Unknown Author" w:date="2021-02-08T14:02:28Z">
        <w:r>
          <w:rPr>
            <w:rFonts w:ascii="Times New Roman" w:hAnsi="Times New Roman"/>
            <w:sz w:val="24"/>
            <w:szCs w:val="24"/>
          </w:rPr>
          <w:t xml:space="preserve"> - these first three inquired by the PNS survey - 4) and severe or total functional disabilities</w:t>
        </w:r>
      </w:ins>
      <w:del w:id="111" w:author="Unknown Author" w:date="2021-02-08T14:02:28Z">
        <w:r>
          <w:rPr>
            <w:sz w:val="24"/>
            <w:szCs w:val="24"/>
          </w:rPr>
          <w:delText>, and incapacity/disabilities:</w:delText>
        </w:r>
      </w:del>
      <w:r>
        <w:rPr>
          <w:rFonts w:ascii="Times New Roman" w:hAnsi="Times New Roman"/>
          <w:sz w:val="24"/>
          <w:szCs w:val="24"/>
        </w:rPr>
        <w:t xml:space="preserve"> to walk, see or listen </w:t>
      </w:r>
      <w:ins w:id="112" w:author="Unknown Author" w:date="2021-02-08T14:02:28Z">
        <w:r>
          <w:rPr>
            <w:rFonts w:ascii="Times New Roman" w:hAnsi="Times New Roman"/>
            <w:sz w:val="24"/>
            <w:szCs w:val="24"/>
          </w:rPr>
          <w:t>- inquired by the 2010 National Census. Cardiovascular diseases and diabetes were selected because of their recent burden increasing trend in the country (Fatima Marinho Souza, França, and Cavalcante 2017) and osteoarticular diseases and functional disabilities were selected due to its acknowledged impact on rural workers (Moreira et al. 2015</w:t>
        </w:r>
      </w:ins>
      <w:del w:id="113" w:author="Unknown Author" w:date="2021-02-08T14:02:28Z">
        <w:r>
          <w:rPr>
            <w:sz w:val="24"/>
            <w:szCs w:val="24"/>
          </w:rPr>
          <w:delText>(restricted to severe or total incapacity</w:delText>
        </w:r>
      </w:del>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 xml:space="preserve">Since differences in urban-rural mortality are expected to favor rural residents (Albuquerque 2019), we compare both populations also by a relative measure of morbidity-free life expectancy. That is, we compute the </w:t>
      </w:r>
      <w:ins w:id="114" w:author="Unknown Author" w:date="2021-02-08T14:02:28Z">
        <w:r>
          <w:rPr>
            <w:rFonts w:ascii="Times New Roman" w:hAnsi="Times New Roman"/>
            <w:sz w:val="24"/>
            <w:szCs w:val="24"/>
          </w:rPr>
          <w:t>fraction</w:t>
        </w:r>
      </w:ins>
      <w:del w:id="115" w:author="Unknown Author" w:date="2021-02-08T14:02:28Z">
        <w:r>
          <w:rPr>
            <w:sz w:val="24"/>
            <w:szCs w:val="24"/>
          </w:rPr>
          <w:delText>proportion</w:delText>
        </w:r>
      </w:del>
      <w:r>
        <w:rPr>
          <w:rFonts w:ascii="Times New Roman" w:hAnsi="Times New Roman"/>
          <w:sz w:val="24"/>
          <w:szCs w:val="24"/>
        </w:rPr>
        <w:t xml:space="preserve"> of life expectancy that the synthetic cohort is expected to live </w:t>
      </w:r>
      <w:ins w:id="116" w:author="Unknown Author" w:date="2021-02-08T14:02:28Z">
        <w:r>
          <w:rPr>
            <w:rFonts w:ascii="Times New Roman" w:hAnsi="Times New Roman"/>
            <w:sz w:val="24"/>
            <w:szCs w:val="24"/>
          </w:rPr>
          <w:t xml:space="preserve">without </w:t>
        </w:r>
      </w:ins>
      <w:del w:id="117" w:author="Unknown Author" w:date="2021-02-08T14:02:28Z">
        <w:r>
          <w:rPr>
            <w:sz w:val="24"/>
            <w:szCs w:val="24"/>
          </w:rPr>
          <w:delText xml:space="preserve">free from </w:delText>
        </w:r>
      </w:del>
      <w:r>
        <w:rPr>
          <w:rFonts w:ascii="Times New Roman" w:hAnsi="Times New Roman"/>
          <w:sz w:val="24"/>
          <w:szCs w:val="24"/>
        </w:rPr>
        <w:t>each related morbidity (</w:t>
      </w:r>
      <w:r>
        <w:rPr>
          <w:rFonts w:ascii="Times New Roman" w:hAnsi="Times New Roman"/>
          <w:sz w:val="24"/>
          <w:szCs w:val="24"/>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sz w:val="24"/>
          <w:szCs w:val="24"/>
        </w:rPr>
        <w:t xml:space="preserve"> ratio). </w:t>
      </w:r>
      <w:ins w:id="118" w:author="Unknown Author" w:date="2021-02-08T14:02:28Z">
        <w:r>
          <w:rPr>
            <w:rFonts w:ascii="Times New Roman" w:hAnsi="Times New Roman"/>
            <w:sz w:val="24"/>
            <w:szCs w:val="24"/>
          </w:rPr>
          <w:t xml:space="preserve">This ratio can be interpreted as a proxy of the proportion of life expected to be lived free from morbidity for a synthetic cohort with a set of age-specific morbidity prevalence rates and age-specific mortality rates. </w:t>
        </w:r>
      </w:ins>
      <w:r>
        <w:rPr>
          <w:rFonts w:ascii="Times New Roman" w:hAnsi="Times New Roman"/>
          <w:sz w:val="24"/>
          <w:szCs w:val="24"/>
        </w:rPr>
        <w:t>We adopt this strategy to compare relative measures and avoid distortions that might come from absolute values. We focus our attention on adult mortality differentials (</w:t>
      </w:r>
      <w:ins w:id="119" w:author="Unknown Author" w:date="2021-02-08T14:02:28Z">
        <w:r>
          <w:rPr>
            <w:rFonts w:ascii="Times New Roman" w:hAnsi="Times New Roman"/>
            <w:sz w:val="24"/>
            <w:szCs w:val="24"/>
          </w:rPr>
          <w:t>20</w:t>
        </w:r>
      </w:ins>
      <w:del w:id="120" w:author="Unknown Author" w:date="2021-02-08T14:02:28Z">
        <w:r>
          <w:rPr>
            <w:sz w:val="24"/>
            <w:szCs w:val="24"/>
          </w:rPr>
          <w:delText>15</w:delText>
        </w:r>
      </w:del>
      <w:r>
        <w:rPr>
          <w:rFonts w:ascii="Times New Roman" w:hAnsi="Times New Roman"/>
          <w:sz w:val="24"/>
          <w:szCs w:val="24"/>
        </w:rPr>
        <w:t>-69 age-groups) because PNS had disease prevalence data available only for the adult population (18+)</w:t>
      </w:r>
      <w:r>
        <w:rPr>
          <w:rStyle w:val="FootnoteAnchor"/>
          <w:rFonts w:ascii="Times New Roman" w:hAnsi="Times New Roman"/>
          <w:sz w:val="24"/>
          <w:szCs w:val="24"/>
        </w:rPr>
        <w:footnoteReference w:id="5"/>
      </w:r>
      <w:r>
        <w:rPr>
          <w:rFonts w:ascii="Times New Roman" w:hAnsi="Times New Roman"/>
          <w:sz w:val="24"/>
          <w:szCs w:val="24"/>
        </w:rPr>
        <w:t>.</w:t>
      </w:r>
    </w:p>
    <w:p>
      <w:pPr>
        <w:pStyle w:val="Heading2"/>
        <w:rPr>
          <w:rFonts w:ascii="Times New Roman" w:hAnsi="Times New Roman"/>
          <w:sz w:val="24"/>
          <w:szCs w:val="24"/>
        </w:rPr>
      </w:pPr>
      <w:bookmarkStart w:id="7" w:name="Xd251872c57ffcf187220933992ea820b0a38db5"/>
      <w:r>
        <w:rPr>
          <w:rFonts w:ascii="Times New Roman" w:hAnsi="Times New Roman"/>
          <w:sz w:val="24"/>
          <w:szCs w:val="24"/>
        </w:rPr>
        <w:t>2.5 Decomposition of rural-urban DFLE differentials</w:t>
      </w:r>
      <w:bookmarkEnd w:id="7"/>
    </w:p>
    <w:p>
      <w:pPr>
        <w:pStyle w:val="FirstParagraph"/>
        <w:rPr>
          <w:rFonts w:ascii="Times New Roman" w:hAnsi="Times New Roman"/>
          <w:sz w:val="24"/>
          <w:szCs w:val="24"/>
        </w:rPr>
      </w:pPr>
      <w:r>
        <w:rPr>
          <w:rFonts w:ascii="Times New Roman" w:hAnsi="Times New Roman"/>
          <w:sz w:val="24"/>
          <w:szCs w:val="24"/>
        </w:rPr>
        <w:t xml:space="preserve">In </w:t>
      </w:r>
      <w:ins w:id="121" w:author="Unknown Author" w:date="2021-02-08T14:02:28Z">
        <w:r>
          <w:rPr>
            <w:rFonts w:ascii="Times New Roman" w:hAnsi="Times New Roman"/>
            <w:sz w:val="24"/>
            <w:szCs w:val="24"/>
          </w:rPr>
          <w:t>the methodological step 4</w:t>
        </w:r>
      </w:ins>
      <w:del w:id="122" w:author="Unknown Author" w:date="2021-02-08T14:02:28Z">
        <w:r>
          <w:rPr>
            <w:sz w:val="24"/>
            <w:szCs w:val="24"/>
          </w:rPr>
          <w:delText>our final stage</w:delText>
        </w:r>
      </w:del>
      <w:r>
        <w:rPr>
          <w:rFonts w:ascii="Times New Roman" w:hAnsi="Times New Roman"/>
          <w:sz w:val="24"/>
          <w:szCs w:val="24"/>
        </w:rPr>
        <w:t xml:space="preserve">, we apply </w:t>
      </w:r>
      <w:ins w:id="123" w:author="Unknown Author" w:date="2021-02-08T14:02:28Z">
        <w:r>
          <w:rPr>
            <w:rFonts w:ascii="Times New Roman" w:hAnsi="Times New Roman"/>
            <w:sz w:val="24"/>
            <w:szCs w:val="24"/>
          </w:rPr>
          <w:t>the stepwise-replacement decomposition method</w:t>
        </w:r>
      </w:ins>
      <w:del w:id="124" w:author="Unknown Author" w:date="2021-02-08T14:02:28Z">
        <w:r>
          <w:rPr>
            <w:sz w:val="24"/>
            <w:szCs w:val="24"/>
          </w:rPr>
          <w:delText>decomposition methods developed by</w:delText>
        </w:r>
      </w:del>
      <w:r>
        <w:rPr>
          <w:rFonts w:ascii="Times New Roman" w:hAnsi="Times New Roman"/>
          <w:sz w:val="24"/>
          <w:szCs w:val="24"/>
        </w:rPr>
        <w:t xml:space="preserve"> (Andreev, Shkolnikov, and Begun 2002). The estimation of person-years lived in good health, in Equation 1, requires two-variable vectors: person-years lived by age group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sz w:val="24"/>
          <w:szCs w:val="24"/>
        </w:rPr>
        <w:t>), derived from age-specific mortality rates vector (</w:t>
      </w:r>
      <w:r>
        <w:rPr>
          <w:rFonts w:ascii="Times New Roman" w:hAnsi="Times New Roman"/>
          <w:sz w:val="24"/>
          <w:szCs w:val="24"/>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rFonts w:ascii="Times New Roman" w:hAnsi="Times New Roman"/>
          <w:sz w:val="24"/>
          <w:szCs w:val="24"/>
        </w:rPr>
        <w:t xml:space="preserve">), and age-specific </w:t>
      </w:r>
      <w:ins w:id="125" w:author="Unknown Author" w:date="2021-02-08T14:02:28Z">
        <w:r>
          <w:rPr>
            <w:rFonts w:ascii="Times New Roman" w:hAnsi="Times New Roman"/>
            <w:sz w:val="24"/>
            <w:szCs w:val="24"/>
          </w:rPr>
          <w:t>health</w:t>
        </w:r>
      </w:ins>
      <w:del w:id="126" w:author="Unknown Author" w:date="2021-02-08T14:02:28Z">
        <w:r>
          <w:rPr>
            <w:sz w:val="24"/>
            <w:szCs w:val="24"/>
          </w:rPr>
          <w:delText>healthy</w:delText>
        </w:r>
      </w:del>
      <w:r>
        <w:rPr>
          <w:rFonts w:ascii="Times New Roman" w:hAnsi="Times New Roman"/>
          <w:sz w:val="24"/>
          <w:szCs w:val="24"/>
        </w:rPr>
        <w:t xml:space="preserve"> condition or morbidity-free prevalence vectors (</w:t>
      </w:r>
      <w:r>
        <w:rPr>
          <w:rFonts w:ascii="Times New Roman" w:hAnsi="Times New Roman"/>
          <w:sz w:val="24"/>
          <w:szCs w:val="24"/>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rFonts w:ascii="Times New Roman" w:hAnsi="Times New Roman"/>
          <w:sz w:val="24"/>
          <w:szCs w:val="24"/>
        </w:rPr>
        <w:t>). Then, the health expectancy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at age x can be stated as a function of age-specific mortality rates and age-specific health prevalence (Equation 2).</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rPr>
          <w:rFonts w:ascii="Times New Roman" w:hAnsi="Times New Roman"/>
          <w:sz w:val="24"/>
          <w:szCs w:val="24"/>
        </w:rPr>
      </w:pPr>
      <w:r>
        <w:rPr>
          <w:rFonts w:ascii="Times New Roman" w:hAnsi="Times New Roman"/>
          <w:sz w:val="24"/>
          <w:szCs w:val="24"/>
        </w:rPr>
        <w:t xml:space="preserve">The </w:t>
      </w:r>
      <w:ins w:id="127" w:author="Unknown Author" w:date="2021-02-08T14:02:28Z">
        <w:r>
          <w:rPr>
            <w:rFonts w:ascii="Times New Roman" w:hAnsi="Times New Roman"/>
            <w:sz w:val="24"/>
            <w:szCs w:val="24"/>
          </w:rPr>
          <w:t>rural-urban</w:t>
        </w:r>
      </w:ins>
      <w:del w:id="128" w:author="Unknown Author" w:date="2021-02-08T14:02:28Z">
        <w:r>
          <w:rPr>
            <w:sz w:val="24"/>
            <w:szCs w:val="24"/>
          </w:rPr>
          <w:delText>urban-rural</w:delText>
        </w:r>
      </w:del>
      <w:r>
        <w:rPr>
          <w:rFonts w:ascii="Times New Roman" w:hAnsi="Times New Roman"/>
          <w:sz w:val="24"/>
          <w:szCs w:val="24"/>
        </w:rPr>
        <w:t xml:space="preserve"> differences for health expectancy can be decomposed into two components computed by applying the </w:t>
      </w:r>
      <w:ins w:id="129" w:author="Unknown Author" w:date="2021-02-08T14:02:28Z">
        <w:r>
          <w:rPr>
            <w:rFonts w:ascii="Times New Roman" w:hAnsi="Times New Roman"/>
            <w:sz w:val="24"/>
            <w:szCs w:val="24"/>
          </w:rPr>
          <w:t xml:space="preserve">proposed </w:t>
        </w:r>
      </w:ins>
      <w:r>
        <w:rPr>
          <w:rFonts w:ascii="Times New Roman" w:hAnsi="Times New Roman"/>
          <w:sz w:val="24"/>
          <w:szCs w:val="24"/>
        </w:rPr>
        <w:t xml:space="preserve">stepwise replacement algorithm. The algorithm’s rationale </w:t>
      </w:r>
      <w:ins w:id="130" w:author="Unknown Author" w:date="2021-02-08T14:02:28Z">
        <w:r>
          <w:rPr>
            <w:rFonts w:ascii="Times New Roman" w:hAnsi="Times New Roman"/>
            <w:sz w:val="24"/>
            <w:szCs w:val="24"/>
          </w:rPr>
          <w:t xml:space="preserve">is based on </w:t>
        </w:r>
      </w:ins>
      <w:del w:id="131" w:author="Unknown Author" w:date="2021-02-08T14:02:28Z">
        <w:r>
          <w:rPr>
            <w:sz w:val="24"/>
            <w:szCs w:val="24"/>
          </w:rPr>
          <w:delText xml:space="preserve">lies behind </w:delText>
        </w:r>
      </w:del>
      <w:r>
        <w:rPr>
          <w:rFonts w:ascii="Times New Roman" w:hAnsi="Times New Roman"/>
          <w:sz w:val="24"/>
          <w:szCs w:val="24"/>
        </w:rPr>
        <w:t>the transformation of one population group vector of health expectancy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for example) into the other population group vector of health expectancy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in our case). Considering the components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function (Equation 2),we can obtain rural health expectancy vector estimates out of urban health expectancy vector by transforming each of its elements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into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which is performed in an age-by-age replacement </w:t>
      </w:r>
      <w:ins w:id="132" w:author="Unknown Author" w:date="2021-02-08T14:02:28Z">
        <w:r>
          <w:rPr>
            <w:rFonts w:ascii="Times New Roman" w:hAnsi="Times New Roman"/>
            <w:sz w:val="24"/>
            <w:szCs w:val="24"/>
          </w:rPr>
          <w:t>strategy</w:t>
        </w:r>
      </w:ins>
      <w:del w:id="133" w:author="Unknown Author" w:date="2021-02-08T14:02:28Z">
        <w:r>
          <w:rPr>
            <w:sz w:val="24"/>
            <w:szCs w:val="24"/>
          </w:rPr>
          <w:delText>mode</w:delText>
        </w:r>
      </w:del>
      <w:r>
        <w:rPr>
          <w:rFonts w:ascii="Times New Roman" w:hAnsi="Times New Roman"/>
          <w:sz w:val="24"/>
          <w:szCs w:val="24"/>
        </w:rPr>
        <w:t xml:space="preserve">: </w:t>
      </w:r>
      <w:r>
        <w:rPr>
          <w:rFonts w:ascii="Times New Roman" w:hAnsi="Times New Roman"/>
          <w:sz w:val="24"/>
          <w:szCs w:val="24"/>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rFonts w:ascii="Times New Roman" w:hAnsi="Times New Roman"/>
          <w:sz w:val="24"/>
          <w:szCs w:val="24"/>
        </w:rPr>
        <w:t xml:space="preserve"> are the mortality and morbidity-free prevalence rates vectors composed by rates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at ages </w:t>
      </w:r>
      <w:r>
        <w:rPr>
          <w:rFonts w:ascii="Times New Roman" w:hAnsi="Times New Roman"/>
          <w:sz w:val="24"/>
          <w:szCs w:val="24"/>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at ages </w:t>
      </w:r>
      <w:ins w:id="134" w:author="Unknown Author" w:date="2021-02-08T14:02:28Z">
        <w:r>
          <w:rPr>
            <w:rFonts w:ascii="Times New Roman" w:hAnsi="Times New Roman"/>
            <w:sz w:val="24"/>
            <w:szCs w:val="24"/>
          </w:rPr>
          <w:t>$ x y$</w:t>
        </w:r>
      </w:ins>
      <w:r>
        <w:rPr>
          <w:rFonts w:ascii="Times New Roman" w:hAnsi="Times New Roman"/>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4"/>
          <w:szCs w:val="24"/>
        </w:rPr>
        <w:t>, respectively (Andreev, Shkolnikov, and Begun 2002).</w:t>
      </w:r>
    </w:p>
    <w:p>
      <w:pPr>
        <w:pStyle w:val="TextBody"/>
        <w:rPr>
          <w:rFonts w:ascii="Times New Roman" w:hAnsi="Times New Roman"/>
          <w:sz w:val="24"/>
          <w:szCs w:val="24"/>
        </w:rPr>
      </w:pPr>
      <w:r>
        <w:rPr>
          <w:rFonts w:ascii="Times New Roman" w:hAnsi="Times New Roman"/>
          <w:sz w:val="24"/>
          <w:szCs w:val="24"/>
        </w:rPr>
        <w:t xml:space="preserve">Therefore, the difference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is the sum of two components: 1) </w:t>
      </w:r>
      <w:r>
        <w:rPr>
          <w:rFonts w:ascii="Times New Roman" w:hAnsi="Times New Roman"/>
          <w:sz w:val="24"/>
          <w:szCs w:val="24"/>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(Equation 3), component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difference due to difference in mortality rates at age x, and 2) </w:t>
      </w:r>
      <w:r>
        <w:rPr>
          <w:rFonts w:ascii="Times New Roman" w:hAnsi="Times New Roman"/>
          <w:sz w:val="24"/>
          <w:szCs w:val="24"/>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(Equation 4), component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difference due to difference in morbidity-free prevalence at age x.</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rPr>
          <w:rFonts w:ascii="Times New Roman" w:hAnsi="Times New Roman"/>
          <w:ins w:id="136" w:author="Unknown Author" w:date="2021-02-08T14:02:28Z"/>
          <w:sz w:val="24"/>
          <w:szCs w:val="24"/>
        </w:rPr>
      </w:pPr>
      <w:ins w:id="135" w:author="Unknown Author" w:date="2021-02-08T14:02:28Z">
        <w:bookmarkStart w:id="8" w:name="results"/>
        <w:r>
          <w:rPr>
            <w:rFonts w:ascii="Times New Roman" w:hAnsi="Times New Roman"/>
            <w:sz w:val="24"/>
            <w:szCs w:val="24"/>
          </w:rPr>
          <w:t>3. Results</w:t>
        </w:r>
      </w:ins>
      <w:bookmarkEnd w:id="8"/>
    </w:p>
    <w:p>
      <w:pPr>
        <w:pStyle w:val="FirstParagraph"/>
        <w:rPr>
          <w:rFonts w:ascii="Times New Roman" w:hAnsi="Times New Roman"/>
          <w:ins w:id="138" w:author="Unknown Author" w:date="2021-02-08T14:02:28Z"/>
          <w:sz w:val="24"/>
          <w:szCs w:val="24"/>
        </w:rPr>
      </w:pPr>
      <w:ins w:id="137" w:author="Unknown Author" w:date="2021-02-08T14:02:28Z">
        <w:r>
          <w:rPr>
            <w:rFonts w:ascii="Times New Roman" w:hAnsi="Times New Roman"/>
            <w:sz w:val="24"/>
            <w:szCs w:val="24"/>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Further, we verify higher life expectancy sex gaps in urban areas than in rural areas.</w:t>
        </w:r>
      </w:ins>
    </w:p>
    <w:p>
      <w:pPr>
        <w:pStyle w:val="CaptionedFigure"/>
        <w:spacing w:lineRule="auto" w:line="240"/>
        <w:rPr>
          <w:rFonts w:ascii="Times New Roman" w:hAnsi="Times New Roman"/>
          <w:sz w:val="24"/>
          <w:szCs w:val="24"/>
        </w:rPr>
      </w:pPr>
      <w:r>
        <w:rPr>
          <w:rFonts w:ascii="Times New Roman" w:hAnsi="Times New Roman"/>
          <w:sz w:val="24"/>
          <w:szCs w:val="24"/>
        </w:rPr>
      </w:r>
    </w:p>
    <w:p>
      <w:pPr>
        <w:pStyle w:val="Heading1"/>
        <w:spacing w:lineRule="auto" w:line="240"/>
        <w:rPr>
          <w:rFonts w:ascii="Times New Roman" w:hAnsi="Times New Roman"/>
          <w:del w:id="140" w:author="Unknown Author" w:date="2021-02-08T14:02:28Z"/>
        </w:rPr>
      </w:pPr>
      <w:del w:id="139" w:author="Unknown Author" w:date="2021-02-08T14:02:28Z">
        <w:bookmarkStart w:id="9" w:name="results1"/>
        <w:r>
          <w:rPr>
            <w:rFonts w:ascii="Times New Roman" w:hAnsi="Times New Roman"/>
          </w:rPr>
          <w:delText>3. Results</w:delText>
        </w:r>
      </w:del>
      <w:bookmarkEnd w:id="9"/>
    </w:p>
    <w:p>
      <w:pPr>
        <w:pStyle w:val="FirstParagraph"/>
        <w:spacing w:lineRule="auto" w:line="240"/>
        <w:rPr>
          <w:rFonts w:ascii="Times New Roman" w:hAnsi="Times New Roman"/>
          <w:del w:id="142" w:author="Unknown Author" w:date="2021-02-08T14:02:28Z"/>
        </w:rPr>
      </w:pPr>
      <w:del w:id="141" w:author="Unknown Author" w:date="2021-02-08T14:02:28Z">
        <w:r>
          <w:rPr/>
          <w:delTex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Higher levels of adult mortality by external causes of deaths in urban areas (violence and accidents) might explain the large differences observed (Malta et al. 2017).</w:delText>
        </w:r>
      </w:del>
    </w:p>
    <w:p>
      <w:pPr>
        <w:pStyle w:val="ImageCaption"/>
        <w:spacing w:lineRule="auto" w:line="240"/>
        <w:rPr>
          <w:rFonts w:ascii="Times New Roman" w:hAnsi="Times New Roman"/>
          <w:del w:id="145" w:author="Unknown Author" w:date="2021-02-08T14:02:28Z"/>
        </w:rPr>
      </w:pPr>
      <w:del w:id="143" w:author="Unknown Author" w:date="2021-02-08T14:02:28Z">
        <w:r>
          <w:rPr>
            <w:b/>
            <w:bCs/>
          </w:rPr>
          <w:delText xml:space="preserve">Figure 1: </w:delText>
        </w:r>
      </w:del>
      <w:del w:id="144" w:author="Unknown Author" w:date="2021-02-08T14:02:28Z">
        <w:r>
          <w:rPr/>
          <w:delText>Rural and urban age-specific mortality rates by sex - Brazil, 2010. Source: 2010 Brazilian National Census.</w:delText>
        </w:r>
      </w:del>
    </w:p>
    <w:p>
      <w:pPr>
        <w:pStyle w:val="CaptionedFigure"/>
        <w:spacing w:lineRule="auto" w:line="240"/>
        <w:rPr>
          <w:rFonts w:ascii="Times New Roman" w:hAnsi="Times New Roman"/>
          <w:del w:id="147" w:author="Unknown Author" w:date="2021-02-08T14:02:28Z"/>
        </w:rPr>
      </w:pPr>
      <w:del w:id="146" w:author="Unknown Author" w:date="2021-02-08T14:02:28Z">
        <w:r>
          <w:rPr/>
          <w:drawing>
            <wp:inline distT="0" distB="0" distL="0" distR="0">
              <wp:extent cx="5486400" cy="2743200"/>
              <wp:effectExtent l="0" t="0" r="0" b="0"/>
              <wp:docPr id="1" name="Image3"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del>
    </w:p>
    <w:p>
      <w:pPr>
        <w:pStyle w:val="Heading1"/>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ImageCaption"/>
        <w:rPr>
          <w:rFonts w:ascii="Times New Roman" w:hAnsi="Times New Roman"/>
          <w:ins w:id="150" w:author="Unknown Author" w:date="2021-02-08T14:02:28Z"/>
          <w:sz w:val="24"/>
          <w:szCs w:val="24"/>
        </w:rPr>
      </w:pPr>
      <w:ins w:id="148" w:author="Unknown Author" w:date="2021-02-08T14:02:28Z">
        <w:r>
          <w:rPr>
            <w:rFonts w:ascii="Times New Roman" w:hAnsi="Times New Roman"/>
            <w:b/>
            <w:bCs/>
            <w:sz w:val="24"/>
            <w:szCs w:val="24"/>
          </w:rPr>
          <w:t>Figure 1:</w:t>
        </w:r>
      </w:ins>
      <w:ins w:id="149" w:author="Unknown Author" w:date="2021-02-08T14:02:28Z">
        <w:r>
          <w:rPr>
            <w:rFonts w:ascii="Times New Roman" w:hAnsi="Times New Roman"/>
            <w:sz w:val="24"/>
            <w:szCs w:val="24"/>
          </w:rPr>
          <w:t xml:space="preserve"> Rural and urban age-specific mortality rates by sex - Brazil, 2010. Source: 2010 Brazilian National Census.</w:t>
        </w:r>
      </w:ins>
    </w:p>
    <w:p>
      <w:pPr>
        <w:pStyle w:val="CaptionedFigure"/>
        <w:rPr>
          <w:rFonts w:ascii="Times New Roman" w:hAnsi="Times New Roman"/>
          <w:ins w:id="152" w:author="Unknown Author" w:date="2021-02-08T14:02:28Z"/>
          <w:sz w:val="24"/>
          <w:szCs w:val="24"/>
        </w:rPr>
      </w:pPr>
      <w:ins w:id="151" w:author="Unknown Author" w:date="2021-02-08T14:02:28Z">
        <w:r>
          <w:rPr>
            <w:rFonts w:ascii="Times New Roman" w:hAnsi="Times New Roman"/>
            <w:sz w:val="24"/>
            <w:szCs w:val="24"/>
          </w:rPr>
          <w:drawing>
            <wp:inline distT="0" distB="0" distL="0" distR="0">
              <wp:extent cx="5486400" cy="2743200"/>
              <wp:effectExtent l="0" t="0" r="0" b="0"/>
              <wp:docPr id="2"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1: Rural and urban age-specific mortality rates by sex - Brazil, 2010. Source: 2010 Brazilian National Census."/>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ins>
    </w:p>
    <w:p>
      <w:pPr>
        <w:pStyle w:val="ImageCaption"/>
        <w:widowControl/>
        <w:suppressAutoHyphens w:val="true"/>
        <w:bidi w:val="0"/>
        <w:spacing w:lineRule="auto" w:line="240" w:before="0" w:after="120"/>
        <w:jc w:val="left"/>
        <w:rPr>
          <w:rFonts w:ascii="Times New Roman" w:hAnsi="Times New Roman"/>
          <w:ins w:id="154" w:author="Unknown Author" w:date="2021-02-08T14:02:28Z"/>
          <w:sz w:val="24"/>
          <w:szCs w:val="24"/>
        </w:rPr>
      </w:pPr>
      <w:ins w:id="153" w:author="Unknown Author" w:date="2021-02-08T14:02:28Z">
        <w:r>
          <w:rPr>
            <w:rFonts w:ascii="Times New Roman" w:hAnsi="Times New Roman"/>
            <w:sz w:val="24"/>
            <w:szCs w:val="24"/>
          </w:rPr>
        </w:r>
      </w:ins>
    </w:p>
    <w:p>
      <w:pPr>
        <w:pStyle w:val="LOnormal"/>
        <w:keepNext w:val="false"/>
        <w:keepLines w:val="false"/>
        <w:widowControl/>
        <w:shd w:val="clear" w:fill="auto"/>
        <w:spacing w:lineRule="auto" w:line="240" w:before="180" w:after="180"/>
        <w:ind w:left="0" w:right="0" w:hanging="0"/>
        <w:jc w:val="both"/>
        <w:rPr>
          <w:rFonts w:ascii="Times New Roman" w:hAnsi="Times New Roman"/>
          <w:ins w:id="157" w:author="Unknown Author" w:date="2021-02-08T14:02:28Z"/>
          <w:sz w:val="24"/>
          <w:szCs w:val="24"/>
        </w:rPr>
      </w:pPr>
      <w:ins w:id="15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1:</w:t>
        </w:r>
      </w:ins>
      <w:ins w:id="15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life expectancy estimates by sex and age - Brazil, 2010. Source: 2010 Brazilian National Census.</w:t>
        </w:r>
      </w:ins>
    </w:p>
    <w:tbl>
      <w:tblPr>
        <w:tblStyle w:val="Table1"/>
        <w:tblW w:w="8617" w:type="dxa"/>
        <w:jc w:val="left"/>
        <w:tblInd w:w="0" w:type="dxa"/>
        <w:tblCellMar>
          <w:top w:w="55" w:type="dxa"/>
          <w:left w:w="55" w:type="dxa"/>
          <w:bottom w:w="55" w:type="dxa"/>
          <w:right w:w="55" w:type="dxa"/>
        </w:tblCellMar>
        <w:tblLook w:val="0000"/>
      </w:tblPr>
      <w:tblGrid>
        <w:gridCol w:w="604"/>
        <w:gridCol w:w="866"/>
        <w:gridCol w:w="864"/>
        <w:gridCol w:w="1441"/>
        <w:gridCol w:w="865"/>
        <w:gridCol w:w="863"/>
        <w:gridCol w:w="1441"/>
        <w:gridCol w:w="836"/>
        <w:gridCol w:w="836"/>
      </w:tblGrid>
      <w:tr>
        <w:trPr/>
        <w:tc>
          <w:tcPr>
            <w:tcW w:w="604"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b/>
                <w:bCs/>
                <w:i w:val="false"/>
                <w:i w:val="false"/>
                <w:caps w:val="false"/>
                <w:smallCaps w:val="false"/>
                <w:strike w:val="false"/>
                <w:dstrike w:val="false"/>
                <w:color w:val="000000"/>
                <w:ins w:id="159" w:author="Unknown Author" w:date="2021-02-08T14:02:28Z"/>
                <w:position w:val="0"/>
                <w:sz w:val="24"/>
                <w:sz w:val="24"/>
                <w:szCs w:val="24"/>
                <w:u w:val="none"/>
                <w:vertAlign w:val="baseline"/>
              </w:rPr>
            </w:pPr>
            <w:ins w:id="15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vertAlign w:val="baseline"/>
                </w:rPr>
              </w:r>
            </w:ins>
          </w:p>
        </w:tc>
        <w:tc>
          <w:tcPr>
            <w:tcW w:w="3171" w:type="dxa"/>
            <w:gridSpan w:val="3"/>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61" w:author="Unknown Author" w:date="2021-02-08T14:02:28Z"/>
                <w:sz w:val="24"/>
                <w:szCs w:val="24"/>
              </w:rPr>
            </w:pPr>
            <w:ins w:id="160"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Males</w:t>
              </w:r>
            </w:ins>
          </w:p>
        </w:tc>
        <w:tc>
          <w:tcPr>
            <w:tcW w:w="3169" w:type="dxa"/>
            <w:gridSpan w:val="3"/>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63" w:author="Unknown Author" w:date="2021-02-08T14:02:28Z"/>
                <w:sz w:val="24"/>
                <w:szCs w:val="24"/>
              </w:rPr>
            </w:pPr>
            <w:ins w:id="16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w:t>
              </w:r>
            </w:ins>
          </w:p>
        </w:tc>
        <w:tc>
          <w:tcPr>
            <w:tcW w:w="1672"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65" w:author="Unknown Author" w:date="2021-02-08T14:02:28Z"/>
                <w:sz w:val="24"/>
                <w:szCs w:val="24"/>
              </w:rPr>
            </w:pPr>
            <w:ins w:id="164"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Sex differentials </w:t>
              </w:r>
            </w:ins>
          </w:p>
          <w:p>
            <w:pPr>
              <w:pStyle w:val="LOnormal"/>
              <w:keepNext w:val="false"/>
              <w:keepLines w:val="false"/>
              <w:widowControl/>
              <w:shd w:val="clear" w:fill="auto"/>
              <w:spacing w:lineRule="auto" w:line="240" w:before="0" w:after="200"/>
              <w:ind w:left="0" w:right="0" w:hanging="0"/>
              <w:jc w:val="center"/>
              <w:rPr>
                <w:rFonts w:ascii="Times New Roman" w:hAnsi="Times New Roman"/>
                <w:ins w:id="167" w:author="Unknown Author" w:date="2021-02-08T14:02:28Z"/>
                <w:sz w:val="24"/>
                <w:szCs w:val="24"/>
              </w:rPr>
            </w:pPr>
            <w:ins w:id="166"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(Females-Males)</w:t>
              </w:r>
            </w:ins>
          </w:p>
        </w:tc>
      </w:tr>
      <w:tr>
        <w:trPr/>
        <w:tc>
          <w:tcPr>
            <w:tcW w:w="604"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69" w:author="Unknown Author" w:date="2021-02-08T14:02:28Z"/>
                <w:sz w:val="24"/>
                <w:szCs w:val="24"/>
              </w:rPr>
            </w:pPr>
            <w:ins w:id="16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Age</w:t>
              </w:r>
            </w:ins>
          </w:p>
        </w:tc>
        <w:tc>
          <w:tcPr>
            <w:tcW w:w="86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71" w:author="Unknown Author" w:date="2021-02-08T14:02:28Z"/>
                <w:sz w:val="24"/>
                <w:szCs w:val="24"/>
              </w:rPr>
            </w:pPr>
            <w:ins w:id="170"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ins>
          </w:p>
        </w:tc>
        <w:tc>
          <w:tcPr>
            <w:tcW w:w="864"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73" w:author="Unknown Author" w:date="2021-02-08T14:02:28Z"/>
                <w:sz w:val="24"/>
                <w:szCs w:val="24"/>
              </w:rPr>
            </w:pPr>
            <w:ins w:id="17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ins>
          </w:p>
        </w:tc>
        <w:tc>
          <w:tcPr>
            <w:tcW w:w="144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75" w:author="Unknown Author" w:date="2021-02-08T14:02:28Z"/>
                <w:sz w:val="24"/>
                <w:szCs w:val="24"/>
              </w:rPr>
            </w:pPr>
            <w:ins w:id="174"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ins>
          </w:p>
          <w:p>
            <w:pPr>
              <w:pStyle w:val="LOnormal"/>
              <w:keepNext w:val="false"/>
              <w:keepLines w:val="false"/>
              <w:widowControl/>
              <w:shd w:val="clear" w:fill="auto"/>
              <w:spacing w:lineRule="auto" w:line="240" w:before="0" w:after="200"/>
              <w:ind w:left="0" w:right="0" w:hanging="0"/>
              <w:jc w:val="center"/>
              <w:rPr>
                <w:rFonts w:ascii="Times New Roman" w:hAnsi="Times New Roman"/>
                <w:ins w:id="177" w:author="Unknown Author" w:date="2021-02-08T14:02:28Z"/>
                <w:sz w:val="24"/>
                <w:szCs w:val="24"/>
              </w:rPr>
            </w:pPr>
            <w:ins w:id="176"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ins>
          </w:p>
        </w:tc>
        <w:tc>
          <w:tcPr>
            <w:tcW w:w="865"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79" w:author="Unknown Author" w:date="2021-02-08T14:02:28Z"/>
                <w:sz w:val="24"/>
                <w:szCs w:val="24"/>
              </w:rPr>
            </w:pPr>
            <w:ins w:id="17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ins>
          </w:p>
        </w:tc>
        <w:tc>
          <w:tcPr>
            <w:tcW w:w="863"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81" w:author="Unknown Author" w:date="2021-02-08T14:02:28Z"/>
                <w:sz w:val="24"/>
                <w:szCs w:val="24"/>
              </w:rPr>
            </w:pPr>
            <w:ins w:id="180"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ins>
          </w:p>
        </w:tc>
        <w:tc>
          <w:tcPr>
            <w:tcW w:w="144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83" w:author="Unknown Author" w:date="2021-02-08T14:02:28Z"/>
                <w:sz w:val="24"/>
                <w:szCs w:val="24"/>
              </w:rPr>
            </w:pPr>
            <w:ins w:id="18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ins>
          </w:p>
          <w:p>
            <w:pPr>
              <w:pStyle w:val="LOnormal"/>
              <w:keepNext w:val="false"/>
              <w:keepLines w:val="false"/>
              <w:widowControl/>
              <w:shd w:val="clear" w:fill="auto"/>
              <w:spacing w:lineRule="auto" w:line="240" w:before="0" w:after="200"/>
              <w:ind w:left="0" w:right="0" w:hanging="0"/>
              <w:jc w:val="center"/>
              <w:rPr>
                <w:rFonts w:ascii="Times New Roman" w:hAnsi="Times New Roman"/>
                <w:ins w:id="185" w:author="Unknown Author" w:date="2021-02-08T14:02:28Z"/>
                <w:sz w:val="24"/>
                <w:szCs w:val="24"/>
              </w:rPr>
            </w:pPr>
            <w:ins w:id="184"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ins>
          </w:p>
        </w:tc>
        <w:tc>
          <w:tcPr>
            <w:tcW w:w="83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87" w:author="Unknown Author" w:date="2021-02-08T14:02:28Z"/>
                <w:sz w:val="24"/>
                <w:szCs w:val="24"/>
              </w:rPr>
            </w:pPr>
            <w:ins w:id="186"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ins>
          </w:p>
        </w:tc>
        <w:tc>
          <w:tcPr>
            <w:tcW w:w="83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89" w:author="Unknown Author" w:date="2021-02-08T14:02:28Z"/>
                <w:sz w:val="24"/>
                <w:szCs w:val="24"/>
              </w:rPr>
            </w:pPr>
            <w:ins w:id="18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ins>
          </w:p>
        </w:tc>
      </w:tr>
      <w:tr>
        <w:trPr/>
        <w:tc>
          <w:tcPr>
            <w:tcW w:w="60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91" w:author="Unknown Author" w:date="2021-02-08T14:02:28Z"/>
                <w:sz w:val="24"/>
                <w:szCs w:val="24"/>
              </w:rPr>
            </w:pPr>
            <w:ins w:id="19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ins>
          </w:p>
        </w:tc>
        <w:tc>
          <w:tcPr>
            <w:tcW w:w="86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93" w:author="Unknown Author" w:date="2021-02-08T14:02:28Z"/>
                <w:sz w:val="24"/>
                <w:szCs w:val="24"/>
              </w:rPr>
            </w:pPr>
            <w:ins w:id="19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55.6</w:t>
              </w:r>
            </w:ins>
          </w:p>
        </w:tc>
        <w:tc>
          <w:tcPr>
            <w:tcW w:w="86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95" w:author="Unknown Author" w:date="2021-02-08T14:02:28Z"/>
                <w:sz w:val="24"/>
                <w:szCs w:val="24"/>
              </w:rPr>
            </w:pPr>
            <w:ins w:id="19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50.7</w:t>
              </w:r>
            </w:ins>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97" w:author="Unknown Author" w:date="2021-02-08T14:02:28Z"/>
                <w:sz w:val="24"/>
                <w:szCs w:val="24"/>
              </w:rPr>
            </w:pPr>
            <w:ins w:id="19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w:t>
              </w:r>
            </w:ins>
          </w:p>
        </w:tc>
        <w:tc>
          <w:tcPr>
            <w:tcW w:w="865"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199" w:author="Unknown Author" w:date="2021-02-08T14:02:28Z"/>
                <w:sz w:val="24"/>
                <w:szCs w:val="24"/>
              </w:rPr>
            </w:pPr>
            <w:ins w:id="19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58.9</w:t>
              </w:r>
            </w:ins>
          </w:p>
        </w:tc>
        <w:tc>
          <w:tcPr>
            <w:tcW w:w="863"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01" w:author="Unknown Author" w:date="2021-02-08T14:02:28Z"/>
                <w:sz w:val="24"/>
                <w:szCs w:val="24"/>
              </w:rPr>
            </w:pPr>
            <w:ins w:id="20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57.7</w:t>
              </w:r>
            </w:ins>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03" w:author="Unknown Author" w:date="2021-02-08T14:02:28Z"/>
                <w:sz w:val="24"/>
                <w:szCs w:val="24"/>
              </w:rPr>
            </w:pPr>
            <w:ins w:id="20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w:t>
              </w:r>
            </w:ins>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05" w:author="Unknown Author" w:date="2021-02-08T14:02:28Z"/>
                <w:sz w:val="24"/>
                <w:szCs w:val="24"/>
              </w:rPr>
            </w:pPr>
            <w:ins w:id="20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w:t>
              </w:r>
            </w:ins>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07" w:author="Unknown Author" w:date="2021-02-08T14:02:28Z"/>
                <w:sz w:val="24"/>
                <w:szCs w:val="24"/>
              </w:rPr>
            </w:pPr>
            <w:ins w:id="20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7.0</w:t>
              </w:r>
            </w:ins>
          </w:p>
        </w:tc>
      </w:tr>
      <w:tr>
        <w:trPr/>
        <w:tc>
          <w:tcPr>
            <w:tcW w:w="60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09" w:author="Unknown Author" w:date="2021-02-08T14:02:28Z"/>
                <w:sz w:val="24"/>
                <w:szCs w:val="24"/>
              </w:rPr>
            </w:pPr>
            <w:ins w:id="20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ins>
          </w:p>
        </w:tc>
        <w:tc>
          <w:tcPr>
            <w:tcW w:w="86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11" w:author="Unknown Author" w:date="2021-02-08T14:02:28Z"/>
                <w:sz w:val="24"/>
                <w:szCs w:val="24"/>
              </w:rPr>
            </w:pPr>
            <w:ins w:id="21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38.5</w:t>
              </w:r>
            </w:ins>
          </w:p>
        </w:tc>
        <w:tc>
          <w:tcPr>
            <w:tcW w:w="86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13" w:author="Unknown Author" w:date="2021-02-08T14:02:28Z"/>
                <w:sz w:val="24"/>
                <w:szCs w:val="24"/>
              </w:rPr>
            </w:pPr>
            <w:ins w:id="21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33.8</w:t>
              </w:r>
            </w:ins>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15" w:author="Unknown Author" w:date="2021-02-08T14:02:28Z"/>
                <w:sz w:val="24"/>
                <w:szCs w:val="24"/>
              </w:rPr>
            </w:pPr>
            <w:ins w:id="21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4.7</w:t>
              </w:r>
            </w:ins>
          </w:p>
        </w:tc>
        <w:tc>
          <w:tcPr>
            <w:tcW w:w="865"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17" w:author="Unknown Author" w:date="2021-02-08T14:02:28Z"/>
                <w:sz w:val="24"/>
                <w:szCs w:val="24"/>
              </w:rPr>
            </w:pPr>
            <w:ins w:id="21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40.2</w:t>
              </w:r>
            </w:ins>
          </w:p>
        </w:tc>
        <w:tc>
          <w:tcPr>
            <w:tcW w:w="863"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19" w:author="Unknown Author" w:date="2021-02-08T14:02:28Z"/>
                <w:sz w:val="24"/>
                <w:szCs w:val="24"/>
              </w:rPr>
            </w:pPr>
            <w:ins w:id="21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38.8</w:t>
              </w:r>
            </w:ins>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21" w:author="Unknown Author" w:date="2021-02-08T14:02:28Z"/>
                <w:sz w:val="24"/>
                <w:szCs w:val="24"/>
              </w:rPr>
            </w:pPr>
            <w:ins w:id="22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1.4</w:t>
              </w:r>
            </w:ins>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23" w:author="Unknown Author" w:date="2021-02-08T14:02:28Z"/>
                <w:sz w:val="24"/>
                <w:szCs w:val="24"/>
              </w:rPr>
            </w:pPr>
            <w:ins w:id="22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1.7</w:t>
              </w:r>
            </w:ins>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25" w:author="Unknown Author" w:date="2021-02-08T14:02:28Z"/>
                <w:sz w:val="24"/>
                <w:szCs w:val="24"/>
              </w:rPr>
            </w:pPr>
            <w:ins w:id="22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w:t>
              </w:r>
            </w:ins>
          </w:p>
        </w:tc>
      </w:tr>
      <w:tr>
        <w:trPr/>
        <w:tc>
          <w:tcPr>
            <w:tcW w:w="604"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27" w:author="Unknown Author" w:date="2021-02-08T14:02:28Z"/>
                <w:sz w:val="24"/>
                <w:szCs w:val="24"/>
              </w:rPr>
            </w:pPr>
            <w:ins w:id="22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ins>
          </w:p>
        </w:tc>
        <w:tc>
          <w:tcPr>
            <w:tcW w:w="86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29" w:author="Unknown Author" w:date="2021-02-08T14:02:28Z"/>
                <w:sz w:val="24"/>
                <w:szCs w:val="24"/>
              </w:rPr>
            </w:pPr>
            <w:ins w:id="22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21.8</w:t>
              </w:r>
            </w:ins>
          </w:p>
        </w:tc>
        <w:tc>
          <w:tcPr>
            <w:tcW w:w="864"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31" w:author="Unknown Author" w:date="2021-02-08T14:02:28Z"/>
                <w:sz w:val="24"/>
                <w:szCs w:val="24"/>
              </w:rPr>
            </w:pPr>
            <w:ins w:id="23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18.1</w:t>
              </w:r>
            </w:ins>
          </w:p>
        </w:tc>
        <w:tc>
          <w:tcPr>
            <w:tcW w:w="1441"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33" w:author="Unknown Author" w:date="2021-02-08T14:02:28Z"/>
                <w:sz w:val="24"/>
                <w:szCs w:val="24"/>
              </w:rPr>
            </w:pPr>
            <w:ins w:id="23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3.7</w:t>
              </w:r>
            </w:ins>
          </w:p>
        </w:tc>
        <w:tc>
          <w:tcPr>
            <w:tcW w:w="865"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35" w:author="Unknown Author" w:date="2021-02-08T14:02:28Z"/>
                <w:sz w:val="24"/>
                <w:szCs w:val="24"/>
              </w:rPr>
            </w:pPr>
            <w:ins w:id="23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22.6</w:t>
              </w:r>
            </w:ins>
          </w:p>
        </w:tc>
        <w:tc>
          <w:tcPr>
            <w:tcW w:w="863"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37" w:author="Unknown Author" w:date="2021-02-08T14:02:28Z"/>
                <w:sz w:val="24"/>
                <w:szCs w:val="24"/>
              </w:rPr>
            </w:pPr>
            <w:ins w:id="23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21.6</w:t>
              </w:r>
            </w:ins>
          </w:p>
        </w:tc>
        <w:tc>
          <w:tcPr>
            <w:tcW w:w="1441"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39" w:author="Unknown Author" w:date="2021-02-08T14:02:28Z"/>
                <w:sz w:val="24"/>
                <w:szCs w:val="24"/>
              </w:rPr>
            </w:pPr>
            <w:ins w:id="23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w:t>
              </w:r>
            </w:ins>
          </w:p>
        </w:tc>
        <w:tc>
          <w:tcPr>
            <w:tcW w:w="83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41" w:author="Unknown Author" w:date="2021-02-08T14:02:28Z"/>
                <w:sz w:val="24"/>
                <w:szCs w:val="24"/>
              </w:rPr>
            </w:pPr>
            <w:ins w:id="24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w:t>
              </w:r>
            </w:ins>
          </w:p>
        </w:tc>
        <w:tc>
          <w:tcPr>
            <w:tcW w:w="83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243" w:author="Unknown Author" w:date="2021-02-08T14:02:28Z"/>
                <w:sz w:val="24"/>
                <w:szCs w:val="24"/>
              </w:rPr>
            </w:pPr>
            <w:ins w:id="24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3.5</w:t>
              </w:r>
            </w:ins>
          </w:p>
        </w:tc>
      </w:tr>
    </w:tbl>
    <w:p>
      <w:pPr>
        <w:pStyle w:val="LOnormal"/>
        <w:keepNext w:val="false"/>
        <w:keepLines w:val="false"/>
        <w:widowControl/>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245" w:author="Unknown Author" w:date="2021-02-08T14:02:28Z"/>
          <w:position w:val="0"/>
          <w:sz w:val="24"/>
          <w:sz w:val="24"/>
          <w:szCs w:val="24"/>
          <w:u w:val="none"/>
          <w:vertAlign w:val="baseline"/>
        </w:rPr>
      </w:pPr>
      <w:ins w:id="24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ins>
    </w:p>
    <w:p>
      <w:pPr>
        <w:pStyle w:val="TextBody"/>
        <w:rPr>
          <w:rFonts w:ascii="Times New Roman" w:hAnsi="Times New Roman"/>
          <w:ins w:id="249" w:author="Unknown Author" w:date="2021-02-08T14:02:28Z"/>
          <w:sz w:val="24"/>
          <w:szCs w:val="24"/>
        </w:rPr>
      </w:pPr>
      <w:ins w:id="246" w:author="Unknown Author" w:date="2021-02-08T14:02:28Z">
        <w:r>
          <w:rPr>
            <w:rFonts w:ascii="Times New Roman" w:hAnsi="Times New Roman"/>
            <w:sz w:val="24"/>
            <w:szCs w:val="24"/>
          </w:rPr>
          <w:t>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ins>
      <w:ins w:id="247" w:author="Unknown Author" w:date="2021-02-08T14:02:28Z">
        <w:r>
          <w:rPr>
            <w:rStyle w:val="FootnoteAnchor"/>
            <w:rFonts w:ascii="Times New Roman" w:hAnsi="Times New Roman"/>
            <w:sz w:val="24"/>
            <w:szCs w:val="24"/>
          </w:rPr>
          <w:footnoteReference w:id="6"/>
        </w:r>
      </w:ins>
      <w:ins w:id="248" w:author="Unknown Author" w:date="2021-02-08T14:02:28Z">
        <w:r>
          <w:rPr>
            <w:rFonts w:ascii="Times New Roman" w:hAnsi="Times New Roman"/>
            <w:sz w:val="24"/>
            <w:szCs w:val="24"/>
          </w:rPr>
          <w:t>.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ins>
    </w:p>
    <w:p>
      <w:pPr>
        <w:pStyle w:val="TextBody"/>
        <w:rPr>
          <w:rFonts w:ascii="Times New Roman" w:hAnsi="Times New Roman"/>
          <w:ins w:id="251" w:author="Unknown Author" w:date="2021-02-08T14:02:28Z"/>
          <w:sz w:val="24"/>
          <w:szCs w:val="24"/>
        </w:rPr>
      </w:pPr>
      <w:ins w:id="250" w:author="Unknown Author" w:date="2021-02-08T14:02:28Z">
        <w:r>
          <w:rPr>
            <w:rFonts w:ascii="Times New Roman" w:hAnsi="Times New Roman"/>
            <w:sz w:val="24"/>
            <w:szCs w:val="24"/>
          </w:rPr>
          <w:t>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ins>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spacing w:lineRule="auto" w:line="240"/>
        <w:rPr>
          <w:rFonts w:ascii="Times New Roman" w:hAnsi="Times New Roman"/>
          <w:del w:id="254" w:author="Unknown Author" w:date="2021-02-08T14:02:28Z"/>
        </w:rPr>
      </w:pPr>
      <w:del w:id="252" w:author="Unknown Author" w:date="2021-02-08T14:02:28Z">
        <w:r>
          <w:rPr>
            <w:b/>
            <w:bCs/>
          </w:rPr>
          <w:delText>Table 1:</w:delText>
        </w:r>
      </w:del>
      <w:del w:id="253" w:author="Unknown Author" w:date="2021-02-08T14:02:28Z">
        <w:r>
          <w:rPr/>
          <w:delText xml:space="preserve"> Rural and urban life expectancy estimates by sex and age - Brazil, 2010. Source: 2010 Brazilian National Census.</w:delText>
        </w:r>
      </w:del>
    </w:p>
    <w:tbl>
      <w:tblPr>
        <w:tblW w:w="8617" w:type="dxa"/>
        <w:jc w:val="left"/>
        <w:tblInd w:w="0" w:type="dxa"/>
        <w:tblCellMar>
          <w:top w:w="55" w:type="dxa"/>
          <w:left w:w="55" w:type="dxa"/>
          <w:bottom w:w="55" w:type="dxa"/>
          <w:right w:w="55" w:type="dxa"/>
        </w:tblCellMar>
      </w:tblPr>
      <w:tblGrid>
        <w:gridCol w:w="692"/>
        <w:gridCol w:w="721"/>
        <w:gridCol w:w="719"/>
        <w:gridCol w:w="1502"/>
        <w:gridCol w:w="721"/>
        <w:gridCol w:w="720"/>
        <w:gridCol w:w="1502"/>
        <w:gridCol w:w="1019"/>
        <w:gridCol w:w="1020"/>
      </w:tblGrid>
      <w:tr>
        <w:trPr/>
        <w:tc>
          <w:tcPr>
            <w:tcW w:w="692"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256" w:author="Unknown Author" w:date="2021-02-08T14:02:28Z"/>
              </w:rPr>
            </w:pPr>
            <w:del w:id="255" w:author="Unknown Author" w:date="2021-02-08T14:02:28Z">
              <w:r>
                <w:rPr>
                  <w:rFonts w:cs="Times New Roman" w:ascii="Times New Roman" w:hAnsi="Times New Roman"/>
                  <w:sz w:val="24"/>
                  <w:szCs w:val="24"/>
                </w:rPr>
              </w:r>
            </w:del>
          </w:p>
        </w:tc>
        <w:tc>
          <w:tcPr>
            <w:tcW w:w="2942"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del w:id="258" w:author="Unknown Author" w:date="2021-02-08T14:02:28Z"/>
              </w:rPr>
            </w:pPr>
            <w:del w:id="257" w:author="Unknown Author" w:date="2021-02-08T14:02:28Z">
              <w:r>
                <w:rPr>
                  <w:rFonts w:cs="Times New Roman" w:ascii="Times New Roman" w:hAnsi="Times New Roman"/>
                  <w:sz w:val="24"/>
                  <w:szCs w:val="24"/>
                </w:rPr>
                <w:delText>Males</w:delText>
              </w:r>
            </w:del>
          </w:p>
        </w:tc>
        <w:tc>
          <w:tcPr>
            <w:tcW w:w="2943"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del w:id="260" w:author="Unknown Author" w:date="2021-02-08T14:02:28Z"/>
              </w:rPr>
            </w:pPr>
            <w:del w:id="259" w:author="Unknown Author" w:date="2021-02-08T14:02:28Z">
              <w:r>
                <w:rPr>
                  <w:rFonts w:cs="Times New Roman" w:ascii="Times New Roman" w:hAnsi="Times New Roman"/>
                  <w:sz w:val="24"/>
                  <w:szCs w:val="24"/>
                </w:rPr>
                <w:delText>Females</w:delText>
              </w:r>
            </w:del>
          </w:p>
        </w:tc>
        <w:tc>
          <w:tcPr>
            <w:tcW w:w="2039" w:type="dxa"/>
            <w:gridSpan w:val="2"/>
            <w:tcBorders>
              <w:top w:val="single" w:sz="4" w:space="0" w:color="000000"/>
            </w:tcBorders>
            <w:shd w:fill="auto" w:val="clear"/>
          </w:tcPr>
          <w:p>
            <w:pPr>
              <w:pStyle w:val="TableContents"/>
              <w:jc w:val="center"/>
              <w:rPr>
                <w:rFonts w:ascii="Times New Roman" w:hAnsi="Times New Roman" w:cs="Times New Roman"/>
                <w:sz w:val="24"/>
                <w:szCs w:val="24"/>
                <w:del w:id="262" w:author="Unknown Author" w:date="2021-02-08T14:02:28Z"/>
              </w:rPr>
            </w:pPr>
            <w:del w:id="261" w:author="Unknown Author" w:date="2021-02-08T14:02:28Z">
              <w:r>
                <w:rPr>
                  <w:rFonts w:cs="Times New Roman" w:ascii="Times New Roman" w:hAnsi="Times New Roman"/>
                  <w:sz w:val="24"/>
                  <w:szCs w:val="24"/>
                </w:rPr>
                <w:delText xml:space="preserve">Sex differentials </w:delText>
              </w:r>
            </w:del>
          </w:p>
          <w:p>
            <w:pPr>
              <w:pStyle w:val="TableContents"/>
              <w:spacing w:before="0" w:after="200"/>
              <w:jc w:val="center"/>
              <w:rPr>
                <w:sz w:val="24"/>
                <w:szCs w:val="24"/>
                <w:del w:id="264" w:author="Unknown Author" w:date="2021-02-08T14:02:28Z"/>
              </w:rPr>
            </w:pPr>
            <w:del w:id="263" w:author="Unknown Author" w:date="2021-02-08T14:02:28Z">
              <w:r>
                <w:rPr>
                  <w:rFonts w:cs="Times New Roman" w:ascii="Times New Roman" w:hAnsi="Times New Roman"/>
                  <w:sz w:val="24"/>
                  <w:szCs w:val="24"/>
                </w:rPr>
                <w:delText>(Females-Males)</w:delText>
              </w:r>
            </w:del>
          </w:p>
        </w:tc>
      </w:tr>
      <w:tr>
        <w:trPr/>
        <w:tc>
          <w:tcPr>
            <w:tcW w:w="692"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66" w:author="Unknown Author" w:date="2021-02-08T14:02:28Z"/>
              </w:rPr>
            </w:pPr>
            <w:del w:id="265" w:author="Unknown Author" w:date="2021-02-08T14:02:28Z">
              <w:r>
                <w:rPr>
                  <w:rFonts w:cs="Times New Roman" w:ascii="Times New Roman" w:hAnsi="Times New Roman"/>
                  <w:sz w:val="24"/>
                  <w:szCs w:val="24"/>
                </w:rPr>
                <w:delText>Age</w:delText>
              </w:r>
            </w:del>
          </w:p>
        </w:tc>
        <w:tc>
          <w:tcPr>
            <w:tcW w:w="721"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68" w:author="Unknown Author" w:date="2021-02-08T14:02:28Z"/>
              </w:rPr>
            </w:pPr>
            <w:del w:id="267" w:author="Unknown Author" w:date="2021-02-08T14:02:28Z">
              <w:r>
                <w:rPr>
                  <w:rFonts w:cs="Times New Roman" w:ascii="Times New Roman" w:hAnsi="Times New Roman"/>
                  <w:sz w:val="24"/>
                  <w:szCs w:val="24"/>
                </w:rPr>
                <w:delText>Rural</w:delText>
              </w:r>
            </w:del>
          </w:p>
        </w:tc>
        <w:tc>
          <w:tcPr>
            <w:tcW w:w="719"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70" w:author="Unknown Author" w:date="2021-02-08T14:02:28Z"/>
              </w:rPr>
            </w:pPr>
            <w:del w:id="269" w:author="Unknown Author" w:date="2021-02-08T14:02:28Z">
              <w:r>
                <w:rPr>
                  <w:rFonts w:cs="Times New Roman" w:ascii="Times New Roman" w:hAnsi="Times New Roman"/>
                  <w:sz w:val="24"/>
                  <w:szCs w:val="24"/>
                </w:rPr>
                <w:delText>Urban</w:delText>
              </w:r>
            </w:del>
          </w:p>
        </w:tc>
        <w:tc>
          <w:tcPr>
            <w:tcW w:w="1502" w:type="dxa"/>
            <w:tcBorders>
              <w:top w:val="single" w:sz="4" w:space="0" w:color="000000"/>
              <w:bottom w:val="single" w:sz="4" w:space="0" w:color="000000"/>
            </w:tcBorders>
            <w:shd w:fill="auto" w:val="clear"/>
          </w:tcPr>
          <w:p>
            <w:pPr>
              <w:pStyle w:val="TableContents"/>
              <w:jc w:val="center"/>
              <w:rPr>
                <w:rFonts w:ascii="Times New Roman" w:hAnsi="Times New Roman" w:cs="Times New Roman"/>
                <w:sz w:val="24"/>
                <w:szCs w:val="24"/>
                <w:del w:id="272" w:author="Unknown Author" w:date="2021-02-08T14:02:28Z"/>
              </w:rPr>
            </w:pPr>
            <w:del w:id="271" w:author="Unknown Author" w:date="2021-02-08T14:02:28Z">
              <w:r>
                <w:rPr>
                  <w:rFonts w:cs="Times New Roman" w:ascii="Times New Roman" w:hAnsi="Times New Roman"/>
                  <w:sz w:val="24"/>
                  <w:szCs w:val="24"/>
                </w:rPr>
                <w:delText>Difference</w:delText>
              </w:r>
            </w:del>
          </w:p>
          <w:p>
            <w:pPr>
              <w:pStyle w:val="TableContents"/>
              <w:spacing w:before="0" w:after="200"/>
              <w:jc w:val="center"/>
              <w:rPr>
                <w:sz w:val="24"/>
                <w:szCs w:val="24"/>
                <w:del w:id="274" w:author="Unknown Author" w:date="2021-02-08T14:02:28Z"/>
              </w:rPr>
            </w:pPr>
            <w:del w:id="273" w:author="Unknown Author" w:date="2021-02-08T14:02:28Z">
              <w:r>
                <w:rPr>
                  <w:rFonts w:cs="Times New Roman" w:ascii="Times New Roman" w:hAnsi="Times New Roman"/>
                  <w:sz w:val="24"/>
                  <w:szCs w:val="24"/>
                </w:rPr>
                <w:delText>(Rural-Urban)</w:delText>
              </w:r>
            </w:del>
          </w:p>
        </w:tc>
        <w:tc>
          <w:tcPr>
            <w:tcW w:w="721"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76" w:author="Unknown Author" w:date="2021-02-08T14:02:28Z"/>
              </w:rPr>
            </w:pPr>
            <w:del w:id="275" w:author="Unknown Author" w:date="2021-02-08T14:02:28Z">
              <w:r>
                <w:rPr>
                  <w:rFonts w:cs="Times New Roman" w:ascii="Times New Roman" w:hAnsi="Times New Roman"/>
                  <w:sz w:val="24"/>
                  <w:szCs w:val="24"/>
                </w:rPr>
                <w:delText>Rural</w:delText>
              </w:r>
            </w:del>
          </w:p>
        </w:tc>
        <w:tc>
          <w:tcPr>
            <w:tcW w:w="720"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78" w:author="Unknown Author" w:date="2021-02-08T14:02:28Z"/>
              </w:rPr>
            </w:pPr>
            <w:del w:id="277" w:author="Unknown Author" w:date="2021-02-08T14:02:28Z">
              <w:r>
                <w:rPr>
                  <w:rFonts w:cs="Times New Roman" w:ascii="Times New Roman" w:hAnsi="Times New Roman"/>
                  <w:sz w:val="24"/>
                  <w:szCs w:val="24"/>
                </w:rPr>
                <w:delText>Urban</w:delText>
              </w:r>
            </w:del>
          </w:p>
        </w:tc>
        <w:tc>
          <w:tcPr>
            <w:tcW w:w="1502" w:type="dxa"/>
            <w:tcBorders>
              <w:top w:val="single" w:sz="4" w:space="0" w:color="000000"/>
              <w:bottom w:val="single" w:sz="4" w:space="0" w:color="000000"/>
            </w:tcBorders>
            <w:shd w:fill="auto" w:val="clear"/>
          </w:tcPr>
          <w:p>
            <w:pPr>
              <w:pStyle w:val="TableContents"/>
              <w:jc w:val="center"/>
              <w:rPr>
                <w:rFonts w:ascii="Times New Roman" w:hAnsi="Times New Roman" w:cs="Times New Roman"/>
                <w:sz w:val="24"/>
                <w:szCs w:val="24"/>
                <w:del w:id="280" w:author="Unknown Author" w:date="2021-02-08T14:02:28Z"/>
              </w:rPr>
            </w:pPr>
            <w:del w:id="279" w:author="Unknown Author" w:date="2021-02-08T14:02:28Z">
              <w:r>
                <w:rPr>
                  <w:rFonts w:cs="Times New Roman" w:ascii="Times New Roman" w:hAnsi="Times New Roman"/>
                  <w:sz w:val="24"/>
                  <w:szCs w:val="24"/>
                </w:rPr>
                <w:delText>Difference</w:delText>
              </w:r>
            </w:del>
          </w:p>
          <w:p>
            <w:pPr>
              <w:pStyle w:val="TableContents"/>
              <w:spacing w:before="0" w:after="200"/>
              <w:jc w:val="center"/>
              <w:rPr>
                <w:sz w:val="24"/>
                <w:szCs w:val="24"/>
                <w:del w:id="282" w:author="Unknown Author" w:date="2021-02-08T14:02:28Z"/>
              </w:rPr>
            </w:pPr>
            <w:del w:id="281" w:author="Unknown Author" w:date="2021-02-08T14:02:28Z">
              <w:r>
                <w:rPr>
                  <w:rFonts w:cs="Times New Roman" w:ascii="Times New Roman" w:hAnsi="Times New Roman"/>
                  <w:sz w:val="24"/>
                  <w:szCs w:val="24"/>
                </w:rPr>
                <w:delText>(Rural-Urban)</w:delText>
              </w:r>
            </w:del>
          </w:p>
        </w:tc>
        <w:tc>
          <w:tcPr>
            <w:tcW w:w="1019"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84" w:author="Unknown Author" w:date="2021-02-08T14:02:28Z"/>
              </w:rPr>
            </w:pPr>
            <w:del w:id="283" w:author="Unknown Author" w:date="2021-02-08T14:02:28Z">
              <w:r>
                <w:rPr>
                  <w:rFonts w:cs="Times New Roman" w:ascii="Times New Roman" w:hAnsi="Times New Roman"/>
                  <w:sz w:val="24"/>
                  <w:szCs w:val="24"/>
                </w:rPr>
                <w:delText>Rural</w:delText>
              </w:r>
            </w:del>
          </w:p>
        </w:tc>
        <w:tc>
          <w:tcPr>
            <w:tcW w:w="1020"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86" w:author="Unknown Author" w:date="2021-02-08T14:02:28Z"/>
              </w:rPr>
            </w:pPr>
            <w:del w:id="285" w:author="Unknown Author" w:date="2021-02-08T14:02:28Z">
              <w:r>
                <w:rPr>
                  <w:rFonts w:cs="Times New Roman" w:ascii="Times New Roman" w:hAnsi="Times New Roman"/>
                  <w:sz w:val="24"/>
                  <w:szCs w:val="24"/>
                </w:rPr>
                <w:delText>Urban</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288" w:author="Unknown Author" w:date="2021-02-08T14:02:28Z"/>
              </w:rPr>
            </w:pPr>
            <w:del w:id="287" w:author="Unknown Author" w:date="2021-02-08T14:02:28Z">
              <w:r>
                <w:rPr>
                  <w:rFonts w:cs="Times New Roman" w:ascii="Times New Roman" w:hAnsi="Times New Roman"/>
                  <w:sz w:val="24"/>
                  <w:szCs w:val="24"/>
                </w:rPr>
                <w:delText>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290" w:author="Unknown Author" w:date="2021-02-08T14:02:28Z"/>
              </w:rPr>
            </w:pPr>
            <w:del w:id="289" w:author="Unknown Author" w:date="2021-02-08T14:02:28Z">
              <w:r>
                <w:rPr>
                  <w:rFonts w:cs="Times New Roman" w:ascii="Times New Roman" w:hAnsi="Times New Roman"/>
                  <w:sz w:val="24"/>
                  <w:szCs w:val="24"/>
                </w:rPr>
                <w:delText>74.5</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292" w:author="Unknown Author" w:date="2021-02-08T14:02:28Z"/>
              </w:rPr>
            </w:pPr>
            <w:del w:id="291" w:author="Unknown Author" w:date="2021-02-08T14:02:28Z">
              <w:r>
                <w:rPr>
                  <w:rFonts w:cs="Times New Roman" w:ascii="Times New Roman" w:hAnsi="Times New Roman"/>
                  <w:sz w:val="24"/>
                  <w:szCs w:val="24"/>
                </w:rPr>
                <w:delText>70.6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294" w:author="Unknown Author" w:date="2021-02-08T14:02:28Z"/>
              </w:rPr>
            </w:pPr>
            <w:del w:id="293" w:author="Unknown Author" w:date="2021-02-08T14:02:28Z">
              <w:r>
                <w:rPr>
                  <w:rFonts w:cs="Times New Roman" w:ascii="Times New Roman" w:hAnsi="Times New Roman"/>
                  <w:sz w:val="24"/>
                  <w:szCs w:val="24"/>
                </w:rPr>
                <w:delText>3.9</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296" w:author="Unknown Author" w:date="2021-02-08T14:02:28Z"/>
              </w:rPr>
            </w:pPr>
            <w:del w:id="295" w:author="Unknown Author" w:date="2021-02-08T14:02:28Z">
              <w:r>
                <w:rPr>
                  <w:rFonts w:cs="Times New Roman" w:ascii="Times New Roman" w:hAnsi="Times New Roman"/>
                  <w:sz w:val="24"/>
                  <w:szCs w:val="24"/>
                </w:rPr>
                <w:delText>78.9</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298" w:author="Unknown Author" w:date="2021-02-08T14:02:28Z"/>
              </w:rPr>
            </w:pPr>
            <w:del w:id="297" w:author="Unknown Author" w:date="2021-02-08T14:02:28Z">
              <w:r>
                <w:rPr>
                  <w:rFonts w:cs="Times New Roman" w:ascii="Times New Roman" w:hAnsi="Times New Roman"/>
                  <w:sz w:val="24"/>
                  <w:szCs w:val="24"/>
                </w:rPr>
                <w:delText>78.6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00" w:author="Unknown Author" w:date="2021-02-08T14:02:28Z"/>
              </w:rPr>
            </w:pPr>
            <w:del w:id="299" w:author="Unknown Author" w:date="2021-02-08T14:02:28Z">
              <w:r>
                <w:rPr>
                  <w:rFonts w:cs="Times New Roman" w:ascii="Times New Roman" w:hAnsi="Times New Roman"/>
                  <w:sz w:val="24"/>
                  <w:szCs w:val="24"/>
                </w:rPr>
                <w:delText>0.3</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02" w:author="Unknown Author" w:date="2021-02-08T14:02:28Z"/>
              </w:rPr>
            </w:pPr>
            <w:del w:id="301" w:author="Unknown Author" w:date="2021-02-08T14:02:28Z">
              <w:r>
                <w:rPr>
                  <w:rFonts w:cs="Times New Roman" w:ascii="Times New Roman" w:hAnsi="Times New Roman"/>
                  <w:sz w:val="24"/>
                  <w:szCs w:val="24"/>
                </w:rPr>
                <w:delText>4.4</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04" w:author="Unknown Author" w:date="2021-02-08T14:02:28Z"/>
              </w:rPr>
            </w:pPr>
            <w:del w:id="303" w:author="Unknown Author" w:date="2021-02-08T14:02:28Z">
              <w:r>
                <w:rPr>
                  <w:rFonts w:cs="Times New Roman" w:ascii="Times New Roman" w:hAnsi="Times New Roman"/>
                  <w:sz w:val="24"/>
                  <w:szCs w:val="24"/>
                </w:rPr>
                <w:delText>8.0</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306" w:author="Unknown Author" w:date="2021-02-08T14:02:28Z"/>
              </w:rPr>
            </w:pPr>
            <w:del w:id="305" w:author="Unknown Author" w:date="2021-02-08T14:02:28Z">
              <w:r>
                <w:rPr>
                  <w:rFonts w:cs="Times New Roman" w:ascii="Times New Roman" w:hAnsi="Times New Roman"/>
                  <w:sz w:val="24"/>
                  <w:szCs w:val="24"/>
                </w:rPr>
                <w:delText>20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08" w:author="Unknown Author" w:date="2021-02-08T14:02:28Z"/>
              </w:rPr>
            </w:pPr>
            <w:del w:id="307" w:author="Unknown Author" w:date="2021-02-08T14:02:28Z">
              <w:r>
                <w:rPr>
                  <w:rFonts w:cs="Times New Roman" w:ascii="Times New Roman" w:hAnsi="Times New Roman"/>
                  <w:sz w:val="24"/>
                  <w:szCs w:val="24"/>
                </w:rPr>
                <w:delText>56.9</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310" w:author="Unknown Author" w:date="2021-02-08T14:02:28Z"/>
              </w:rPr>
            </w:pPr>
            <w:del w:id="309" w:author="Unknown Author" w:date="2021-02-08T14:02:28Z">
              <w:r>
                <w:rPr>
                  <w:rFonts w:cs="Times New Roman" w:ascii="Times New Roman" w:hAnsi="Times New Roman"/>
                  <w:sz w:val="24"/>
                  <w:szCs w:val="24"/>
                </w:rPr>
                <w:delText>52.6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12" w:author="Unknown Author" w:date="2021-02-08T14:02:28Z"/>
              </w:rPr>
            </w:pPr>
            <w:del w:id="311" w:author="Unknown Author" w:date="2021-02-08T14:02:28Z">
              <w:r>
                <w:rPr>
                  <w:rFonts w:cs="Times New Roman" w:ascii="Times New Roman" w:hAnsi="Times New Roman"/>
                  <w:sz w:val="24"/>
                  <w:szCs w:val="24"/>
                </w:rPr>
                <w:delText>4.3</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14" w:author="Unknown Author" w:date="2021-02-08T14:02:28Z"/>
              </w:rPr>
            </w:pPr>
            <w:del w:id="313" w:author="Unknown Author" w:date="2021-02-08T14:02:28Z">
              <w:r>
                <w:rPr>
                  <w:rFonts w:cs="Times New Roman" w:ascii="Times New Roman" w:hAnsi="Times New Roman"/>
                  <w:sz w:val="24"/>
                  <w:szCs w:val="24"/>
                </w:rPr>
                <w:delText>60.8</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316" w:author="Unknown Author" w:date="2021-02-08T14:02:28Z"/>
              </w:rPr>
            </w:pPr>
            <w:del w:id="315" w:author="Unknown Author" w:date="2021-02-08T14:02:28Z">
              <w:r>
                <w:rPr>
                  <w:rFonts w:cs="Times New Roman" w:ascii="Times New Roman" w:hAnsi="Times New Roman"/>
                  <w:sz w:val="24"/>
                  <w:szCs w:val="24"/>
                </w:rPr>
                <w:delText>60.0</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18" w:author="Unknown Author" w:date="2021-02-08T14:02:28Z"/>
              </w:rPr>
            </w:pPr>
            <w:del w:id="317" w:author="Unknown Author" w:date="2021-02-08T14:02:28Z">
              <w:r>
                <w:rPr>
                  <w:rFonts w:cs="Times New Roman" w:ascii="Times New Roman" w:hAnsi="Times New Roman"/>
                  <w:sz w:val="24"/>
                  <w:szCs w:val="24"/>
                </w:rPr>
                <w:delText>0.8</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20" w:author="Unknown Author" w:date="2021-02-08T14:02:28Z"/>
              </w:rPr>
            </w:pPr>
            <w:del w:id="319" w:author="Unknown Author" w:date="2021-02-08T14:02:28Z">
              <w:r>
                <w:rPr>
                  <w:rFonts w:cs="Times New Roman" w:ascii="Times New Roman" w:hAnsi="Times New Roman"/>
                  <w:sz w:val="24"/>
                  <w:szCs w:val="24"/>
                </w:rPr>
                <w:delText>3.9</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22" w:author="Unknown Author" w:date="2021-02-08T14:02:28Z"/>
              </w:rPr>
            </w:pPr>
            <w:del w:id="321" w:author="Unknown Author" w:date="2021-02-08T14:02:28Z">
              <w:r>
                <w:rPr>
                  <w:rFonts w:cs="Times New Roman" w:ascii="Times New Roman" w:hAnsi="Times New Roman"/>
                  <w:sz w:val="24"/>
                  <w:szCs w:val="24"/>
                </w:rPr>
                <w:delText>7.4</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324" w:author="Unknown Author" w:date="2021-02-08T14:02:28Z"/>
              </w:rPr>
            </w:pPr>
            <w:del w:id="323" w:author="Unknown Author" w:date="2021-02-08T14:02:28Z">
              <w:r>
                <w:rPr>
                  <w:rFonts w:cs="Times New Roman" w:ascii="Times New Roman" w:hAnsi="Times New Roman"/>
                  <w:sz w:val="24"/>
                  <w:szCs w:val="24"/>
                </w:rPr>
                <w:delText>40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26" w:author="Unknown Author" w:date="2021-02-08T14:02:28Z"/>
              </w:rPr>
            </w:pPr>
            <w:del w:id="325" w:author="Unknown Author" w:date="2021-02-08T14:02:28Z">
              <w:r>
                <w:rPr>
                  <w:rFonts w:cs="Times New Roman" w:ascii="Times New Roman" w:hAnsi="Times New Roman"/>
                  <w:sz w:val="24"/>
                  <w:szCs w:val="24"/>
                </w:rPr>
                <w:delText>39.8</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328" w:author="Unknown Author" w:date="2021-02-08T14:02:28Z"/>
              </w:rPr>
            </w:pPr>
            <w:del w:id="327" w:author="Unknown Author" w:date="2021-02-08T14:02:28Z">
              <w:r>
                <w:rPr>
                  <w:rFonts w:cs="Times New Roman" w:ascii="Times New Roman" w:hAnsi="Times New Roman"/>
                  <w:sz w:val="24"/>
                  <w:szCs w:val="24"/>
                </w:rPr>
                <w:delText>35.5</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30" w:author="Unknown Author" w:date="2021-02-08T14:02:28Z"/>
              </w:rPr>
            </w:pPr>
            <w:del w:id="329" w:author="Unknown Author" w:date="2021-02-08T14:02:28Z">
              <w:r>
                <w:rPr>
                  <w:rFonts w:cs="Times New Roman" w:ascii="Times New Roman" w:hAnsi="Times New Roman"/>
                  <w:sz w:val="24"/>
                  <w:szCs w:val="24"/>
                </w:rPr>
                <w:delText>4.3</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32" w:author="Unknown Author" w:date="2021-02-08T14:02:28Z"/>
              </w:rPr>
            </w:pPr>
            <w:del w:id="331" w:author="Unknown Author" w:date="2021-02-08T14:02:28Z">
              <w:r>
                <w:rPr>
                  <w:rFonts w:cs="Times New Roman" w:ascii="Times New Roman" w:hAnsi="Times New Roman"/>
                  <w:sz w:val="24"/>
                  <w:szCs w:val="24"/>
                </w:rPr>
                <w:delText>41.9</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334" w:author="Unknown Author" w:date="2021-02-08T14:02:28Z"/>
              </w:rPr>
            </w:pPr>
            <w:del w:id="333" w:author="Unknown Author" w:date="2021-02-08T14:02:28Z">
              <w:r>
                <w:rPr>
                  <w:rFonts w:cs="Times New Roman" w:ascii="Times New Roman" w:hAnsi="Times New Roman"/>
                  <w:sz w:val="24"/>
                  <w:szCs w:val="24"/>
                </w:rPr>
                <w:delText>41.0</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36" w:author="Unknown Author" w:date="2021-02-08T14:02:28Z"/>
              </w:rPr>
            </w:pPr>
            <w:del w:id="335" w:author="Unknown Author" w:date="2021-02-08T14:02:28Z">
              <w:r>
                <w:rPr>
                  <w:rFonts w:cs="Times New Roman" w:ascii="Times New Roman" w:hAnsi="Times New Roman"/>
                  <w:sz w:val="24"/>
                  <w:szCs w:val="24"/>
                </w:rPr>
                <w:delText>0.9</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38" w:author="Unknown Author" w:date="2021-02-08T14:02:28Z"/>
              </w:rPr>
            </w:pPr>
            <w:del w:id="337" w:author="Unknown Author" w:date="2021-02-08T14:02:28Z">
              <w:r>
                <w:rPr>
                  <w:rFonts w:cs="Times New Roman" w:ascii="Times New Roman" w:hAnsi="Times New Roman"/>
                  <w:sz w:val="24"/>
                  <w:szCs w:val="24"/>
                </w:rPr>
                <w:delText>2.1</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40" w:author="Unknown Author" w:date="2021-02-08T14:02:28Z"/>
              </w:rPr>
            </w:pPr>
            <w:del w:id="339" w:author="Unknown Author" w:date="2021-02-08T14:02:28Z">
              <w:r>
                <w:rPr>
                  <w:rFonts w:cs="Times New Roman" w:ascii="Times New Roman" w:hAnsi="Times New Roman"/>
                  <w:sz w:val="24"/>
                  <w:szCs w:val="24"/>
                </w:rPr>
                <w:delText>5.5</w:delText>
              </w:r>
            </w:del>
          </w:p>
        </w:tc>
      </w:tr>
      <w:tr>
        <w:trPr/>
        <w:tc>
          <w:tcPr>
            <w:tcW w:w="69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42" w:author="Unknown Author" w:date="2021-02-08T14:02:28Z"/>
              </w:rPr>
            </w:pPr>
            <w:del w:id="341" w:author="Unknown Author" w:date="2021-02-08T14:02:28Z">
              <w:r>
                <w:rPr>
                  <w:rFonts w:cs="Times New Roman" w:ascii="Times New Roman" w:hAnsi="Times New Roman"/>
                  <w:sz w:val="24"/>
                  <w:szCs w:val="24"/>
                </w:rPr>
                <w:delText>60</w:delText>
              </w:r>
            </w:del>
          </w:p>
        </w:tc>
        <w:tc>
          <w:tcPr>
            <w:tcW w:w="721"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44" w:author="Unknown Author" w:date="2021-02-08T14:02:28Z"/>
              </w:rPr>
            </w:pPr>
            <w:del w:id="343" w:author="Unknown Author" w:date="2021-02-08T14:02:28Z">
              <w:r>
                <w:rPr>
                  <w:rFonts w:cs="Times New Roman" w:ascii="Times New Roman" w:hAnsi="Times New Roman"/>
                  <w:sz w:val="24"/>
                  <w:szCs w:val="24"/>
                </w:rPr>
                <w:delText>23.1</w:delText>
              </w:r>
            </w:del>
          </w:p>
        </w:tc>
        <w:tc>
          <w:tcPr>
            <w:tcW w:w="719"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46" w:author="Unknown Author" w:date="2021-02-08T14:02:28Z"/>
              </w:rPr>
            </w:pPr>
            <w:del w:id="345" w:author="Unknown Author" w:date="2021-02-08T14:02:28Z">
              <w:r>
                <w:rPr>
                  <w:rFonts w:cs="Times New Roman" w:ascii="Times New Roman" w:hAnsi="Times New Roman"/>
                  <w:sz w:val="24"/>
                  <w:szCs w:val="24"/>
                </w:rPr>
                <w:delText>19.6</w:delText>
              </w:r>
            </w:del>
          </w:p>
        </w:tc>
        <w:tc>
          <w:tcPr>
            <w:tcW w:w="150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48" w:author="Unknown Author" w:date="2021-02-08T14:02:28Z"/>
              </w:rPr>
            </w:pPr>
            <w:del w:id="347" w:author="Unknown Author" w:date="2021-02-08T14:02:28Z">
              <w:r>
                <w:rPr>
                  <w:rFonts w:cs="Times New Roman" w:ascii="Times New Roman" w:hAnsi="Times New Roman"/>
                  <w:sz w:val="24"/>
                  <w:szCs w:val="24"/>
                </w:rPr>
                <w:delText>3.5</w:delText>
              </w:r>
            </w:del>
          </w:p>
        </w:tc>
        <w:tc>
          <w:tcPr>
            <w:tcW w:w="721"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0" w:author="Unknown Author" w:date="2021-02-08T14:02:28Z"/>
              </w:rPr>
            </w:pPr>
            <w:del w:id="349" w:author="Unknown Author" w:date="2021-02-08T14:02:28Z">
              <w:r>
                <w:rPr>
                  <w:rFonts w:cs="Times New Roman" w:ascii="Times New Roman" w:hAnsi="Times New Roman"/>
                  <w:sz w:val="24"/>
                  <w:szCs w:val="24"/>
                </w:rPr>
                <w:delText>24.2</w:delText>
              </w:r>
            </w:del>
          </w:p>
        </w:tc>
        <w:tc>
          <w:tcPr>
            <w:tcW w:w="720"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2" w:author="Unknown Author" w:date="2021-02-08T14:02:28Z"/>
              </w:rPr>
            </w:pPr>
            <w:del w:id="351" w:author="Unknown Author" w:date="2021-02-08T14:02:28Z">
              <w:r>
                <w:rPr>
                  <w:rFonts w:cs="Times New Roman" w:ascii="Times New Roman" w:hAnsi="Times New Roman"/>
                  <w:sz w:val="24"/>
                  <w:szCs w:val="24"/>
                </w:rPr>
                <w:delText>23.5</w:delText>
              </w:r>
            </w:del>
          </w:p>
        </w:tc>
        <w:tc>
          <w:tcPr>
            <w:tcW w:w="150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4" w:author="Unknown Author" w:date="2021-02-08T14:02:28Z"/>
              </w:rPr>
            </w:pPr>
            <w:del w:id="353" w:author="Unknown Author" w:date="2021-02-08T14:02:28Z">
              <w:r>
                <w:rPr>
                  <w:rFonts w:cs="Times New Roman" w:ascii="Times New Roman" w:hAnsi="Times New Roman"/>
                  <w:sz w:val="24"/>
                  <w:szCs w:val="24"/>
                </w:rPr>
                <w:delText>0.7</w:delText>
              </w:r>
            </w:del>
          </w:p>
        </w:tc>
        <w:tc>
          <w:tcPr>
            <w:tcW w:w="1019"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6" w:author="Unknown Author" w:date="2021-02-08T14:02:28Z"/>
              </w:rPr>
            </w:pPr>
            <w:del w:id="355" w:author="Unknown Author" w:date="2021-02-08T14:02:28Z">
              <w:r>
                <w:rPr>
                  <w:rFonts w:cs="Times New Roman" w:ascii="Times New Roman" w:hAnsi="Times New Roman"/>
                  <w:sz w:val="24"/>
                  <w:szCs w:val="24"/>
                </w:rPr>
                <w:delText>1.1</w:delText>
              </w:r>
            </w:del>
          </w:p>
        </w:tc>
        <w:tc>
          <w:tcPr>
            <w:tcW w:w="1020"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8" w:author="Unknown Author" w:date="2021-02-08T14:02:28Z"/>
              </w:rPr>
            </w:pPr>
            <w:del w:id="357" w:author="Unknown Author" w:date="2021-02-08T14:02:28Z">
              <w:r>
                <w:rPr>
                  <w:rFonts w:cs="Times New Roman" w:ascii="Times New Roman" w:hAnsi="Times New Roman"/>
                  <w:sz w:val="24"/>
                  <w:szCs w:val="24"/>
                </w:rPr>
                <w:delText>3.9</w:delText>
              </w:r>
            </w:del>
          </w:p>
        </w:tc>
      </w:tr>
    </w:tbl>
    <w:p>
      <w:pPr>
        <w:pStyle w:val="TextBody"/>
        <w:rPr>
          <w:rFonts w:ascii="Times New Roman" w:hAnsi="Times New Roman"/>
          <w:sz w:val="24"/>
          <w:szCs w:val="24"/>
        </w:rPr>
      </w:pPr>
      <w:r>
        <w:rPr>
          <w:rFonts w:ascii="Times New Roman" w:hAnsi="Times New Roman"/>
          <w:sz w:val="24"/>
          <w:szCs w:val="24"/>
        </w:rPr>
      </w:r>
    </w:p>
    <w:p>
      <w:pPr>
        <w:pStyle w:val="TextBody"/>
        <w:spacing w:lineRule="auto" w:line="240"/>
        <w:rPr>
          <w:rFonts w:ascii="Times New Roman" w:hAnsi="Times New Roman"/>
          <w:del w:id="362" w:author="Unknown Author" w:date="2021-02-08T14:02:28Z"/>
        </w:rPr>
      </w:pPr>
      <w:del w:id="359" w:author="Unknown Author" w:date="2021-02-08T14:02:28Z">
        <w:r>
          <w:rPr/>
          <w:delText>Concerning estimates of disease and disability prevalence, Figure 2 presents results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delText>
        </w:r>
      </w:del>
      <w:del w:id="360" w:author="Unknown Author" w:date="2021-02-08T14:02:28Z">
        <w:r>
          <w:rPr>
            <w:rStyle w:val="FootnoteAnchor"/>
          </w:rPr>
          <w:footnoteReference w:id="7"/>
        </w:r>
      </w:del>
      <w:del w:id="361" w:author="Unknown Author" w:date="2021-02-08T14:02:28Z">
        <w:r>
          <w:rPr/>
          <w:delText>.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delText>
        </w:r>
      </w:del>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bCs/>
          <w:sz w:val="24"/>
          <w:szCs w:val="24"/>
        </w:rPr>
        <w:t xml:space="preserve">Figure 2: </w:t>
      </w:r>
      <w:r>
        <w:rPr>
          <w:rFonts w:ascii="Times New Roman" w:hAnsi="Times New Roman"/>
          <w:sz w:val="24"/>
          <w:szCs w:val="24"/>
        </w:rPr>
        <w:t>Rural and urban disease and disability prevalence by sex and age - Brazil, 2010-2013. Source: 2010 Brazilian National Census 2010 and 2013 National Health Survey.</w:t>
      </w:r>
    </w:p>
    <w:p>
      <w:pPr>
        <w:pStyle w:val="CaptionedFigure"/>
        <w:rPr>
          <w:rFonts w:ascii="Times New Roman" w:hAnsi="Times New Roman"/>
          <w:sz w:val="24"/>
          <w:szCs w:val="24"/>
        </w:rPr>
      </w:pPr>
      <w:r>
        <w:rPr>
          <w:rFonts w:ascii="Times New Roman" w:hAnsi="Times New Roman"/>
          <w:sz w:val="24"/>
          <w:szCs w:val="24"/>
        </w:rPr>
        <w:drawing>
          <wp:inline distT="0" distB="0" distL="0" distR="0">
            <wp:extent cx="5486400" cy="2743200"/>
            <wp:effectExtent l="0" t="0" r="0" b="0"/>
            <wp:docPr id="3"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4"/>
                    <a:stretch>
                      <a:fillRect/>
                    </a:stretch>
                  </pic:blipFill>
                  <pic:spPr bwMode="auto">
                    <a:xfrm>
                      <a:off x="0" y="0"/>
                      <a:ext cx="5486400" cy="2743200"/>
                    </a:xfrm>
                    <a:prstGeom prst="rect">
                      <a:avLst/>
                    </a:prstGeom>
                  </pic:spPr>
                </pic:pic>
              </a:graphicData>
            </a:graphic>
          </wp:inline>
        </w:drawing>
      </w:r>
    </w:p>
    <w:p>
      <w:pPr>
        <w:pStyle w:val="ImageCaption"/>
        <w:spacing w:lineRule="auto" w:line="240"/>
        <w:rPr>
          <w:rFonts w:ascii="Times New Roman" w:hAnsi="Times New Roman"/>
          <w:del w:id="364" w:author="Unknown Author" w:date="2021-02-08T14:02:28Z"/>
        </w:rPr>
      </w:pPr>
      <w:del w:id="363" w:author="Unknown Author" w:date="2021-02-08T14:02:28Z">
        <w:r>
          <w:rPr/>
        </w:r>
      </w:del>
    </w:p>
    <w:p>
      <w:pPr>
        <w:pStyle w:val="ImageCaption"/>
        <w:spacing w:lineRule="auto" w:line="360"/>
        <w:jc w:val="both"/>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ascii="Times New Roman" w:hAnsi="Times New Roman"/>
          <w:color w:val="auto"/>
          <w:kern w:val="0"/>
          <w:sz w:val="24"/>
          <w:szCs w:val="24"/>
          <w:lang w:val="en-US" w:eastAsia="en-US" w:bidi="ar-SA"/>
        </w:rPr>
        <w:t>Table 2 presents the results of morbidity-free life expectancy or health expectancy (</w:t>
      </w:r>
      <w:r>
        <w:rPr>
          <w:rFonts w:eastAsia="Cambria" w:cs="" w:cstheme="minorBidi" w:eastAsiaTheme="minorHAnsi" w:ascii="Times New Roman" w:hAnsi="Times New Roman"/>
          <w:color w:val="auto"/>
          <w:kern w:val="0"/>
          <w:sz w:val="24"/>
          <w:szCs w:val="24"/>
          <w:lang w:val="en-US" w:eastAsia="en-US" w:bidi="ar-SA"/>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eastAsia="Cambria" w:cs="" w:cstheme="minorBidi" w:eastAsiaTheme="minorHAnsi" w:ascii="Times New Roman" w:hAnsi="Times New Roman"/>
          <w:color w:val="auto"/>
          <w:kern w:val="0"/>
          <w:sz w:val="24"/>
          <w:szCs w:val="24"/>
          <w:lang w:val="en-US" w:eastAsia="en-US" w:bidi="ar-SA"/>
        </w:rPr>
        <w:t xml:space="preserve">) estimates for males and females of rural and urban areas at birth, at 20 years old, at 40 years old, and at 60 years old. </w:t>
      </w:r>
      <w:ins w:id="365" w:author="Unknown Author" w:date="2021-02-08T14:02:28Z">
        <w:r>
          <w:rPr>
            <w:rFonts w:eastAsia="Cambria" w:cs="" w:cstheme="minorBidi" w:eastAsiaTheme="minorHAnsi" w:ascii="Times New Roman" w:hAnsi="Times New Roman"/>
            <w:color w:val="auto"/>
            <w:kern w:val="0"/>
            <w:sz w:val="24"/>
            <w:szCs w:val="24"/>
            <w:lang w:val="en-US" w:eastAsia="en-US" w:bidi="ar-SA"/>
          </w:rPr>
          <w:t>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w:ins>
      <w:ins w:id="366" w:author="Unknown Author" w:date="2021-02-08T14:02:28Z">
        <w:r>
          <w:rPr>
            <w:rFonts w:eastAsia="Cambria" w:cs="" w:cstheme="minorBidi" w:eastAsiaTheme="minorHAnsi" w:ascii="Times New Roman" w:hAnsi="Times New Roman"/>
            <w:color w:val="auto"/>
            <w:kern w:val="0"/>
            <w:sz w:val="24"/>
            <w:szCs w:val="24"/>
            <w:lang w:val="en-US" w:eastAsia="en-US" w:bidi="ar-SA"/>
          </w:rPr>
        </w:r>
      </w:ins>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ins w:id="367" w:author="Unknown Author" w:date="2021-02-08T14:02:28Z">
        <w:r>
          <w:rPr>
            <w:rFonts w:eastAsia="Cambria" w:cs="" w:cstheme="minorBidi" w:eastAsiaTheme="minorHAnsi" w:ascii="Times New Roman" w:hAnsi="Times New Roman"/>
            <w:color w:val="auto"/>
            <w:kern w:val="0"/>
            <w:sz w:val="24"/>
            <w:szCs w:val="24"/>
            <w:lang w:val="en-US" w:eastAsia="en-US" w:bidi="ar-SA"/>
          </w:rPr>
          <w:t xml:space="preserve"> ratio), the rural advantage prevails only for </w:t>
        </w:r>
      </w:ins>
      <w:del w:id="368" w:author="Unknown Author" w:date="2021-02-08T14:02:28Z">
        <w:r>
          <w:rPr>
            <w:rFonts w:eastAsia="Cambria" w:cs="" w:cstheme="minorBidi" w:eastAsiaTheme="minorHAnsi" w:ascii="Times New Roman" w:hAnsi="Times New Roman"/>
            <w:color w:val="auto"/>
            <w:kern w:val="0"/>
            <w:sz w:val="24"/>
            <w:szCs w:val="24"/>
            <w:lang w:val="en-US" w:eastAsia="en-US" w:bidi="ar-SA"/>
          </w:rPr>
          <w:delText xml:space="preserve">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elderly. These absolute values present worse scenarios in urban areas for life expectancy without </w:delText>
        </w:r>
      </w:del>
      <w:r>
        <w:rPr>
          <w:rFonts w:eastAsia="Cambria" w:cs="" w:cstheme="minorBidi" w:eastAsiaTheme="minorHAnsi" w:ascii="Times New Roman" w:hAnsi="Times New Roman"/>
          <w:color w:val="auto"/>
          <w:kern w:val="0"/>
          <w:sz w:val="24"/>
          <w:szCs w:val="24"/>
          <w:lang w:val="en-US" w:eastAsia="en-US" w:bidi="ar-SA"/>
        </w:rPr>
        <w:t>cardiovascular diseases and diabetes</w:t>
      </w:r>
      <w:ins w:id="369" w:author="Unknown Author" w:date="2021-02-08T14:02:28Z">
        <w:r>
          <w:rPr>
            <w:rFonts w:eastAsia="Cambria" w:cs="" w:cstheme="minorBidi" w:eastAsiaTheme="minorHAnsi" w:ascii="Times New Roman" w:hAnsi="Times New Roman"/>
            <w:color w:val="auto"/>
            <w:kern w:val="0"/>
            <w:sz w:val="24"/>
            <w:szCs w:val="24"/>
            <w:lang w:val="en-US" w:eastAsia="en-US" w:bidi="ar-SA"/>
          </w:rPr>
          <w:t>, whereas a relative urban advantage is</w:t>
        </w:r>
      </w:ins>
      <w:del w:id="370" w:author="Unknown Author" w:date="2021-02-08T14:02:28Z">
        <w:r>
          <w:rPr>
            <w:rFonts w:eastAsia="Cambria" w:cs="" w:cstheme="minorBidi" w:eastAsiaTheme="minorHAnsi" w:ascii="Times New Roman" w:hAnsi="Times New Roman"/>
            <w:color w:val="auto"/>
            <w:kern w:val="0"/>
            <w:sz w:val="24"/>
            <w:szCs w:val="24"/>
            <w:lang w:val="en-US" w:eastAsia="en-US" w:bidi="ar-SA"/>
          </w:rPr>
          <w:delText xml:space="preserve"> estimates. These two groups of diseases exhibited a higher prevalence for the urban population for the adult and the older age groups. Female absolute values estimates reported negligible differences between urban and rural areas, even though a slight rural advantage was</w:delText>
        </w:r>
      </w:del>
      <w:r>
        <w:rPr>
          <w:rFonts w:eastAsia="Cambria" w:cs="" w:cstheme="minorBidi" w:eastAsiaTheme="minorHAnsi" w:ascii="Times New Roman" w:hAnsi="Times New Roman"/>
          <w:color w:val="auto"/>
          <w:kern w:val="0"/>
          <w:sz w:val="24"/>
          <w:szCs w:val="24"/>
          <w:lang w:val="en-US" w:eastAsia="en-US" w:bidi="ar-SA"/>
        </w:rPr>
        <w:t xml:space="preserve"> observed for </w:t>
      </w:r>
      <w:ins w:id="371" w:author="Unknown Author" w:date="2021-02-08T14:02:28Z">
        <w:r>
          <w:rPr>
            <w:rFonts w:eastAsia="Cambria" w:cs="" w:cstheme="minorBidi" w:eastAsiaTheme="minorHAnsi" w:ascii="Times New Roman" w:hAnsi="Times New Roman"/>
            <w:color w:val="auto"/>
            <w:kern w:val="0"/>
            <w:sz w:val="24"/>
            <w:szCs w:val="24"/>
            <w:lang w:val="en-US" w:eastAsia="en-US" w:bidi="ar-SA"/>
          </w:rPr>
          <w:t>osteoarticular diseases and functional disabilities</w:t>
        </w:r>
      </w:ins>
      <w:del w:id="372" w:author="Unknown Author" w:date="2021-02-08T14:02:28Z">
        <w:r>
          <w:rPr>
            <w:rFonts w:eastAsia="Cambria" w:cs="" w:cstheme="minorBidi" w:eastAsiaTheme="minorHAnsi" w:ascii="Times New Roman" w:hAnsi="Times New Roman"/>
            <w:color w:val="auto"/>
            <w:kern w:val="0"/>
            <w:sz w:val="24"/>
            <w:szCs w:val="24"/>
            <w:lang w:val="en-US" w:eastAsia="en-US" w:bidi="ar-SA"/>
          </w:rPr>
          <w:delText>diabetes-free life expectancy at ages 40 and 60</w:delText>
        </w:r>
      </w:del>
      <w:r>
        <w:rPr>
          <w:rFonts w:eastAsia="Cambria" w:cs="" w:cstheme="minorBidi" w:eastAsiaTheme="minorHAnsi" w:ascii="Times New Roman" w:hAnsi="Times New Roman"/>
          <w:color w:val="auto"/>
          <w:kern w:val="0"/>
          <w:sz w:val="24"/>
          <w:szCs w:val="24"/>
          <w:lang w:val="en-US" w:eastAsia="en-US" w:bidi="ar-SA"/>
        </w:rPr>
        <w:t>.</w:t>
      </w:r>
    </w:p>
    <w:p>
      <w:pPr>
        <w:pStyle w:val="TextBody"/>
        <w:spacing w:lineRule="auto" w:line="240"/>
        <w:rPr>
          <w:b/>
          <w:b/>
          <w:bCs/>
          <w:del w:id="374" w:author="Unknown Author" w:date="2021-02-08T14:02:28Z"/>
        </w:rPr>
      </w:pPr>
      <w:del w:id="373" w:author="Unknown Author" w:date="2021-02-08T14:02:28Z">
        <w:r>
          <w:rPr>
            <w:b/>
            <w:bCs/>
          </w:rPr>
        </w:r>
      </w:del>
    </w:p>
    <w:p>
      <w:pPr>
        <w:pStyle w:val="TextBody"/>
        <w:spacing w:lineRule="auto" w:line="240"/>
        <w:rPr>
          <w:b/>
          <w:b/>
          <w:bCs/>
          <w:del w:id="376" w:author="Unknown Author" w:date="2021-02-08T14:02:28Z"/>
        </w:rPr>
      </w:pPr>
      <w:del w:id="375" w:author="Unknown Author" w:date="2021-02-08T14:02:28Z">
        <w:r>
          <w:rPr>
            <w:b/>
            <w:bCs/>
          </w:rPr>
        </w:r>
      </w:del>
    </w:p>
    <w:p>
      <w:pPr>
        <w:pStyle w:val="TextBody"/>
        <w:spacing w:lineRule="auto" w:line="240"/>
        <w:rPr>
          <w:b/>
          <w:b/>
          <w:bCs/>
          <w:del w:id="378" w:author="Unknown Author" w:date="2021-02-08T14:02:28Z"/>
        </w:rPr>
      </w:pPr>
      <w:del w:id="377" w:author="Unknown Author" w:date="2021-02-08T14:02:28Z">
        <w:r>
          <w:rPr>
            <w:b/>
            <w:bCs/>
          </w:rPr>
        </w:r>
      </w:del>
    </w:p>
    <w:p>
      <w:pPr>
        <w:pStyle w:val="TextBody"/>
        <w:spacing w:lineRule="auto" w:line="240"/>
        <w:rPr>
          <w:b/>
          <w:b/>
          <w:bCs/>
          <w:del w:id="380" w:author="Unknown Author" w:date="2021-02-08T14:02:28Z"/>
        </w:rPr>
      </w:pPr>
      <w:del w:id="379" w:author="Unknown Author" w:date="2021-02-08T14:02:28Z">
        <w:r>
          <w:rPr>
            <w:b/>
            <w:bCs/>
          </w:rPr>
        </w:r>
      </w:del>
    </w:p>
    <w:p>
      <w:pPr>
        <w:pStyle w:val="TextBody"/>
        <w:spacing w:lineRule="auto" w:line="240"/>
        <w:rPr>
          <w:b/>
          <w:b/>
          <w:bCs/>
          <w:del w:id="382" w:author="Unknown Author" w:date="2021-02-08T14:02:28Z"/>
        </w:rPr>
      </w:pPr>
      <w:del w:id="381" w:author="Unknown Author" w:date="2021-02-08T14:02:28Z">
        <w:r>
          <w:rPr>
            <w:b/>
            <w:bCs/>
          </w:rPr>
        </w:r>
      </w:del>
    </w:p>
    <w:p>
      <w:pPr>
        <w:pStyle w:val="TextBody"/>
        <w:spacing w:lineRule="auto" w:line="240"/>
        <w:rPr>
          <w:b/>
          <w:b/>
          <w:bCs/>
          <w:del w:id="384" w:author="Unknown Author" w:date="2021-02-08T14:02:28Z"/>
        </w:rPr>
      </w:pPr>
      <w:del w:id="383" w:author="Unknown Author" w:date="2021-02-08T14:02:28Z">
        <w:r>
          <w:rPr>
            <w:b/>
            <w:bCs/>
          </w:rPr>
        </w:r>
      </w:del>
    </w:p>
    <w:p>
      <w:pPr>
        <w:pStyle w:val="TextBody"/>
        <w:keepNext w:val="false"/>
        <w:keepLines w:val="false"/>
        <w:widowControl/>
        <w:shd w:val="clear" w:fill="auto"/>
        <w:spacing w:lineRule="auto" w:line="360" w:before="180" w:after="180"/>
        <w:ind w:left="0" w:right="0" w:hanging="0"/>
        <w:jc w:val="both"/>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health expectancy estimates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health expectancy to life expectancy ratios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by sex and age - Brazil, 2010-2013. Source: Brazilian National Census 2010 and National Health Survey 2013. </w:t>
      </w:r>
    </w:p>
    <w:tbl>
      <w:tblPr>
        <w:tblStyle w:val="Table2"/>
        <w:tblW w:w="8385" w:type="dxa"/>
        <w:jc w:val="left"/>
        <w:tblInd w:w="0" w:type="dxa"/>
        <w:tblCellMar>
          <w:top w:w="55" w:type="dxa"/>
          <w:left w:w="55" w:type="dxa"/>
          <w:bottom w:w="55" w:type="dxa"/>
          <w:right w:w="55" w:type="dxa"/>
        </w:tblCellMar>
        <w:tblLook w:val="0000"/>
      </w:tblPr>
      <w:tblGrid>
        <w:gridCol w:w="2258"/>
        <w:gridCol w:w="1532"/>
        <w:gridCol w:w="1531"/>
        <w:gridCol w:w="1532"/>
        <w:gridCol w:w="1532"/>
      </w:tblGrid>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ins w:id="386" w:author="Unknown Author" w:date="2021-02-08T14:02:28Z"/>
                <w:position w:val="0"/>
                <w:sz w:val="24"/>
                <w:sz w:val="24"/>
                <w:szCs w:val="24"/>
                <w:u w:val="none"/>
                <w:vertAlign w:val="baseline"/>
              </w:rPr>
            </w:pPr>
            <w:ins w:id="38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ins>
          </w:p>
        </w:tc>
        <w:tc>
          <w:tcPr>
            <w:tcW w:w="3063"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388" w:author="Unknown Author" w:date="2021-02-08T14:02:28Z"/>
                <w:sz w:val="24"/>
                <w:szCs w:val="24"/>
              </w:rPr>
            </w:pPr>
            <w:ins w:id="38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Males</w:t>
              </w:r>
            </w:ins>
          </w:p>
        </w:tc>
        <w:tc>
          <w:tcPr>
            <w:tcW w:w="3064"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ins w:id="390" w:author="Unknown Author" w:date="2021-02-08T14:02:28Z"/>
                <w:sz w:val="24"/>
                <w:szCs w:val="24"/>
              </w:rPr>
            </w:pPr>
            <w:ins w:id="38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Females</w:t>
              </w:r>
            </w:ins>
          </w:p>
        </w:tc>
      </w:tr>
      <w:tr>
        <w:trPr>
          <w:trHeight w:val="537" w:hRule="atLeast"/>
        </w:trPr>
        <w:tc>
          <w:tcPr>
            <w:tcW w:w="2258"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ins w:id="392" w:author="Unknown Author" w:date="2021-02-08T14:02:28Z"/>
                <w:position w:val="0"/>
                <w:sz w:val="24"/>
                <w:sz w:val="24"/>
                <w:szCs w:val="24"/>
                <w:u w:val="none"/>
                <w:vertAlign w:val="baseline"/>
              </w:rPr>
            </w:pPr>
            <w:ins w:id="391"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ins>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394" w:author="Unknown Author" w:date="2021-02-08T14:02:28Z"/>
                <w:sz w:val="24"/>
                <w:szCs w:val="24"/>
              </w:rPr>
            </w:pPr>
            <w:ins w:id="39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ins>
          </w:p>
        </w:tc>
        <w:tc>
          <w:tcPr>
            <w:tcW w:w="153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396" w:author="Unknown Author" w:date="2021-02-08T14:02:28Z"/>
                <w:sz w:val="24"/>
                <w:szCs w:val="24"/>
              </w:rPr>
            </w:pPr>
            <w:ins w:id="39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ins>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398" w:author="Unknown Author" w:date="2021-02-08T14:02:28Z"/>
                <w:sz w:val="24"/>
                <w:szCs w:val="24"/>
              </w:rPr>
            </w:pPr>
            <w:ins w:id="39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ins>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00" w:author="Unknown Author" w:date="2021-02-08T14:02:28Z"/>
                <w:sz w:val="24"/>
                <w:szCs w:val="24"/>
              </w:rPr>
            </w:pPr>
            <w:ins w:id="39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ins>
          </w:p>
        </w:tc>
      </w:tr>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ins w:id="402" w:author="Unknown Author" w:date="2021-02-08T14:02:28Z"/>
                <w:sz w:val="24"/>
                <w:szCs w:val="24"/>
              </w:rPr>
            </w:pPr>
            <w:ins w:id="40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Cardiovascular diseases</w:t>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04" w:author="Unknown Author" w:date="2021-02-08T14:02:28Z"/>
                <w:position w:val="0"/>
                <w:sz w:val="24"/>
                <w:sz w:val="24"/>
                <w:szCs w:val="24"/>
                <w:u w:val="none"/>
                <w:vertAlign w:val="baseline"/>
              </w:rPr>
            </w:pPr>
            <w:ins w:id="40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1"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06" w:author="Unknown Author" w:date="2021-02-08T14:02:28Z"/>
                <w:position w:val="0"/>
                <w:sz w:val="24"/>
                <w:sz w:val="24"/>
                <w:szCs w:val="24"/>
                <w:u w:val="none"/>
                <w:vertAlign w:val="baseline"/>
              </w:rPr>
            </w:pPr>
            <w:ins w:id="40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08" w:author="Unknown Author" w:date="2021-02-08T14:02:28Z"/>
                <w:position w:val="0"/>
                <w:sz w:val="24"/>
                <w:sz w:val="24"/>
                <w:szCs w:val="24"/>
                <w:u w:val="none"/>
                <w:vertAlign w:val="baseline"/>
              </w:rPr>
            </w:pPr>
            <w:ins w:id="40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10" w:author="Unknown Author" w:date="2021-02-08T14:02:28Z"/>
                <w:position w:val="0"/>
                <w:sz w:val="24"/>
                <w:sz w:val="24"/>
                <w:szCs w:val="24"/>
                <w:u w:val="none"/>
                <w:vertAlign w:val="baseline"/>
              </w:rPr>
            </w:pPr>
            <w:ins w:id="40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12" w:author="Unknown Author" w:date="2021-02-08T14:02:28Z"/>
                <w:sz w:val="24"/>
                <w:szCs w:val="24"/>
              </w:rPr>
            </w:pPr>
            <w:ins w:id="41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20" w:author="Unknown Author" w:date="2021-02-08T14:02:28Z"/>
                <w:sz w:val="24"/>
                <w:szCs w:val="24"/>
              </w:rPr>
            </w:pPr>
            <w:ins w:id="41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1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1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1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1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41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1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28" w:author="Unknown Author" w:date="2021-02-08T14:02:28Z"/>
                <w:sz w:val="24"/>
                <w:szCs w:val="24"/>
              </w:rPr>
            </w:pPr>
            <w:ins w:id="42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2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2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2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2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42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2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36" w:author="Unknown Author" w:date="2021-02-08T14:02:28Z"/>
                <w:sz w:val="24"/>
                <w:szCs w:val="24"/>
              </w:rPr>
            </w:pPr>
            <w:ins w:id="42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3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3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3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3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43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3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44" w:author="Unknown Author" w:date="2021-02-08T14:02:28Z"/>
                <w:sz w:val="24"/>
                <w:szCs w:val="24"/>
              </w:rPr>
            </w:pPr>
            <w:ins w:id="43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3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3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4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4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44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4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46" w:author="Unknown Author" w:date="2021-02-08T14:02:28Z"/>
                <w:sz w:val="24"/>
                <w:szCs w:val="24"/>
              </w:rPr>
            </w:pPr>
            <w:ins w:id="44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ins>
          </w:p>
        </w:tc>
        <w:tc>
          <w:tcPr>
            <w:tcW w:w="1532" w:type="dxa"/>
            <w:tcBorders/>
            <w:shd w:fill="auto" w:val="clear"/>
          </w:tcPr>
          <w:p>
            <w:pPr>
              <w:pStyle w:val="LOnormal"/>
              <w:spacing w:lineRule="auto" w:line="240" w:before="0" w:after="200"/>
              <w:jc w:val="right"/>
              <w:rPr>
                <w:rFonts w:ascii="Times New Roman" w:hAnsi="Times New Roman"/>
                <w:ins w:id="448" w:author="Unknown Author" w:date="2021-02-08T14:02:28Z"/>
                <w:sz w:val="24"/>
                <w:szCs w:val="24"/>
              </w:rPr>
            </w:pPr>
            <w:ins w:id="44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41.4 (0.74)</w:t>
              </w:r>
            </w:ins>
          </w:p>
        </w:tc>
        <w:tc>
          <w:tcPr>
            <w:tcW w:w="1531" w:type="dxa"/>
            <w:tcBorders/>
            <w:shd w:fill="auto" w:val="clear"/>
          </w:tcPr>
          <w:p>
            <w:pPr>
              <w:pStyle w:val="LOnormal"/>
              <w:spacing w:lineRule="auto" w:line="240" w:before="0" w:after="200"/>
              <w:jc w:val="right"/>
              <w:rPr>
                <w:rFonts w:ascii="Times New Roman" w:hAnsi="Times New Roman"/>
                <w:ins w:id="450" w:author="Unknown Author" w:date="2021-02-08T14:02:28Z"/>
                <w:sz w:val="24"/>
                <w:szCs w:val="24"/>
              </w:rPr>
            </w:pPr>
            <w:ins w:id="449" w:author="Unknown Author" w:date="2021-02-08T14:02:28Z">
              <w:r>
                <w:rPr>
                  <w:rFonts w:eastAsia="Times New Roman" w:cs="Times New Roman" w:ascii="Times New Roman" w:hAnsi="Times New Roman"/>
                  <w:b w:val="false"/>
                  <w:i w:val="false"/>
                  <w:strike w:val="false"/>
                  <w:dstrike w:val="false"/>
                  <w:sz w:val="24"/>
                  <w:szCs w:val="24"/>
                  <w:u w:val="none"/>
                </w:rPr>
                <w:t>34.6 (0.68)</w:t>
              </w:r>
            </w:ins>
          </w:p>
        </w:tc>
        <w:tc>
          <w:tcPr>
            <w:tcW w:w="1532" w:type="dxa"/>
            <w:tcBorders/>
            <w:shd w:fill="auto" w:val="clear"/>
          </w:tcPr>
          <w:p>
            <w:pPr>
              <w:pStyle w:val="LOnormal"/>
              <w:spacing w:lineRule="auto" w:line="240" w:before="0" w:after="200"/>
              <w:jc w:val="right"/>
              <w:rPr>
                <w:rFonts w:ascii="Times New Roman" w:hAnsi="Times New Roman"/>
                <w:ins w:id="452" w:author="Unknown Author" w:date="2021-02-08T14:02:28Z"/>
                <w:sz w:val="24"/>
                <w:szCs w:val="24"/>
              </w:rPr>
            </w:pPr>
            <w:ins w:id="451" w:author="Unknown Author" w:date="2021-02-08T14:02:28Z">
              <w:r>
                <w:rPr>
                  <w:rFonts w:eastAsia="Times New Roman" w:cs="Times New Roman" w:ascii="Times New Roman" w:hAnsi="Times New Roman"/>
                  <w:b w:val="false"/>
                  <w:i w:val="false"/>
                  <w:strike w:val="false"/>
                  <w:dstrike w:val="false"/>
                  <w:sz w:val="24"/>
                  <w:szCs w:val="24"/>
                  <w:u w:val="none"/>
                </w:rPr>
                <w:t>35.9 (0.61)</w:t>
              </w:r>
            </w:ins>
          </w:p>
        </w:tc>
        <w:tc>
          <w:tcPr>
            <w:tcW w:w="1532" w:type="dxa"/>
            <w:tcBorders/>
            <w:shd w:fill="auto" w:val="clear"/>
          </w:tcPr>
          <w:p>
            <w:pPr>
              <w:pStyle w:val="LOnormal"/>
              <w:spacing w:lineRule="auto" w:line="240" w:before="0" w:after="200"/>
              <w:jc w:val="right"/>
              <w:rPr>
                <w:rFonts w:ascii="Times New Roman" w:hAnsi="Times New Roman"/>
                <w:ins w:id="454" w:author="Unknown Author" w:date="2021-02-08T14:02:28Z"/>
                <w:sz w:val="24"/>
                <w:szCs w:val="24"/>
              </w:rPr>
            </w:pPr>
            <w:ins w:id="453" w:author="Unknown Author" w:date="2021-02-08T14:02:28Z">
              <w:r>
                <w:rPr>
                  <w:rFonts w:eastAsia="Times New Roman" w:cs="Times New Roman" w:ascii="Times New Roman" w:hAnsi="Times New Roman"/>
                  <w:b w:val="false"/>
                  <w:i w:val="false"/>
                  <w:strike w:val="false"/>
                  <w:dstrike w:val="false"/>
                  <w:sz w:val="24"/>
                  <w:szCs w:val="24"/>
                  <w:u w:val="none"/>
                </w:rPr>
                <w:t>34.2 (0.59)</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56" w:author="Unknown Author" w:date="2021-02-08T14:02:28Z"/>
                <w:sz w:val="24"/>
                <w:szCs w:val="24"/>
              </w:rPr>
            </w:pPr>
            <w:ins w:id="45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ins>
          </w:p>
        </w:tc>
        <w:tc>
          <w:tcPr>
            <w:tcW w:w="1532" w:type="dxa"/>
            <w:tcBorders/>
            <w:shd w:fill="auto" w:val="clear"/>
          </w:tcPr>
          <w:p>
            <w:pPr>
              <w:pStyle w:val="LOnormal"/>
              <w:spacing w:lineRule="auto" w:line="240" w:before="0" w:after="200"/>
              <w:jc w:val="right"/>
              <w:rPr>
                <w:rFonts w:ascii="Times New Roman" w:hAnsi="Times New Roman"/>
                <w:ins w:id="458" w:author="Unknown Author" w:date="2021-02-08T14:02:28Z"/>
                <w:sz w:val="24"/>
                <w:szCs w:val="24"/>
              </w:rPr>
            </w:pPr>
            <w:ins w:id="45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25.2 (0.65)</w:t>
              </w:r>
            </w:ins>
          </w:p>
        </w:tc>
        <w:tc>
          <w:tcPr>
            <w:tcW w:w="1531" w:type="dxa"/>
            <w:tcBorders/>
            <w:shd w:fill="auto" w:val="clear"/>
          </w:tcPr>
          <w:p>
            <w:pPr>
              <w:pStyle w:val="LOnormal"/>
              <w:spacing w:lineRule="auto" w:line="240" w:before="0" w:after="200"/>
              <w:jc w:val="right"/>
              <w:rPr>
                <w:rFonts w:ascii="Times New Roman" w:hAnsi="Times New Roman"/>
                <w:ins w:id="460" w:author="Unknown Author" w:date="2021-02-08T14:02:28Z"/>
                <w:sz w:val="24"/>
                <w:szCs w:val="24"/>
              </w:rPr>
            </w:pPr>
            <w:ins w:id="459" w:author="Unknown Author" w:date="2021-02-08T14:02:28Z">
              <w:r>
                <w:rPr>
                  <w:rFonts w:eastAsia="Times New Roman" w:cs="Times New Roman" w:ascii="Times New Roman" w:hAnsi="Times New Roman"/>
                  <w:b w:val="false"/>
                  <w:i w:val="false"/>
                  <w:strike w:val="false"/>
                  <w:dstrike w:val="false"/>
                  <w:sz w:val="24"/>
                  <w:szCs w:val="24"/>
                  <w:u w:val="none"/>
                </w:rPr>
                <w:t>18.6 (0.55)</w:t>
              </w:r>
            </w:ins>
          </w:p>
        </w:tc>
        <w:tc>
          <w:tcPr>
            <w:tcW w:w="1532" w:type="dxa"/>
            <w:tcBorders/>
            <w:shd w:fill="auto" w:val="clear"/>
          </w:tcPr>
          <w:p>
            <w:pPr>
              <w:pStyle w:val="LOnormal"/>
              <w:spacing w:lineRule="auto" w:line="240" w:before="0" w:after="200"/>
              <w:jc w:val="right"/>
              <w:rPr>
                <w:rFonts w:ascii="Times New Roman" w:hAnsi="Times New Roman"/>
                <w:ins w:id="462" w:author="Unknown Author" w:date="2021-02-08T14:02:28Z"/>
                <w:sz w:val="24"/>
                <w:szCs w:val="24"/>
              </w:rPr>
            </w:pPr>
            <w:ins w:id="461" w:author="Unknown Author" w:date="2021-02-08T14:02:28Z">
              <w:r>
                <w:rPr>
                  <w:rFonts w:eastAsia="Times New Roman" w:cs="Times New Roman" w:ascii="Times New Roman" w:hAnsi="Times New Roman"/>
                  <w:b w:val="false"/>
                  <w:i w:val="false"/>
                  <w:strike w:val="false"/>
                  <w:dstrike w:val="false"/>
                  <w:sz w:val="24"/>
                  <w:szCs w:val="24"/>
                  <w:u w:val="none"/>
                </w:rPr>
                <w:t>19.1 (0.48)</w:t>
              </w:r>
            </w:ins>
          </w:p>
        </w:tc>
        <w:tc>
          <w:tcPr>
            <w:tcW w:w="1532" w:type="dxa"/>
            <w:tcBorders/>
            <w:shd w:fill="auto" w:val="clear"/>
          </w:tcPr>
          <w:p>
            <w:pPr>
              <w:pStyle w:val="LOnormal"/>
              <w:spacing w:lineRule="auto" w:line="240" w:before="0" w:after="200"/>
              <w:jc w:val="right"/>
              <w:rPr>
                <w:rFonts w:ascii="Times New Roman" w:hAnsi="Times New Roman"/>
                <w:ins w:id="464" w:author="Unknown Author" w:date="2021-02-08T14:02:28Z"/>
                <w:sz w:val="24"/>
                <w:szCs w:val="24"/>
              </w:rPr>
            </w:pPr>
            <w:ins w:id="463" w:author="Unknown Author" w:date="2021-02-08T14:02:28Z">
              <w:r>
                <w:rPr>
                  <w:rFonts w:eastAsia="Times New Roman" w:cs="Times New Roman" w:ascii="Times New Roman" w:hAnsi="Times New Roman"/>
                  <w:b w:val="false"/>
                  <w:i w:val="false"/>
                  <w:strike w:val="false"/>
                  <w:dstrike w:val="false"/>
                  <w:sz w:val="24"/>
                  <w:szCs w:val="24"/>
                  <w:u w:val="none"/>
                </w:rPr>
                <w:t>17.3 (0.45)</w:t>
              </w:r>
            </w:ins>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66" w:author="Unknown Author" w:date="2021-02-08T14:02:28Z"/>
                <w:sz w:val="24"/>
                <w:szCs w:val="24"/>
              </w:rPr>
            </w:pPr>
            <w:ins w:id="46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ins>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ins w:id="468" w:author="Unknown Author" w:date="2021-02-08T14:02:28Z"/>
                <w:sz w:val="24"/>
                <w:szCs w:val="24"/>
              </w:rPr>
            </w:pPr>
            <w:ins w:id="46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12.1 (0.56)</w:t>
              </w:r>
            </w:ins>
          </w:p>
        </w:tc>
        <w:tc>
          <w:tcPr>
            <w:tcW w:w="1531" w:type="dxa"/>
            <w:tcBorders>
              <w:bottom w:val="single" w:sz="4" w:space="0" w:color="000000"/>
            </w:tcBorders>
            <w:shd w:fill="auto" w:val="clear"/>
          </w:tcPr>
          <w:p>
            <w:pPr>
              <w:pStyle w:val="LOnormal"/>
              <w:spacing w:lineRule="auto" w:line="240" w:before="0" w:after="200"/>
              <w:jc w:val="right"/>
              <w:rPr>
                <w:rFonts w:ascii="Times New Roman" w:hAnsi="Times New Roman"/>
                <w:ins w:id="470" w:author="Unknown Author" w:date="2021-02-08T14:02:28Z"/>
                <w:sz w:val="24"/>
                <w:szCs w:val="24"/>
              </w:rPr>
            </w:pPr>
            <w:ins w:id="469" w:author="Unknown Author" w:date="2021-02-08T14:02:28Z">
              <w:r>
                <w:rPr>
                  <w:rFonts w:eastAsia="Times New Roman" w:cs="Times New Roman" w:ascii="Times New Roman" w:hAnsi="Times New Roman"/>
                  <w:b w:val="false"/>
                  <w:i w:val="false"/>
                  <w:strike w:val="false"/>
                  <w:dstrike w:val="false"/>
                  <w:sz w:val="24"/>
                  <w:szCs w:val="24"/>
                  <w:u w:val="none"/>
                </w:rPr>
                <w:t>7.7 (0.43)</w:t>
              </w:r>
            </w:ins>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ins w:id="472" w:author="Unknown Author" w:date="2021-02-08T14:02:28Z"/>
                <w:sz w:val="24"/>
                <w:szCs w:val="24"/>
              </w:rPr>
            </w:pPr>
            <w:ins w:id="471" w:author="Unknown Author" w:date="2021-02-08T14:02:28Z">
              <w:r>
                <w:rPr>
                  <w:rFonts w:ascii="Times New Roman" w:hAnsi="Times New Roman"/>
                  <w:sz w:val="24"/>
                  <w:szCs w:val="24"/>
                </w:rPr>
                <w:t>9.0 (0.40)</w:t>
              </w:r>
            </w:ins>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ins w:id="474" w:author="Unknown Author" w:date="2021-02-08T14:02:28Z"/>
                <w:sz w:val="24"/>
                <w:szCs w:val="24"/>
              </w:rPr>
            </w:pPr>
            <w:ins w:id="473" w:author="Unknown Author" w:date="2021-02-08T14:02:28Z">
              <w:r>
                <w:rPr>
                  <w:rFonts w:eastAsia="Times New Roman" w:cs="Times New Roman" w:ascii="Times New Roman" w:hAnsi="Times New Roman"/>
                  <w:b w:val="false"/>
                  <w:i w:val="false"/>
                  <w:strike w:val="false"/>
                  <w:dstrike w:val="false"/>
                  <w:sz w:val="24"/>
                  <w:szCs w:val="24"/>
                  <w:u w:val="none"/>
                </w:rPr>
                <w:t>7.0 (0.32)</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ins w:id="476" w:author="Unknown Author" w:date="2021-02-08T14:02:28Z"/>
                <w:sz w:val="24"/>
                <w:szCs w:val="24"/>
              </w:rPr>
            </w:pPr>
            <w:ins w:id="47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Diabetes</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78" w:author="Unknown Author" w:date="2021-02-08T14:02:28Z"/>
                <w:position w:val="0"/>
                <w:sz w:val="24"/>
                <w:sz w:val="24"/>
                <w:szCs w:val="24"/>
                <w:u w:val="none"/>
                <w:vertAlign w:val="baseline"/>
              </w:rPr>
            </w:pPr>
            <w:ins w:id="47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80" w:author="Unknown Author" w:date="2021-02-08T14:02:28Z"/>
                <w:position w:val="0"/>
                <w:sz w:val="24"/>
                <w:sz w:val="24"/>
                <w:szCs w:val="24"/>
                <w:u w:val="none"/>
                <w:vertAlign w:val="baseline"/>
              </w:rPr>
            </w:pPr>
            <w:ins w:id="47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82" w:author="Unknown Author" w:date="2021-02-08T14:02:28Z"/>
                <w:position w:val="0"/>
                <w:sz w:val="24"/>
                <w:sz w:val="24"/>
                <w:szCs w:val="24"/>
                <w:u w:val="none"/>
                <w:vertAlign w:val="baseline"/>
              </w:rPr>
            </w:pPr>
            <w:ins w:id="48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484" w:author="Unknown Author" w:date="2021-02-08T14:02:28Z"/>
                <w:position w:val="0"/>
                <w:sz w:val="24"/>
                <w:sz w:val="24"/>
                <w:szCs w:val="24"/>
                <w:u w:val="none"/>
                <w:vertAlign w:val="baseline"/>
              </w:rPr>
            </w:pPr>
            <w:ins w:id="48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86" w:author="Unknown Author" w:date="2021-02-08T14:02:28Z"/>
                <w:sz w:val="24"/>
                <w:szCs w:val="24"/>
              </w:rPr>
            </w:pPr>
            <w:ins w:id="48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494" w:author="Unknown Author" w:date="2021-02-08T14:02:28Z"/>
                <w:sz w:val="24"/>
                <w:szCs w:val="24"/>
              </w:rPr>
            </w:pPr>
            <w:ins w:id="48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8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8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9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9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49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9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02" w:author="Unknown Author" w:date="2021-02-08T14:02:28Z"/>
                <w:sz w:val="24"/>
                <w:szCs w:val="24"/>
              </w:rPr>
            </w:pPr>
            <w:ins w:id="49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9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49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49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49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0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0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10" w:author="Unknown Author" w:date="2021-02-08T14:02:28Z"/>
                <w:sz w:val="24"/>
                <w:szCs w:val="24"/>
              </w:rPr>
            </w:pPr>
            <w:ins w:id="50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0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0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0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0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0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0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18" w:author="Unknown Author" w:date="2021-02-08T14:02:28Z"/>
                <w:sz w:val="24"/>
                <w:szCs w:val="24"/>
              </w:rPr>
            </w:pPr>
            <w:ins w:id="51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1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1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1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1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1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1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20" w:author="Unknown Author" w:date="2021-02-08T14:02:28Z"/>
                <w:sz w:val="24"/>
                <w:szCs w:val="24"/>
              </w:rPr>
            </w:pPr>
            <w:ins w:id="51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ins>
          </w:p>
        </w:tc>
        <w:tc>
          <w:tcPr>
            <w:tcW w:w="1532" w:type="dxa"/>
            <w:tcBorders/>
            <w:shd w:fill="auto" w:val="clear"/>
          </w:tcPr>
          <w:p>
            <w:pPr>
              <w:pStyle w:val="LOnormal"/>
              <w:spacing w:lineRule="auto" w:line="240" w:before="0" w:after="200"/>
              <w:jc w:val="right"/>
              <w:rPr>
                <w:rFonts w:ascii="Times New Roman" w:hAnsi="Times New Roman"/>
                <w:ins w:id="522" w:author="Unknown Author" w:date="2021-02-08T14:02:28Z"/>
                <w:sz w:val="24"/>
                <w:szCs w:val="24"/>
              </w:rPr>
            </w:pPr>
            <w:ins w:id="521"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53.2 (0.96)</w:t>
                <w:tab/>
              </w:r>
            </w:ins>
          </w:p>
        </w:tc>
        <w:tc>
          <w:tcPr>
            <w:tcW w:w="1531" w:type="dxa"/>
            <w:tcBorders/>
            <w:shd w:fill="auto" w:val="clear"/>
          </w:tcPr>
          <w:p>
            <w:pPr>
              <w:pStyle w:val="LOnormal"/>
              <w:spacing w:lineRule="auto" w:line="240" w:before="0" w:after="200"/>
              <w:jc w:val="right"/>
              <w:rPr>
                <w:rFonts w:ascii="Times New Roman" w:hAnsi="Times New Roman"/>
                <w:ins w:id="524" w:author="Unknown Author" w:date="2021-02-08T14:02:28Z"/>
                <w:sz w:val="24"/>
                <w:szCs w:val="24"/>
              </w:rPr>
            </w:pPr>
            <w:ins w:id="523" w:author="Unknown Author" w:date="2021-02-08T14:02:28Z">
              <w:r>
                <w:rPr>
                  <w:rFonts w:eastAsia="Times New Roman" w:cs="Times New Roman" w:ascii="Times New Roman" w:hAnsi="Times New Roman"/>
                  <w:b w:val="false"/>
                  <w:i w:val="false"/>
                  <w:strike w:val="false"/>
                  <w:dstrike w:val="false"/>
                  <w:sz w:val="24"/>
                  <w:szCs w:val="24"/>
                  <w:u w:val="none"/>
                </w:rPr>
                <w:t>46.8 (0.92)</w:t>
                <w:tab/>
              </w:r>
            </w:ins>
          </w:p>
        </w:tc>
        <w:tc>
          <w:tcPr>
            <w:tcW w:w="1532" w:type="dxa"/>
            <w:tcBorders/>
            <w:shd w:fill="auto" w:val="clear"/>
          </w:tcPr>
          <w:p>
            <w:pPr>
              <w:pStyle w:val="LOnormal"/>
              <w:spacing w:lineRule="auto" w:line="240" w:before="0" w:after="200"/>
              <w:jc w:val="right"/>
              <w:rPr>
                <w:rFonts w:ascii="Times New Roman" w:hAnsi="Times New Roman"/>
                <w:ins w:id="526" w:author="Unknown Author" w:date="2021-02-08T14:02:28Z"/>
                <w:sz w:val="24"/>
                <w:szCs w:val="24"/>
              </w:rPr>
            </w:pPr>
            <w:ins w:id="525" w:author="Unknown Author" w:date="2021-02-08T14:02:28Z">
              <w:r>
                <w:rPr>
                  <w:rFonts w:eastAsia="Times New Roman" w:cs="Times New Roman" w:ascii="Times New Roman" w:hAnsi="Times New Roman"/>
                  <w:b w:val="false"/>
                  <w:i w:val="false"/>
                  <w:strike w:val="false"/>
                  <w:dstrike w:val="false"/>
                  <w:sz w:val="24"/>
                  <w:szCs w:val="24"/>
                  <w:u w:val="none"/>
                </w:rPr>
                <w:t>54.2 (0.92)</w:t>
                <w:tab/>
              </w:r>
            </w:ins>
          </w:p>
        </w:tc>
        <w:tc>
          <w:tcPr>
            <w:tcW w:w="1532" w:type="dxa"/>
            <w:tcBorders/>
            <w:shd w:fill="auto" w:val="clear"/>
          </w:tcPr>
          <w:p>
            <w:pPr>
              <w:pStyle w:val="LOnormal"/>
              <w:spacing w:lineRule="auto" w:line="240" w:before="0" w:after="200"/>
              <w:jc w:val="right"/>
              <w:rPr>
                <w:rFonts w:ascii="Times New Roman" w:hAnsi="Times New Roman"/>
                <w:ins w:id="528" w:author="Unknown Author" w:date="2021-02-08T14:02:28Z"/>
                <w:sz w:val="24"/>
                <w:szCs w:val="24"/>
              </w:rPr>
            </w:pPr>
            <w:ins w:id="527" w:author="Unknown Author" w:date="2021-02-08T14:02:28Z">
              <w:r>
                <w:rPr>
                  <w:rFonts w:eastAsia="Times New Roman" w:cs="Times New Roman" w:ascii="Times New Roman" w:hAnsi="Times New Roman"/>
                  <w:b w:val="false"/>
                  <w:i w:val="false"/>
                  <w:strike w:val="false"/>
                  <w:dstrike w:val="false"/>
                  <w:sz w:val="24"/>
                  <w:szCs w:val="24"/>
                  <w:u w:val="none"/>
                </w:rPr>
                <w:t>52.0 (0.90)</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30" w:author="Unknown Author" w:date="2021-02-08T14:02:28Z"/>
                <w:sz w:val="24"/>
                <w:szCs w:val="24"/>
              </w:rPr>
            </w:pPr>
            <w:ins w:id="52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ins>
          </w:p>
        </w:tc>
        <w:tc>
          <w:tcPr>
            <w:tcW w:w="1532" w:type="dxa"/>
            <w:tcBorders/>
            <w:shd w:fill="auto" w:val="clear"/>
          </w:tcPr>
          <w:p>
            <w:pPr>
              <w:pStyle w:val="LOnormal"/>
              <w:spacing w:lineRule="auto" w:line="240" w:before="0" w:after="200"/>
              <w:jc w:val="right"/>
              <w:rPr>
                <w:rFonts w:ascii="Times New Roman" w:hAnsi="Times New Roman"/>
                <w:ins w:id="532" w:author="Unknown Author" w:date="2021-02-08T14:02:28Z"/>
                <w:sz w:val="24"/>
                <w:szCs w:val="24"/>
              </w:rPr>
            </w:pPr>
            <w:ins w:id="531"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36.2 (0.94)</w:t>
                <w:tab/>
              </w:r>
            </w:ins>
          </w:p>
        </w:tc>
        <w:tc>
          <w:tcPr>
            <w:tcW w:w="1531" w:type="dxa"/>
            <w:tcBorders/>
            <w:shd w:fill="auto" w:val="clear"/>
          </w:tcPr>
          <w:p>
            <w:pPr>
              <w:pStyle w:val="LOnormal"/>
              <w:spacing w:lineRule="auto" w:line="240" w:before="0" w:after="200"/>
              <w:jc w:val="right"/>
              <w:rPr>
                <w:rFonts w:ascii="Times New Roman" w:hAnsi="Times New Roman"/>
                <w:ins w:id="534" w:author="Unknown Author" w:date="2021-02-08T14:02:28Z"/>
                <w:sz w:val="24"/>
                <w:szCs w:val="24"/>
              </w:rPr>
            </w:pPr>
            <w:ins w:id="533" w:author="Unknown Author" w:date="2021-02-08T14:02:28Z">
              <w:r>
                <w:rPr>
                  <w:rFonts w:eastAsia="Times New Roman" w:cs="Times New Roman" w:ascii="Times New Roman" w:hAnsi="Times New Roman"/>
                  <w:b w:val="false"/>
                  <w:i w:val="false"/>
                  <w:strike w:val="false"/>
                  <w:dstrike w:val="false"/>
                  <w:sz w:val="24"/>
                  <w:szCs w:val="24"/>
                  <w:u w:val="none"/>
                </w:rPr>
                <w:t>29.8 (0.88)</w:t>
                <w:tab/>
              </w:r>
            </w:ins>
          </w:p>
        </w:tc>
        <w:tc>
          <w:tcPr>
            <w:tcW w:w="1532" w:type="dxa"/>
            <w:tcBorders/>
            <w:shd w:fill="auto" w:val="clear"/>
          </w:tcPr>
          <w:p>
            <w:pPr>
              <w:pStyle w:val="LOnormal"/>
              <w:spacing w:lineRule="auto" w:line="240" w:before="0" w:after="200"/>
              <w:jc w:val="right"/>
              <w:rPr>
                <w:rFonts w:ascii="Times New Roman" w:hAnsi="Times New Roman"/>
                <w:ins w:id="536" w:author="Unknown Author" w:date="2021-02-08T14:02:28Z"/>
                <w:sz w:val="24"/>
                <w:szCs w:val="24"/>
              </w:rPr>
            </w:pPr>
            <w:ins w:id="535" w:author="Unknown Author" w:date="2021-02-08T14:02:28Z">
              <w:r>
                <w:rPr>
                  <w:rFonts w:eastAsia="Times New Roman" w:cs="Times New Roman" w:ascii="Times New Roman" w:hAnsi="Times New Roman"/>
                  <w:b w:val="false"/>
                  <w:i w:val="false"/>
                  <w:strike w:val="false"/>
                  <w:dstrike w:val="false"/>
                  <w:sz w:val="24"/>
                  <w:szCs w:val="24"/>
                  <w:u w:val="none"/>
                </w:rPr>
                <w:t>35.5 (0.88)</w:t>
                <w:tab/>
              </w:r>
            </w:ins>
          </w:p>
        </w:tc>
        <w:tc>
          <w:tcPr>
            <w:tcW w:w="1532" w:type="dxa"/>
            <w:tcBorders/>
            <w:shd w:fill="auto" w:val="clear"/>
          </w:tcPr>
          <w:p>
            <w:pPr>
              <w:pStyle w:val="LOnormal"/>
              <w:spacing w:lineRule="auto" w:line="240" w:before="0" w:after="200"/>
              <w:jc w:val="right"/>
              <w:rPr>
                <w:rFonts w:ascii="Times New Roman" w:hAnsi="Times New Roman"/>
                <w:ins w:id="538" w:author="Unknown Author" w:date="2021-02-08T14:02:28Z"/>
                <w:sz w:val="24"/>
                <w:szCs w:val="24"/>
              </w:rPr>
            </w:pPr>
            <w:ins w:id="537" w:author="Unknown Author" w:date="2021-02-08T14:02:28Z">
              <w:r>
                <w:rPr>
                  <w:rFonts w:eastAsia="Times New Roman" w:cs="Times New Roman" w:ascii="Times New Roman" w:hAnsi="Times New Roman"/>
                  <w:b w:val="false"/>
                  <w:i w:val="false"/>
                  <w:strike w:val="false"/>
                  <w:dstrike w:val="false"/>
                  <w:sz w:val="24"/>
                  <w:szCs w:val="24"/>
                  <w:u w:val="none"/>
                </w:rPr>
                <w:t>33.2 (0.86)</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40" w:author="Unknown Author" w:date="2021-02-08T14:02:28Z"/>
                <w:sz w:val="24"/>
                <w:szCs w:val="24"/>
              </w:rPr>
            </w:pPr>
            <w:ins w:id="53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542" w:author="Unknown Author" w:date="2021-02-08T14:02:28Z"/>
                <w:sz w:val="24"/>
                <w:szCs w:val="24"/>
              </w:rPr>
            </w:pPr>
            <w:ins w:id="541" w:author="Unknown Author" w:date="2021-02-08T14:02:28Z">
              <w:r>
                <w:rPr>
                  <w:rFonts w:eastAsia="Times New Roman" w:cs="Times New Roman" w:ascii="Times New Roman" w:hAnsi="Times New Roman"/>
                  <w:sz w:val="24"/>
                  <w:szCs w:val="24"/>
                </w:rPr>
                <w:t>19.9 (0.91)</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544" w:author="Unknown Author" w:date="2021-02-08T14:02:28Z"/>
                <w:sz w:val="24"/>
                <w:szCs w:val="24"/>
              </w:rPr>
            </w:pPr>
            <w:ins w:id="543" w:author="Unknown Author" w:date="2021-02-08T14:02:28Z">
              <w:r>
                <w:rPr>
                  <w:rFonts w:eastAsia="Times New Roman" w:cs="Times New Roman" w:ascii="Times New Roman" w:hAnsi="Times New Roman"/>
                  <w:sz w:val="24"/>
                  <w:szCs w:val="24"/>
                </w:rPr>
                <w:t>14.9 (0.82)</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546" w:author="Unknown Author" w:date="2021-02-08T14:02:28Z"/>
                <w:sz w:val="24"/>
                <w:szCs w:val="24"/>
              </w:rPr>
            </w:pPr>
            <w:ins w:id="545" w:author="Unknown Author" w:date="2021-02-08T14:02:28Z">
              <w:r>
                <w:rPr>
                  <w:rFonts w:eastAsia="Times New Roman" w:cs="Times New Roman" w:ascii="Times New Roman" w:hAnsi="Times New Roman"/>
                  <w:sz w:val="24"/>
                  <w:szCs w:val="24"/>
                </w:rPr>
                <w:t>19.1 (0.85)</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548" w:author="Unknown Author" w:date="2021-02-08T14:02:28Z"/>
                <w:sz w:val="24"/>
                <w:szCs w:val="24"/>
              </w:rPr>
            </w:pPr>
            <w:ins w:id="547" w:author="Unknown Author" w:date="2021-02-08T14:02:28Z">
              <w:r>
                <w:rPr>
                  <w:rFonts w:eastAsia="Times New Roman" w:cs="Times New Roman" w:ascii="Times New Roman" w:hAnsi="Times New Roman"/>
                  <w:sz w:val="24"/>
                  <w:szCs w:val="24"/>
                </w:rPr>
                <w:t>17.1 (0.79)</w:t>
              </w:r>
            </w:ins>
          </w:p>
        </w:tc>
      </w:tr>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ins w:id="550" w:author="Unknown Author" w:date="2021-02-08T14:02:28Z"/>
                <w:sz w:val="24"/>
                <w:szCs w:val="24"/>
              </w:rPr>
            </w:pPr>
            <w:ins w:id="54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Osteoarticular diseases</w:t>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552" w:author="Unknown Author" w:date="2021-02-08T14:02:28Z"/>
                <w:position w:val="0"/>
                <w:sz w:val="24"/>
                <w:sz w:val="24"/>
                <w:szCs w:val="24"/>
                <w:u w:val="none"/>
                <w:vertAlign w:val="baseline"/>
              </w:rPr>
            </w:pPr>
            <w:ins w:id="55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1"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554" w:author="Unknown Author" w:date="2021-02-08T14:02:28Z"/>
                <w:position w:val="0"/>
                <w:sz w:val="24"/>
                <w:sz w:val="24"/>
                <w:szCs w:val="24"/>
                <w:u w:val="none"/>
                <w:vertAlign w:val="baseline"/>
              </w:rPr>
            </w:pPr>
            <w:ins w:id="55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556" w:author="Unknown Author" w:date="2021-02-08T14:02:28Z"/>
                <w:position w:val="0"/>
                <w:sz w:val="24"/>
                <w:sz w:val="24"/>
                <w:szCs w:val="24"/>
                <w:u w:val="none"/>
                <w:vertAlign w:val="baseline"/>
              </w:rPr>
            </w:pPr>
            <w:ins w:id="55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558" w:author="Unknown Author" w:date="2021-02-08T14:02:28Z"/>
                <w:position w:val="0"/>
                <w:sz w:val="24"/>
                <w:sz w:val="24"/>
                <w:szCs w:val="24"/>
                <w:u w:val="none"/>
                <w:vertAlign w:val="baseline"/>
              </w:rPr>
            </w:pPr>
            <w:ins w:id="55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60" w:author="Unknown Author" w:date="2021-02-08T14:02:28Z"/>
                <w:sz w:val="24"/>
                <w:szCs w:val="24"/>
              </w:rPr>
            </w:pPr>
            <w:ins w:id="55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68" w:author="Unknown Author" w:date="2021-02-08T14:02:28Z"/>
                <w:sz w:val="24"/>
                <w:szCs w:val="24"/>
              </w:rPr>
            </w:pPr>
            <w:ins w:id="56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6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6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6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6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6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6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76" w:author="Unknown Author" w:date="2021-02-08T14:02:28Z"/>
                <w:sz w:val="24"/>
                <w:szCs w:val="24"/>
              </w:rPr>
            </w:pPr>
            <w:ins w:id="56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7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7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7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7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7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7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84" w:author="Unknown Author" w:date="2021-02-08T14:02:28Z"/>
                <w:sz w:val="24"/>
                <w:szCs w:val="24"/>
              </w:rPr>
            </w:pPr>
            <w:ins w:id="57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7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7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8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8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8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8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92" w:author="Unknown Author" w:date="2021-02-08T14:02:28Z"/>
                <w:sz w:val="24"/>
                <w:szCs w:val="24"/>
              </w:rPr>
            </w:pPr>
            <w:ins w:id="58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8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58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58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8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59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59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594" w:author="Unknown Author" w:date="2021-02-08T14:02:28Z"/>
                <w:sz w:val="24"/>
                <w:szCs w:val="24"/>
              </w:rPr>
            </w:pPr>
            <w:ins w:id="593"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596" w:author="Unknown Author" w:date="2021-02-08T14:02:28Z"/>
                <w:sz w:val="24"/>
                <w:szCs w:val="24"/>
              </w:rPr>
            </w:pPr>
            <w:ins w:id="59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 (0.74)</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598" w:author="Unknown Author" w:date="2021-02-08T14:02:28Z"/>
                <w:sz w:val="24"/>
                <w:szCs w:val="24"/>
              </w:rPr>
            </w:pPr>
            <w:ins w:id="597" w:author="Unknown Author" w:date="2021-02-08T14:02:28Z">
              <w:r>
                <w:rPr>
                  <w:rFonts w:eastAsia="Times New Roman" w:cs="Times New Roman" w:ascii="Times New Roman" w:hAnsi="Times New Roman"/>
                  <w:b w:val="false"/>
                  <w:i w:val="false"/>
                  <w:strike w:val="false"/>
                  <w:dstrike w:val="false"/>
                  <w:sz w:val="24"/>
                  <w:szCs w:val="24"/>
                  <w:u w:val="none"/>
                </w:rPr>
                <w:t>40.5 (0.80)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00" w:author="Unknown Author" w:date="2021-02-08T14:02:28Z"/>
                <w:sz w:val="24"/>
                <w:szCs w:val="24"/>
              </w:rPr>
            </w:pPr>
            <w:ins w:id="599" w:author="Unknown Author" w:date="2021-02-08T14:02:28Z">
              <w:r>
                <w:rPr>
                  <w:rFonts w:eastAsia="Times New Roman" w:cs="Times New Roman" w:ascii="Times New Roman" w:hAnsi="Times New Roman"/>
                  <w:b w:val="false"/>
                  <w:i w:val="false"/>
                  <w:strike w:val="false"/>
                  <w:dstrike w:val="false"/>
                  <w:sz w:val="24"/>
                  <w:szCs w:val="24"/>
                  <w:u w:val="none"/>
                </w:rPr>
                <w:t>40.8 (0.69)</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02" w:author="Unknown Author" w:date="2021-02-08T14:02:28Z"/>
                <w:sz w:val="24"/>
                <w:szCs w:val="24"/>
              </w:rPr>
            </w:pPr>
            <w:ins w:id="601" w:author="Unknown Author" w:date="2021-02-08T14:02:28Z">
              <w:r>
                <w:rPr>
                  <w:rFonts w:eastAsia="Times New Roman" w:cs="Times New Roman" w:ascii="Times New Roman" w:hAnsi="Times New Roman"/>
                  <w:b w:val="false"/>
                  <w:i w:val="false"/>
                  <w:strike w:val="false"/>
                  <w:dstrike w:val="false"/>
                  <w:sz w:val="24"/>
                  <w:szCs w:val="24"/>
                  <w:u w:val="none"/>
                </w:rPr>
                <w:t>40.1 (0.69)</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04" w:author="Unknown Author" w:date="2021-02-08T14:02:28Z"/>
                <w:sz w:val="24"/>
                <w:szCs w:val="24"/>
              </w:rPr>
            </w:pPr>
            <w:ins w:id="603"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06" w:author="Unknown Author" w:date="2021-02-08T14:02:28Z"/>
                <w:sz w:val="24"/>
                <w:szCs w:val="24"/>
              </w:rPr>
            </w:pPr>
            <w:ins w:id="60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26.3 (0.68)</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608" w:author="Unknown Author" w:date="2021-02-08T14:02:28Z"/>
                <w:sz w:val="24"/>
                <w:szCs w:val="24"/>
              </w:rPr>
            </w:pPr>
            <w:ins w:id="607" w:author="Unknown Author" w:date="2021-02-08T14:02:28Z">
              <w:r>
                <w:rPr>
                  <w:rFonts w:eastAsia="Times New Roman" w:cs="Times New Roman" w:ascii="Times New Roman" w:hAnsi="Times New Roman"/>
                  <w:b w:val="false"/>
                  <w:i w:val="false"/>
                  <w:strike w:val="false"/>
                  <w:dstrike w:val="false"/>
                  <w:sz w:val="24"/>
                  <w:szCs w:val="24"/>
                  <w:u w:val="none"/>
                </w:rPr>
                <w:t>25.1 (0.74)</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10" w:author="Unknown Author" w:date="2021-02-08T14:02:28Z"/>
                <w:sz w:val="24"/>
                <w:szCs w:val="24"/>
              </w:rPr>
            </w:pPr>
            <w:ins w:id="609" w:author="Unknown Author" w:date="2021-02-08T14:02:28Z">
              <w:r>
                <w:rPr>
                  <w:rFonts w:eastAsia="Times New Roman" w:cs="Times New Roman" w:ascii="Times New Roman" w:hAnsi="Times New Roman"/>
                  <w:b w:val="false"/>
                  <w:i w:val="false"/>
                  <w:strike w:val="false"/>
                  <w:dstrike w:val="false"/>
                  <w:sz w:val="24"/>
                  <w:szCs w:val="24"/>
                  <w:u w:val="none"/>
                </w:rPr>
                <w:t>24.6 (0.61)</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12" w:author="Unknown Author" w:date="2021-02-08T14:02:28Z"/>
                <w:sz w:val="24"/>
                <w:szCs w:val="24"/>
              </w:rPr>
            </w:pPr>
            <w:ins w:id="611" w:author="Unknown Author" w:date="2021-02-08T14:02:28Z">
              <w:r>
                <w:rPr>
                  <w:rFonts w:eastAsia="Times New Roman" w:cs="Times New Roman" w:ascii="Times New Roman" w:hAnsi="Times New Roman"/>
                  <w:b w:val="false"/>
                  <w:i w:val="false"/>
                  <w:strike w:val="false"/>
                  <w:dstrike w:val="false"/>
                  <w:sz w:val="24"/>
                  <w:szCs w:val="24"/>
                  <w:u w:val="none"/>
                </w:rPr>
                <w:t>24.4 (0.63)</w:t>
              </w:r>
            </w:ins>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14" w:author="Unknown Author" w:date="2021-02-08T14:02:28Z"/>
                <w:sz w:val="24"/>
                <w:szCs w:val="24"/>
              </w:rPr>
            </w:pPr>
            <w:ins w:id="613"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16" w:author="Unknown Author" w:date="2021-02-08T14:02:28Z"/>
                <w:sz w:val="24"/>
                <w:szCs w:val="24"/>
              </w:rPr>
            </w:pPr>
            <w:ins w:id="615"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15.0 (0.69)</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618" w:author="Unknown Author" w:date="2021-02-08T14:02:28Z"/>
                <w:sz w:val="24"/>
                <w:szCs w:val="24"/>
              </w:rPr>
            </w:pPr>
            <w:ins w:id="617" w:author="Unknown Author" w:date="2021-02-08T14:02:28Z">
              <w:r>
                <w:rPr>
                  <w:rFonts w:eastAsia="Times New Roman" w:cs="Times New Roman" w:ascii="Times New Roman" w:hAnsi="Times New Roman"/>
                  <w:b w:val="false"/>
                  <w:i w:val="false"/>
                  <w:strike w:val="false"/>
                  <w:dstrike w:val="false"/>
                  <w:sz w:val="24"/>
                  <w:szCs w:val="24"/>
                  <w:u w:val="none"/>
                </w:rPr>
                <w:t>12.6 (0.70)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20" w:author="Unknown Author" w:date="2021-02-08T14:02:28Z"/>
                <w:sz w:val="24"/>
                <w:szCs w:val="24"/>
              </w:rPr>
            </w:pPr>
            <w:ins w:id="619" w:author="Unknown Author" w:date="2021-02-08T14:02:28Z">
              <w:r>
                <w:rPr>
                  <w:rFonts w:eastAsia="Times New Roman" w:cs="Times New Roman" w:ascii="Times New Roman" w:hAnsi="Times New Roman"/>
                  <w:b w:val="false"/>
                  <w:i w:val="false"/>
                  <w:strike w:val="false"/>
                  <w:dstrike w:val="false"/>
                  <w:sz w:val="24"/>
                  <w:szCs w:val="24"/>
                  <w:u w:val="none"/>
                </w:rPr>
                <w:t>13.4 (0.59)</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22" w:author="Unknown Author" w:date="2021-02-08T14:02:28Z"/>
                <w:sz w:val="24"/>
                <w:szCs w:val="24"/>
              </w:rPr>
            </w:pPr>
            <w:ins w:id="621" w:author="Unknown Author" w:date="2021-02-08T14:02:28Z">
              <w:r>
                <w:rPr>
                  <w:rFonts w:eastAsia="Times New Roman" w:cs="Times New Roman" w:ascii="Times New Roman" w:hAnsi="Times New Roman"/>
                  <w:b w:val="false"/>
                  <w:i w:val="false"/>
                  <w:strike w:val="false"/>
                  <w:dstrike w:val="false"/>
                  <w:sz w:val="24"/>
                  <w:szCs w:val="24"/>
                  <w:u w:val="none"/>
                </w:rPr>
                <w:t>12.7 (0.59)</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ins w:id="624" w:author="Unknown Author" w:date="2021-02-08T14:02:28Z"/>
                <w:sz w:val="24"/>
                <w:szCs w:val="24"/>
              </w:rPr>
            </w:pPr>
            <w:ins w:id="62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Census disabilities</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626" w:author="Unknown Author" w:date="2021-02-08T14:02:28Z"/>
                <w:position w:val="0"/>
                <w:sz w:val="24"/>
                <w:sz w:val="24"/>
                <w:szCs w:val="24"/>
                <w:u w:val="none"/>
                <w:vertAlign w:val="baseline"/>
              </w:rPr>
            </w:pPr>
            <w:ins w:id="62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628" w:author="Unknown Author" w:date="2021-02-08T14:02:28Z"/>
                <w:position w:val="0"/>
                <w:sz w:val="24"/>
                <w:sz w:val="24"/>
                <w:szCs w:val="24"/>
                <w:u w:val="none"/>
                <w:vertAlign w:val="baseline"/>
              </w:rPr>
            </w:pPr>
            <w:ins w:id="62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630" w:author="Unknown Author" w:date="2021-02-08T14:02:28Z"/>
                <w:position w:val="0"/>
                <w:sz w:val="24"/>
                <w:sz w:val="24"/>
                <w:szCs w:val="24"/>
                <w:u w:val="none"/>
                <w:vertAlign w:val="baseline"/>
              </w:rPr>
            </w:pPr>
            <w:ins w:id="62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ins w:id="632" w:author="Unknown Author" w:date="2021-02-08T14:02:28Z"/>
                <w:position w:val="0"/>
                <w:sz w:val="24"/>
                <w:sz w:val="24"/>
                <w:szCs w:val="24"/>
                <w:u w:val="none"/>
                <w:vertAlign w:val="baseline"/>
              </w:rPr>
            </w:pPr>
            <w:ins w:id="63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34" w:author="Unknown Author" w:date="2021-02-08T14:02:28Z"/>
                <w:sz w:val="24"/>
                <w:szCs w:val="24"/>
              </w:rPr>
            </w:pPr>
            <w:ins w:id="63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42" w:author="Unknown Author" w:date="2021-02-08T14:02:28Z"/>
                <w:sz w:val="24"/>
                <w:szCs w:val="24"/>
              </w:rPr>
            </w:pPr>
            <w:ins w:id="63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3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63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3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3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64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4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50" w:author="Unknown Author" w:date="2021-02-08T14:02:28Z"/>
                <w:sz w:val="24"/>
                <w:szCs w:val="24"/>
              </w:rPr>
            </w:pPr>
            <w:ins w:id="64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4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64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4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4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648"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4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58" w:author="Unknown Author" w:date="2021-02-08T14:02:28Z"/>
                <w:sz w:val="24"/>
                <w:szCs w:val="24"/>
              </w:rPr>
            </w:pPr>
            <w:ins w:id="65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5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65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5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5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656"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57"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66" w:author="Unknown Author" w:date="2021-02-08T14:02:28Z"/>
                <w:sz w:val="24"/>
                <w:szCs w:val="24"/>
              </w:rPr>
            </w:pPr>
            <w:ins w:id="659"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60"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ins>
            <w:ins w:id="661"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ins>
            <w:ins w:id="662"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63"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ins>
            <w:ins w:id="664" w:author="Unknown Author" w:date="2021-02-08T14:02:28Z">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ins>
            <w:ins w:id="665" w:author="Unknown Author" w:date="2021-02-08T14:02:28Z">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68" w:author="Unknown Author" w:date="2021-02-08T14:02:28Z"/>
                <w:sz w:val="24"/>
                <w:szCs w:val="24"/>
              </w:rPr>
            </w:pPr>
            <w:ins w:id="66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70" w:author="Unknown Author" w:date="2021-02-08T14:02:28Z"/>
                <w:sz w:val="24"/>
                <w:szCs w:val="24"/>
              </w:rPr>
            </w:pPr>
            <w:ins w:id="66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49.0 (0.88)</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672" w:author="Unknown Author" w:date="2021-02-08T14:02:28Z"/>
                <w:sz w:val="24"/>
                <w:szCs w:val="24"/>
              </w:rPr>
            </w:pPr>
            <w:ins w:id="671" w:author="Unknown Author" w:date="2021-02-08T14:02:28Z">
              <w:r>
                <w:rPr>
                  <w:rFonts w:eastAsia="Times New Roman" w:cs="Times New Roman" w:ascii="Times New Roman" w:hAnsi="Times New Roman"/>
                  <w:b w:val="false"/>
                  <w:i w:val="false"/>
                  <w:strike w:val="false"/>
                  <w:dstrike w:val="false"/>
                  <w:sz w:val="24"/>
                  <w:szCs w:val="24"/>
                  <w:u w:val="none"/>
                </w:rPr>
                <w:t>46.0 (0.91)</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74" w:author="Unknown Author" w:date="2021-02-08T14:02:28Z"/>
                <w:sz w:val="24"/>
                <w:szCs w:val="24"/>
              </w:rPr>
            </w:pPr>
            <w:ins w:id="673" w:author="Unknown Author" w:date="2021-02-08T14:02:28Z">
              <w:r>
                <w:rPr>
                  <w:rFonts w:eastAsia="Times New Roman" w:cs="Times New Roman" w:ascii="Times New Roman" w:hAnsi="Times New Roman"/>
                  <w:b w:val="false"/>
                  <w:i w:val="false"/>
                  <w:strike w:val="false"/>
                  <w:dstrike w:val="false"/>
                  <w:sz w:val="24"/>
                  <w:szCs w:val="24"/>
                  <w:u w:val="none"/>
                </w:rPr>
                <w:t>50.6 (0.86)</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76" w:author="Unknown Author" w:date="2021-02-08T14:02:28Z"/>
                <w:sz w:val="24"/>
                <w:szCs w:val="24"/>
              </w:rPr>
            </w:pPr>
            <w:ins w:id="675" w:author="Unknown Author" w:date="2021-02-08T14:02:28Z">
              <w:r>
                <w:rPr>
                  <w:rFonts w:eastAsia="Times New Roman" w:cs="Times New Roman" w:ascii="Times New Roman" w:hAnsi="Times New Roman"/>
                  <w:b w:val="false"/>
                  <w:i w:val="false"/>
                  <w:strike w:val="false"/>
                  <w:dstrike w:val="false"/>
                  <w:sz w:val="24"/>
                  <w:szCs w:val="24"/>
                  <w:u w:val="none"/>
                </w:rPr>
                <w:t>50.3 (0.87)</w:t>
              </w:r>
            </w:ins>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78" w:author="Unknown Author" w:date="2021-02-08T14:02:28Z"/>
                <w:sz w:val="24"/>
                <w:szCs w:val="24"/>
              </w:rPr>
            </w:pPr>
            <w:ins w:id="67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80" w:author="Unknown Author" w:date="2021-02-08T14:02:28Z"/>
                <w:sz w:val="24"/>
                <w:szCs w:val="24"/>
              </w:rPr>
            </w:pPr>
            <w:ins w:id="67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32.0 (0.83)</w:t>
              </w:r>
            </w:ins>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ins w:id="682" w:author="Unknown Author" w:date="2021-02-08T14:02:28Z"/>
                <w:sz w:val="24"/>
                <w:szCs w:val="24"/>
              </w:rPr>
            </w:pPr>
            <w:ins w:id="681" w:author="Unknown Author" w:date="2021-02-08T14:02:28Z">
              <w:r>
                <w:rPr>
                  <w:rFonts w:eastAsia="Times New Roman" w:cs="Times New Roman" w:ascii="Times New Roman" w:hAnsi="Times New Roman"/>
                  <w:b w:val="false"/>
                  <w:i w:val="false"/>
                  <w:strike w:val="false"/>
                  <w:dstrike w:val="false"/>
                  <w:sz w:val="24"/>
                  <w:szCs w:val="24"/>
                  <w:u w:val="none"/>
                </w:rPr>
                <w:t>29.2 (0.86)</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84" w:author="Unknown Author" w:date="2021-02-08T14:02:28Z"/>
                <w:sz w:val="24"/>
                <w:szCs w:val="24"/>
              </w:rPr>
            </w:pPr>
            <w:ins w:id="683" w:author="Unknown Author" w:date="2021-02-08T14:02:28Z">
              <w:r>
                <w:rPr>
                  <w:rFonts w:eastAsia="Times New Roman" w:cs="Times New Roman" w:ascii="Times New Roman" w:hAnsi="Times New Roman"/>
                  <w:b w:val="false"/>
                  <w:i w:val="false"/>
                  <w:strike w:val="false"/>
                  <w:dstrike w:val="false"/>
                  <w:sz w:val="24"/>
                  <w:szCs w:val="24"/>
                  <w:u w:val="none"/>
                </w:rPr>
                <w:t>32.2 (0.80)</w:t>
              </w:r>
            </w:ins>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ins w:id="686" w:author="Unknown Author" w:date="2021-02-08T14:02:28Z"/>
                <w:sz w:val="24"/>
                <w:szCs w:val="24"/>
              </w:rPr>
            </w:pPr>
            <w:ins w:id="685" w:author="Unknown Author" w:date="2021-02-08T14:02:28Z">
              <w:r>
                <w:rPr>
                  <w:rFonts w:eastAsia="Times New Roman" w:cs="Times New Roman" w:ascii="Times New Roman" w:hAnsi="Times New Roman"/>
                  <w:b w:val="false"/>
                  <w:i w:val="false"/>
                  <w:strike w:val="false"/>
                  <w:dstrike w:val="false"/>
                  <w:sz w:val="24"/>
                  <w:szCs w:val="24"/>
                  <w:u w:val="none"/>
                </w:rPr>
                <w:t>31.8 (0.82)</w:t>
              </w:r>
            </w:ins>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ins w:id="688" w:author="Unknown Author" w:date="2021-02-08T14:02:28Z"/>
                <w:sz w:val="24"/>
                <w:szCs w:val="24"/>
              </w:rPr>
            </w:pPr>
            <w:ins w:id="687"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ins>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ins w:id="690" w:author="Unknown Author" w:date="2021-02-08T14:02:28Z"/>
                <w:sz w:val="24"/>
                <w:szCs w:val="24"/>
              </w:rPr>
            </w:pPr>
            <w:ins w:id="689"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16.5 (0.76)</w:t>
              </w:r>
            </w:ins>
          </w:p>
        </w:tc>
        <w:tc>
          <w:tcPr>
            <w:tcW w:w="1531"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ins w:id="692" w:author="Unknown Author" w:date="2021-02-08T14:02:28Z"/>
                <w:sz w:val="24"/>
                <w:szCs w:val="24"/>
              </w:rPr>
            </w:pPr>
            <w:ins w:id="691" w:author="Unknown Author" w:date="2021-02-08T14:02:28Z">
              <w:r>
                <w:rPr>
                  <w:rFonts w:eastAsia="Times New Roman" w:cs="Times New Roman" w:ascii="Times New Roman" w:hAnsi="Times New Roman"/>
                  <w:b w:val="false"/>
                  <w:i w:val="false"/>
                  <w:strike w:val="false"/>
                  <w:dstrike w:val="false"/>
                  <w:sz w:val="24"/>
                  <w:szCs w:val="24"/>
                  <w:u w:val="none"/>
                </w:rPr>
                <w:t>14.3 (0.79)</w:t>
              </w:r>
            </w:ins>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ins w:id="694" w:author="Unknown Author" w:date="2021-02-08T14:02:28Z"/>
                <w:sz w:val="24"/>
                <w:szCs w:val="24"/>
              </w:rPr>
            </w:pPr>
            <w:ins w:id="693" w:author="Unknown Author" w:date="2021-02-08T14:02:28Z">
              <w:r>
                <w:rPr>
                  <w:rFonts w:eastAsia="Times New Roman" w:cs="Times New Roman" w:ascii="Times New Roman" w:hAnsi="Times New Roman"/>
                  <w:b w:val="false"/>
                  <w:i w:val="false"/>
                  <w:strike w:val="false"/>
                  <w:dstrike w:val="false"/>
                  <w:sz w:val="24"/>
                  <w:szCs w:val="24"/>
                  <w:u w:val="none"/>
                </w:rPr>
                <w:t>16.3 (0.72)</w:t>
              </w:r>
            </w:ins>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ins w:id="696" w:author="Unknown Author" w:date="2021-02-08T14:02:28Z"/>
                <w:sz w:val="24"/>
                <w:szCs w:val="24"/>
              </w:rPr>
            </w:pPr>
            <w:ins w:id="695" w:author="Unknown Author" w:date="2021-02-08T14:02:28Z">
              <w:r>
                <w:rPr>
                  <w:rFonts w:eastAsia="Times New Roman" w:cs="Times New Roman" w:ascii="Times New Roman" w:hAnsi="Times New Roman"/>
                  <w:b w:val="false"/>
                  <w:i w:val="false"/>
                  <w:strike w:val="false"/>
                  <w:dstrike w:val="false"/>
                  <w:sz w:val="24"/>
                  <w:szCs w:val="24"/>
                  <w:u w:val="none"/>
                </w:rPr>
                <w:t>15.9 (0.74)</w:t>
              </w:r>
            </w:ins>
          </w:p>
        </w:tc>
      </w:tr>
    </w:tbl>
    <w:tbl>
      <w:tblPr>
        <w:tblW w:w="8385" w:type="dxa"/>
        <w:jc w:val="left"/>
        <w:tblInd w:w="0" w:type="dxa"/>
        <w:tblCellMar>
          <w:top w:w="55" w:type="dxa"/>
          <w:left w:w="55" w:type="dxa"/>
          <w:bottom w:w="55" w:type="dxa"/>
          <w:right w:w="55" w:type="dxa"/>
        </w:tblCellMar>
      </w:tblPr>
      <w:tblGrid>
        <w:gridCol w:w="2258"/>
        <w:gridCol w:w="1532"/>
        <w:gridCol w:w="1531"/>
        <w:gridCol w:w="1532"/>
        <w:gridCol w:w="1532"/>
      </w:tblGrid>
      <w:tr>
        <w:trPr/>
        <w:tc>
          <w:tcPr>
            <w:tcW w:w="2258"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698" w:author="Unknown Author" w:date="2021-02-08T14:02:28Z"/>
              </w:rPr>
            </w:pPr>
            <w:del w:id="697" w:author="Unknown Author" w:date="2021-02-08T14:02:28Z">
              <w:r>
                <w:rPr>
                  <w:rFonts w:cs="Times New Roman" w:ascii="Times New Roman" w:hAnsi="Times New Roman"/>
                  <w:sz w:val="24"/>
                  <w:szCs w:val="24"/>
                </w:rPr>
              </w:r>
            </w:del>
          </w:p>
        </w:tc>
        <w:tc>
          <w:tcPr>
            <w:tcW w:w="3063"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del w:id="700" w:author="Unknown Author" w:date="2021-02-08T14:02:28Z"/>
              </w:rPr>
            </w:pPr>
            <w:del w:id="699" w:author="Unknown Author" w:date="2021-02-08T14:02:28Z">
              <w:r>
                <w:rPr>
                  <w:rFonts w:cs="Times New Roman" w:ascii="Times New Roman" w:hAnsi="Times New Roman"/>
                  <w:b/>
                  <w:bCs/>
                  <w:sz w:val="24"/>
                  <w:szCs w:val="24"/>
                </w:rPr>
                <w:delText>Males</w:delText>
              </w:r>
            </w:del>
          </w:p>
        </w:tc>
        <w:tc>
          <w:tcPr>
            <w:tcW w:w="3064"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del w:id="702" w:author="Unknown Author" w:date="2021-02-08T14:02:28Z"/>
              </w:rPr>
            </w:pPr>
            <w:del w:id="701" w:author="Unknown Author" w:date="2021-02-08T14:02:28Z">
              <w:r>
                <w:rPr>
                  <w:rFonts w:cs="Times New Roman" w:ascii="Times New Roman" w:hAnsi="Times New Roman"/>
                  <w:b/>
                  <w:bCs/>
                  <w:sz w:val="24"/>
                  <w:szCs w:val="24"/>
                </w:rPr>
                <w:delText>Females</w:delText>
              </w:r>
            </w:del>
          </w:p>
        </w:tc>
      </w:tr>
      <w:tr>
        <w:trPr>
          <w:trHeight w:val="537" w:hRule="atLeast"/>
        </w:trPr>
        <w:tc>
          <w:tcPr>
            <w:tcW w:w="2258" w:type="dxa"/>
            <w:tcBorders>
              <w:top w:val="single" w:sz="4" w:space="0" w:color="000000"/>
              <w:bottom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704" w:author="Unknown Author" w:date="2021-02-08T14:02:28Z"/>
              </w:rPr>
            </w:pPr>
            <w:del w:id="703" w:author="Unknown Author" w:date="2021-02-08T14:02:28Z">
              <w:r>
                <w:rPr>
                  <w:rFonts w:cs="Times New Roman" w:ascii="Times New Roman" w:hAnsi="Times New Roman"/>
                  <w:sz w:val="24"/>
                  <w:szCs w:val="24"/>
                </w:rPr>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06" w:author="Unknown Author" w:date="2021-02-08T14:02:28Z"/>
              </w:rPr>
            </w:pPr>
            <w:del w:id="705" w:author="Unknown Author" w:date="2021-02-08T14:02:28Z">
              <w:r>
                <w:rPr>
                  <w:rFonts w:cs="Times New Roman" w:ascii="Times New Roman" w:hAnsi="Times New Roman"/>
                  <w:b/>
                  <w:bCs/>
                  <w:sz w:val="24"/>
                  <w:szCs w:val="24"/>
                </w:rPr>
                <w:delText>Rural</w:delText>
              </w:r>
            </w:del>
          </w:p>
        </w:tc>
        <w:tc>
          <w:tcPr>
            <w:tcW w:w="1531"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08" w:author="Unknown Author" w:date="2021-02-08T14:02:28Z"/>
              </w:rPr>
            </w:pPr>
            <w:del w:id="707" w:author="Unknown Author" w:date="2021-02-08T14:02:28Z">
              <w:r>
                <w:rPr>
                  <w:rFonts w:cs="Times New Roman" w:ascii="Times New Roman" w:hAnsi="Times New Roman"/>
                  <w:b/>
                  <w:bCs/>
                  <w:sz w:val="24"/>
                  <w:szCs w:val="24"/>
                </w:rPr>
                <w:delText>Urban</w:delText>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10" w:author="Unknown Author" w:date="2021-02-08T14:02:28Z"/>
              </w:rPr>
            </w:pPr>
            <w:del w:id="709" w:author="Unknown Author" w:date="2021-02-08T14:02:28Z">
              <w:r>
                <w:rPr>
                  <w:rFonts w:cs="Times New Roman" w:ascii="Times New Roman" w:hAnsi="Times New Roman"/>
                  <w:b/>
                  <w:bCs/>
                  <w:sz w:val="24"/>
                  <w:szCs w:val="24"/>
                </w:rPr>
                <w:delText>Rural</w:delText>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12" w:author="Unknown Author" w:date="2021-02-08T14:02:28Z"/>
              </w:rPr>
            </w:pPr>
            <w:del w:id="711" w:author="Unknown Author" w:date="2021-02-08T14:02:28Z">
              <w:r>
                <w:rPr>
                  <w:rFonts w:cs="Times New Roman" w:ascii="Times New Roman" w:hAnsi="Times New Roman"/>
                  <w:b/>
                  <w:bCs/>
                  <w:sz w:val="24"/>
                  <w:szCs w:val="24"/>
                </w:rPr>
                <w:delText>Urban</w:delText>
              </w:r>
            </w:del>
          </w:p>
        </w:tc>
      </w:tr>
      <w:tr>
        <w:trPr/>
        <w:tc>
          <w:tcPr>
            <w:tcW w:w="2258"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del w:id="714" w:author="Unknown Author" w:date="2021-02-08T14:02:28Z"/>
              </w:rPr>
            </w:pPr>
            <w:del w:id="713" w:author="Unknown Author" w:date="2021-02-08T14:02:28Z">
              <w:r>
                <w:rPr>
                  <w:rFonts w:cs="Times New Roman" w:ascii="Times New Roman" w:hAnsi="Times New Roman"/>
                  <w:b/>
                  <w:bCs/>
                  <w:sz w:val="24"/>
                  <w:szCs w:val="24"/>
                </w:rPr>
                <w:delText>Cardiovascular diseases</w:delText>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16" w:author="Unknown Author" w:date="2021-02-08T14:02:28Z"/>
              </w:rPr>
            </w:pPr>
            <w:del w:id="715" w:author="Unknown Author" w:date="2021-02-08T14:02:28Z">
              <w:r>
                <w:rPr>
                  <w:rFonts w:cs="Times New Roman" w:ascii="Times New Roman" w:hAnsi="Times New Roman"/>
                  <w:b/>
                  <w:bCs/>
                  <w:sz w:val="24"/>
                  <w:szCs w:val="24"/>
                </w:rPr>
              </w:r>
            </w:del>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18" w:author="Unknown Author" w:date="2021-02-08T14:02:28Z"/>
              </w:rPr>
            </w:pPr>
            <w:del w:id="717" w:author="Unknown Author" w:date="2021-02-08T14:02:28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20" w:author="Unknown Author" w:date="2021-02-08T14:02:28Z"/>
              </w:rPr>
            </w:pPr>
            <w:del w:id="719" w:author="Unknown Author" w:date="2021-02-08T14:02:28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22" w:author="Unknown Author" w:date="2021-02-08T14:02:28Z"/>
              </w:rPr>
            </w:pPr>
            <w:del w:id="721" w:author="Unknown Author" w:date="2021-02-08T14:02:28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724" w:author="Unknown Author" w:date="2021-02-08T14:02:28Z"/>
              </w:rPr>
            </w:pPr>
            <w:del w:id="723" w:author="Unknown Author" w:date="2021-02-08T14:02:28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732" w:author="Unknown Author" w:date="2021-02-08T14:02:28Z"/>
              </w:rPr>
            </w:pPr>
            <w:del w:id="725" w:author="Unknown Author" w:date="2021-02-08T14:02:28Z">
              <w:r>
                <w:rPr>
                  <w:rFonts w:cs="Times New Roman" w:ascii="Times New Roman" w:hAnsi="Times New Roman"/>
                  <w:b/>
                  <w:bCs/>
                  <w:position w:val="0"/>
                  <w:sz w:val="24"/>
                  <w:sz w:val="24"/>
                  <w:szCs w:val="24"/>
                  <w:vertAlign w:val="baseline"/>
                </w:rPr>
                <w:delText>h</w:delText>
              </w:r>
            </w:del>
            <w:del w:id="726" w:author="Unknown Author" w:date="2021-02-08T14:02:28Z">
              <w:r>
                <w:rPr>
                  <w:rFonts w:cs="Times New Roman" w:ascii="Times New Roman" w:hAnsi="Times New Roman"/>
                  <w:b/>
                  <w:bCs/>
                  <w:sz w:val="24"/>
                  <w:szCs w:val="24"/>
                  <w:vertAlign w:val="subscript"/>
                </w:rPr>
                <w:delText xml:space="preserve">x </w:delText>
              </w:r>
            </w:del>
            <w:del w:id="727" w:author="Unknown Author" w:date="2021-02-08T14:02:28Z">
              <w:r>
                <w:rPr>
                  <w:rFonts w:cs="Times New Roman" w:ascii="Times New Roman" w:hAnsi="Times New Roman"/>
                  <w:b/>
                  <w:bCs/>
                  <w:position w:val="0"/>
                  <w:sz w:val="24"/>
                  <w:sz w:val="24"/>
                  <w:szCs w:val="24"/>
                  <w:vertAlign w:val="baseline"/>
                </w:rPr>
                <w:delText>(h</w:delText>
              </w:r>
            </w:del>
            <w:del w:id="728" w:author="Unknown Author" w:date="2021-02-08T14:02:28Z">
              <w:r>
                <w:rPr>
                  <w:rFonts w:cs="Times New Roman" w:ascii="Times New Roman" w:hAnsi="Times New Roman"/>
                  <w:b/>
                  <w:bCs/>
                  <w:sz w:val="24"/>
                  <w:szCs w:val="24"/>
                  <w:vertAlign w:val="subscript"/>
                </w:rPr>
                <w:delText>x</w:delText>
              </w:r>
            </w:del>
            <w:del w:id="729" w:author="Unknown Author" w:date="2021-02-08T14:02:28Z">
              <w:r>
                <w:rPr>
                  <w:rFonts w:cs="Times New Roman" w:ascii="Times New Roman" w:hAnsi="Times New Roman"/>
                  <w:b/>
                  <w:bCs/>
                  <w:position w:val="0"/>
                  <w:sz w:val="24"/>
                  <w:sz w:val="24"/>
                  <w:szCs w:val="24"/>
                  <w:vertAlign w:val="baseline"/>
                </w:rPr>
                <w:delText xml:space="preserve"> / e</w:delText>
              </w:r>
            </w:del>
            <w:del w:id="730" w:author="Unknown Author" w:date="2021-02-08T14:02:28Z">
              <w:r>
                <w:rPr>
                  <w:rFonts w:cs="Times New Roman" w:ascii="Times New Roman" w:hAnsi="Times New Roman"/>
                  <w:b/>
                  <w:bCs/>
                  <w:sz w:val="24"/>
                  <w:szCs w:val="24"/>
                  <w:vertAlign w:val="subscript"/>
                </w:rPr>
                <w:delText>x</w:delText>
              </w:r>
            </w:del>
            <w:del w:id="731" w:author="Unknown Author" w:date="2021-02-08T14:02:28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740" w:author="Unknown Author" w:date="2021-02-08T14:02:28Z"/>
              </w:rPr>
            </w:pPr>
            <w:del w:id="733" w:author="Unknown Author" w:date="2021-02-08T14:02:28Z">
              <w:r>
                <w:rPr>
                  <w:rFonts w:cs="Times New Roman" w:ascii="Times New Roman" w:hAnsi="Times New Roman"/>
                  <w:b/>
                  <w:bCs/>
                  <w:position w:val="0"/>
                  <w:sz w:val="24"/>
                  <w:sz w:val="24"/>
                  <w:szCs w:val="24"/>
                  <w:vertAlign w:val="baseline"/>
                </w:rPr>
                <w:delText>h</w:delText>
              </w:r>
            </w:del>
            <w:del w:id="734" w:author="Unknown Author" w:date="2021-02-08T14:02:28Z">
              <w:r>
                <w:rPr>
                  <w:rFonts w:cs="Times New Roman" w:ascii="Times New Roman" w:hAnsi="Times New Roman"/>
                  <w:b/>
                  <w:bCs/>
                  <w:sz w:val="24"/>
                  <w:szCs w:val="24"/>
                  <w:vertAlign w:val="subscript"/>
                </w:rPr>
                <w:delText xml:space="preserve">x </w:delText>
              </w:r>
            </w:del>
            <w:del w:id="735" w:author="Unknown Author" w:date="2021-02-08T14:02:28Z">
              <w:r>
                <w:rPr>
                  <w:rFonts w:cs="Times New Roman" w:ascii="Times New Roman" w:hAnsi="Times New Roman"/>
                  <w:b/>
                  <w:bCs/>
                  <w:position w:val="0"/>
                  <w:sz w:val="24"/>
                  <w:sz w:val="24"/>
                  <w:szCs w:val="24"/>
                  <w:vertAlign w:val="baseline"/>
                </w:rPr>
                <w:delText>(h</w:delText>
              </w:r>
            </w:del>
            <w:del w:id="736" w:author="Unknown Author" w:date="2021-02-08T14:02:28Z">
              <w:r>
                <w:rPr>
                  <w:rFonts w:cs="Times New Roman" w:ascii="Times New Roman" w:hAnsi="Times New Roman"/>
                  <w:b/>
                  <w:bCs/>
                  <w:sz w:val="24"/>
                  <w:szCs w:val="24"/>
                  <w:vertAlign w:val="subscript"/>
                </w:rPr>
                <w:delText>x</w:delText>
              </w:r>
            </w:del>
            <w:del w:id="737" w:author="Unknown Author" w:date="2021-02-08T14:02:28Z">
              <w:r>
                <w:rPr>
                  <w:rFonts w:cs="Times New Roman" w:ascii="Times New Roman" w:hAnsi="Times New Roman"/>
                  <w:b/>
                  <w:bCs/>
                  <w:position w:val="0"/>
                  <w:sz w:val="24"/>
                  <w:sz w:val="24"/>
                  <w:szCs w:val="24"/>
                  <w:vertAlign w:val="baseline"/>
                </w:rPr>
                <w:delText xml:space="preserve"> / e</w:delText>
              </w:r>
            </w:del>
            <w:del w:id="738" w:author="Unknown Author" w:date="2021-02-08T14:02:28Z">
              <w:r>
                <w:rPr>
                  <w:rFonts w:cs="Times New Roman" w:ascii="Times New Roman" w:hAnsi="Times New Roman"/>
                  <w:b/>
                  <w:bCs/>
                  <w:sz w:val="24"/>
                  <w:szCs w:val="24"/>
                  <w:vertAlign w:val="subscript"/>
                </w:rPr>
                <w:delText>x</w:delText>
              </w:r>
            </w:del>
            <w:del w:id="739"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748" w:author="Unknown Author" w:date="2021-02-08T14:02:28Z"/>
              </w:rPr>
            </w:pPr>
            <w:del w:id="741" w:author="Unknown Author" w:date="2021-02-08T14:02:28Z">
              <w:r>
                <w:rPr>
                  <w:rFonts w:cs="Times New Roman" w:ascii="Times New Roman" w:hAnsi="Times New Roman"/>
                  <w:b/>
                  <w:bCs/>
                  <w:position w:val="0"/>
                  <w:sz w:val="24"/>
                  <w:sz w:val="24"/>
                  <w:szCs w:val="24"/>
                  <w:vertAlign w:val="baseline"/>
                </w:rPr>
                <w:delText>h</w:delText>
              </w:r>
            </w:del>
            <w:del w:id="742" w:author="Unknown Author" w:date="2021-02-08T14:02:28Z">
              <w:r>
                <w:rPr>
                  <w:rFonts w:cs="Times New Roman" w:ascii="Times New Roman" w:hAnsi="Times New Roman"/>
                  <w:b/>
                  <w:bCs/>
                  <w:sz w:val="24"/>
                  <w:szCs w:val="24"/>
                  <w:vertAlign w:val="subscript"/>
                </w:rPr>
                <w:delText xml:space="preserve">x </w:delText>
              </w:r>
            </w:del>
            <w:del w:id="743" w:author="Unknown Author" w:date="2021-02-08T14:02:28Z">
              <w:r>
                <w:rPr>
                  <w:rFonts w:cs="Times New Roman" w:ascii="Times New Roman" w:hAnsi="Times New Roman"/>
                  <w:b/>
                  <w:bCs/>
                  <w:position w:val="0"/>
                  <w:sz w:val="24"/>
                  <w:sz w:val="24"/>
                  <w:szCs w:val="24"/>
                  <w:vertAlign w:val="baseline"/>
                </w:rPr>
                <w:delText>(h</w:delText>
              </w:r>
            </w:del>
            <w:del w:id="744" w:author="Unknown Author" w:date="2021-02-08T14:02:28Z">
              <w:r>
                <w:rPr>
                  <w:rFonts w:cs="Times New Roman" w:ascii="Times New Roman" w:hAnsi="Times New Roman"/>
                  <w:b/>
                  <w:bCs/>
                  <w:sz w:val="24"/>
                  <w:szCs w:val="24"/>
                  <w:vertAlign w:val="subscript"/>
                </w:rPr>
                <w:delText>x</w:delText>
              </w:r>
            </w:del>
            <w:del w:id="745" w:author="Unknown Author" w:date="2021-02-08T14:02:28Z">
              <w:r>
                <w:rPr>
                  <w:rFonts w:cs="Times New Roman" w:ascii="Times New Roman" w:hAnsi="Times New Roman"/>
                  <w:b/>
                  <w:bCs/>
                  <w:position w:val="0"/>
                  <w:sz w:val="24"/>
                  <w:sz w:val="24"/>
                  <w:szCs w:val="24"/>
                  <w:vertAlign w:val="baseline"/>
                </w:rPr>
                <w:delText xml:space="preserve"> / e</w:delText>
              </w:r>
            </w:del>
            <w:del w:id="746" w:author="Unknown Author" w:date="2021-02-08T14:02:28Z">
              <w:r>
                <w:rPr>
                  <w:rFonts w:cs="Times New Roman" w:ascii="Times New Roman" w:hAnsi="Times New Roman"/>
                  <w:b/>
                  <w:bCs/>
                  <w:sz w:val="24"/>
                  <w:szCs w:val="24"/>
                  <w:vertAlign w:val="subscript"/>
                </w:rPr>
                <w:delText>x</w:delText>
              </w:r>
            </w:del>
            <w:del w:id="747"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756" w:author="Unknown Author" w:date="2021-02-08T14:02:28Z"/>
              </w:rPr>
            </w:pPr>
            <w:del w:id="749" w:author="Unknown Author" w:date="2021-02-08T14:02:28Z">
              <w:r>
                <w:rPr>
                  <w:rFonts w:cs="Times New Roman" w:ascii="Times New Roman" w:hAnsi="Times New Roman"/>
                  <w:b/>
                  <w:bCs/>
                  <w:position w:val="0"/>
                  <w:sz w:val="24"/>
                  <w:sz w:val="24"/>
                  <w:szCs w:val="24"/>
                  <w:vertAlign w:val="baseline"/>
                </w:rPr>
                <w:delText>h</w:delText>
              </w:r>
            </w:del>
            <w:del w:id="750" w:author="Unknown Author" w:date="2021-02-08T14:02:28Z">
              <w:r>
                <w:rPr>
                  <w:rFonts w:cs="Times New Roman" w:ascii="Times New Roman" w:hAnsi="Times New Roman"/>
                  <w:b/>
                  <w:bCs/>
                  <w:sz w:val="24"/>
                  <w:szCs w:val="24"/>
                  <w:vertAlign w:val="subscript"/>
                </w:rPr>
                <w:delText xml:space="preserve">x </w:delText>
              </w:r>
            </w:del>
            <w:del w:id="751" w:author="Unknown Author" w:date="2021-02-08T14:02:28Z">
              <w:r>
                <w:rPr>
                  <w:rFonts w:cs="Times New Roman" w:ascii="Times New Roman" w:hAnsi="Times New Roman"/>
                  <w:b/>
                  <w:bCs/>
                  <w:position w:val="0"/>
                  <w:sz w:val="24"/>
                  <w:sz w:val="24"/>
                  <w:szCs w:val="24"/>
                  <w:vertAlign w:val="baseline"/>
                </w:rPr>
                <w:delText>(h</w:delText>
              </w:r>
            </w:del>
            <w:del w:id="752" w:author="Unknown Author" w:date="2021-02-08T14:02:28Z">
              <w:r>
                <w:rPr>
                  <w:rFonts w:cs="Times New Roman" w:ascii="Times New Roman" w:hAnsi="Times New Roman"/>
                  <w:b/>
                  <w:bCs/>
                  <w:sz w:val="24"/>
                  <w:szCs w:val="24"/>
                  <w:vertAlign w:val="subscript"/>
                </w:rPr>
                <w:delText>x</w:delText>
              </w:r>
            </w:del>
            <w:del w:id="753" w:author="Unknown Author" w:date="2021-02-08T14:02:28Z">
              <w:r>
                <w:rPr>
                  <w:rFonts w:cs="Times New Roman" w:ascii="Times New Roman" w:hAnsi="Times New Roman"/>
                  <w:b/>
                  <w:bCs/>
                  <w:position w:val="0"/>
                  <w:sz w:val="24"/>
                  <w:sz w:val="24"/>
                  <w:szCs w:val="24"/>
                  <w:vertAlign w:val="baseline"/>
                </w:rPr>
                <w:delText xml:space="preserve"> / e</w:delText>
              </w:r>
            </w:del>
            <w:del w:id="754" w:author="Unknown Author" w:date="2021-02-08T14:02:28Z">
              <w:r>
                <w:rPr>
                  <w:rFonts w:cs="Times New Roman" w:ascii="Times New Roman" w:hAnsi="Times New Roman"/>
                  <w:b/>
                  <w:bCs/>
                  <w:sz w:val="24"/>
                  <w:szCs w:val="24"/>
                  <w:vertAlign w:val="subscript"/>
                </w:rPr>
                <w:delText>x</w:delText>
              </w:r>
            </w:del>
            <w:del w:id="755" w:author="Unknown Author" w:date="2021-02-08T14:02:28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758" w:author="Unknown Author" w:date="2021-02-08T14:02:28Z"/>
              </w:rPr>
            </w:pPr>
            <w:del w:id="757" w:author="Unknown Author" w:date="2021-02-08T14:02:28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60" w:author="Unknown Author" w:date="2021-02-08T14:02:28Z"/>
              </w:rPr>
            </w:pPr>
            <w:del w:id="75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43.5 (0.74)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62" w:author="Unknown Author" w:date="2021-02-08T14:02:28Z"/>
              </w:rPr>
            </w:pPr>
            <w:del w:id="76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35.7 (0.67)</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64" w:author="Unknown Author" w:date="2021-02-08T14:02:28Z"/>
              </w:rPr>
            </w:pPr>
            <w:del w:id="76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37.8 (0.60)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66" w:author="Unknown Author" w:date="2021-02-08T14:02:28Z"/>
              </w:rPr>
            </w:pPr>
            <w:del w:id="76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35.6 (0.58)</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768" w:author="Unknown Author" w:date="2021-02-08T14:02:28Z"/>
              </w:rPr>
            </w:pPr>
            <w:del w:id="767" w:author="Unknown Author" w:date="2021-02-08T14:02:28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70" w:author="Unknown Author" w:date="2021-02-08T14:02:28Z"/>
              </w:rPr>
            </w:pPr>
            <w:del w:id="76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27.5 (0.65)</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72" w:author="Unknown Author" w:date="2021-02-08T14:02:28Z"/>
              </w:rPr>
            </w:pPr>
            <w:del w:id="77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19.6 (0.54)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74" w:author="Unknown Author" w:date="2021-02-08T14:02:28Z"/>
              </w:rPr>
            </w:pPr>
            <w:del w:id="77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21.0 (0.48)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76" w:author="Unknown Author" w:date="2021-02-08T14:02:28Z"/>
              </w:rPr>
            </w:pPr>
            <w:del w:id="77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18.6 (0.43)</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778" w:author="Unknown Author" w:date="2021-02-08T14:02:28Z"/>
              </w:rPr>
            </w:pPr>
            <w:del w:id="777" w:author="Unknown Author" w:date="2021-02-08T14:02:28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0" w:author="Unknown Author" w:date="2021-02-08T14:02:28Z"/>
              </w:rPr>
            </w:pPr>
            <w:del w:id="77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14.6 (0.57)</w:delText>
              </w:r>
            </w:del>
          </w:p>
        </w:tc>
        <w:tc>
          <w:tcPr>
            <w:tcW w:w="1531" w:type="dxa"/>
            <w:tcBorders>
              <w:bottom w:val="single" w:sz="4" w:space="0" w:color="000000"/>
            </w:tcBorders>
            <w:shd w:fill="auto" w:val="clear"/>
          </w:tcPr>
          <w:p>
            <w:pPr>
              <w:pStyle w:val="Normal"/>
              <w:bidi w:val="0"/>
              <w:spacing w:before="0" w:after="200"/>
              <w:jc w:val="right"/>
              <w:rPr>
                <w:sz w:val="24"/>
                <w:szCs w:val="24"/>
                <w:del w:id="783" w:author="Unknown Author" w:date="2021-02-08T14:02:28Z"/>
              </w:rPr>
            </w:pPr>
            <w:del w:id="781" w:author="Unknown Author" w:date="2021-02-08T14:02:28Z">
              <w:r>
                <w:rPr>
                  <w:rFonts w:eastAsia="Times New Roman" w:cs="Times New Roman" w:ascii="Times New Roman" w:hAnsi="Times New Roman"/>
                  <w:b w:val="false"/>
                  <w:i w:val="false"/>
                  <w:strike w:val="false"/>
                  <w:dstrike w:val="false"/>
                  <w:outline w:val="false"/>
                  <w:shadow w:val="false"/>
                  <w:sz w:val="24"/>
                  <w:szCs w:val="24"/>
                  <w:u w:val="none"/>
                  <w:em w:val="none"/>
                </w:rPr>
                <w:delText xml:space="preserve"> </w:delText>
              </w:r>
            </w:del>
            <w:del w:id="782"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8.5 (0.41)</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5" w:author="Unknown Author" w:date="2021-02-08T14:02:28Z"/>
              </w:rPr>
            </w:pPr>
            <w:del w:id="784"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10.9 (0.41)</w:delText>
              </w:r>
            </w:del>
          </w:p>
        </w:tc>
        <w:tc>
          <w:tcPr>
            <w:tcW w:w="1532" w:type="dxa"/>
            <w:tcBorders>
              <w:bottom w:val="single" w:sz="4" w:space="0" w:color="000000"/>
            </w:tcBorders>
            <w:shd w:fill="auto" w:val="clear"/>
          </w:tcPr>
          <w:p>
            <w:pPr>
              <w:pStyle w:val="Normal"/>
              <w:bidi w:val="0"/>
              <w:spacing w:before="0" w:after="200"/>
              <w:jc w:val="right"/>
              <w:rPr>
                <w:sz w:val="24"/>
                <w:szCs w:val="24"/>
                <w:del w:id="788" w:author="Unknown Author" w:date="2021-02-08T14:02:28Z"/>
              </w:rPr>
            </w:pPr>
            <w:del w:id="786" w:author="Unknown Author" w:date="2021-02-08T14:02:28Z">
              <w:r>
                <w:rPr>
                  <w:rFonts w:eastAsia="Times New Roman" w:cs="Times New Roman" w:ascii="Times New Roman" w:hAnsi="Times New Roman"/>
                  <w:b w:val="false"/>
                  <w:i w:val="false"/>
                  <w:strike w:val="false"/>
                  <w:dstrike w:val="false"/>
                  <w:outline w:val="false"/>
                  <w:shadow w:val="false"/>
                  <w:sz w:val="24"/>
                  <w:szCs w:val="24"/>
                  <w:u w:val="none"/>
                  <w:em w:val="none"/>
                </w:rPr>
                <w:delText xml:space="preserve"> </w:delText>
              </w:r>
            </w:del>
            <w:del w:id="78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8.2 (0.32)</w:delText>
              </w:r>
            </w:del>
          </w:p>
        </w:tc>
      </w:tr>
      <w:tr>
        <w:trPr/>
        <w:tc>
          <w:tcPr>
            <w:tcW w:w="2258" w:type="dxa"/>
            <w:tcBorders/>
            <w:shd w:fill="auto" w:val="clear"/>
          </w:tcPr>
          <w:p>
            <w:pPr>
              <w:pStyle w:val="TableContents"/>
              <w:spacing w:before="0" w:after="200"/>
              <w:jc w:val="left"/>
              <w:rPr>
                <w:rFonts w:ascii="Times New Roman" w:hAnsi="Times New Roman" w:cs="Times New Roman"/>
                <w:b/>
                <w:b/>
                <w:bCs/>
                <w:sz w:val="24"/>
                <w:szCs w:val="24"/>
                <w:del w:id="790" w:author="Unknown Author" w:date="2021-02-08T14:02:28Z"/>
              </w:rPr>
            </w:pPr>
            <w:del w:id="789" w:author="Unknown Author" w:date="2021-02-08T14:02:28Z">
              <w:r>
                <w:rPr>
                  <w:rFonts w:cs="Times New Roman" w:ascii="Times New Roman" w:hAnsi="Times New Roman"/>
                  <w:b/>
                  <w:bCs/>
                  <w:sz w:val="24"/>
                  <w:szCs w:val="24"/>
                </w:rPr>
                <w:delText>Diabetes</w:delText>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792" w:author="Unknown Author" w:date="2021-02-08T14:02:28Z"/>
              </w:rPr>
            </w:pPr>
            <w:del w:id="791" w:author="Unknown Author" w:date="2021-02-08T14:02:28Z">
              <w:r>
                <w:rPr>
                  <w:rFonts w:cs="Times New Roman" w:ascii="Times New Roman" w:hAnsi="Times New Roman"/>
                  <w:b/>
                  <w:bCs/>
                  <w:sz w:val="24"/>
                  <w:szCs w:val="24"/>
                </w:rPr>
              </w:r>
            </w:del>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del w:id="794" w:author="Unknown Author" w:date="2021-02-08T14:02:28Z"/>
              </w:rPr>
            </w:pPr>
            <w:del w:id="793" w:author="Unknown Author" w:date="2021-02-08T14:02:28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796" w:author="Unknown Author" w:date="2021-02-08T14:02:28Z"/>
              </w:rPr>
            </w:pPr>
            <w:del w:id="795" w:author="Unknown Author" w:date="2021-02-08T14:02:28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798" w:author="Unknown Author" w:date="2021-02-08T14:02:28Z"/>
              </w:rPr>
            </w:pPr>
            <w:del w:id="797" w:author="Unknown Author" w:date="2021-02-08T14:02:28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800" w:author="Unknown Author" w:date="2021-02-08T14:02:28Z"/>
              </w:rPr>
            </w:pPr>
            <w:del w:id="799" w:author="Unknown Author" w:date="2021-02-08T14:02:28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808" w:author="Unknown Author" w:date="2021-02-08T14:02:28Z"/>
              </w:rPr>
            </w:pPr>
            <w:del w:id="801" w:author="Unknown Author" w:date="2021-02-08T14:02:28Z">
              <w:r>
                <w:rPr>
                  <w:rFonts w:cs="Times New Roman" w:ascii="Times New Roman" w:hAnsi="Times New Roman"/>
                  <w:b/>
                  <w:bCs/>
                  <w:position w:val="0"/>
                  <w:sz w:val="24"/>
                  <w:sz w:val="24"/>
                  <w:szCs w:val="24"/>
                  <w:vertAlign w:val="baseline"/>
                </w:rPr>
                <w:delText>h</w:delText>
              </w:r>
            </w:del>
            <w:del w:id="802" w:author="Unknown Author" w:date="2021-02-08T14:02:28Z">
              <w:r>
                <w:rPr>
                  <w:rFonts w:cs="Times New Roman" w:ascii="Times New Roman" w:hAnsi="Times New Roman"/>
                  <w:b/>
                  <w:bCs/>
                  <w:sz w:val="24"/>
                  <w:szCs w:val="24"/>
                  <w:vertAlign w:val="subscript"/>
                </w:rPr>
                <w:delText xml:space="preserve">x </w:delText>
              </w:r>
            </w:del>
            <w:del w:id="803" w:author="Unknown Author" w:date="2021-02-08T14:02:28Z">
              <w:r>
                <w:rPr>
                  <w:rFonts w:cs="Times New Roman" w:ascii="Times New Roman" w:hAnsi="Times New Roman"/>
                  <w:b/>
                  <w:bCs/>
                  <w:position w:val="0"/>
                  <w:sz w:val="24"/>
                  <w:sz w:val="24"/>
                  <w:szCs w:val="24"/>
                  <w:vertAlign w:val="baseline"/>
                </w:rPr>
                <w:delText>(h</w:delText>
              </w:r>
            </w:del>
            <w:del w:id="804" w:author="Unknown Author" w:date="2021-02-08T14:02:28Z">
              <w:r>
                <w:rPr>
                  <w:rFonts w:cs="Times New Roman" w:ascii="Times New Roman" w:hAnsi="Times New Roman"/>
                  <w:b/>
                  <w:bCs/>
                  <w:sz w:val="24"/>
                  <w:szCs w:val="24"/>
                  <w:vertAlign w:val="subscript"/>
                </w:rPr>
                <w:delText>x</w:delText>
              </w:r>
            </w:del>
            <w:del w:id="805" w:author="Unknown Author" w:date="2021-02-08T14:02:28Z">
              <w:r>
                <w:rPr>
                  <w:rFonts w:cs="Times New Roman" w:ascii="Times New Roman" w:hAnsi="Times New Roman"/>
                  <w:b/>
                  <w:bCs/>
                  <w:position w:val="0"/>
                  <w:sz w:val="24"/>
                  <w:sz w:val="24"/>
                  <w:szCs w:val="24"/>
                  <w:vertAlign w:val="baseline"/>
                </w:rPr>
                <w:delText xml:space="preserve"> / e</w:delText>
              </w:r>
            </w:del>
            <w:del w:id="806" w:author="Unknown Author" w:date="2021-02-08T14:02:28Z">
              <w:r>
                <w:rPr>
                  <w:rFonts w:cs="Times New Roman" w:ascii="Times New Roman" w:hAnsi="Times New Roman"/>
                  <w:b/>
                  <w:bCs/>
                  <w:sz w:val="24"/>
                  <w:szCs w:val="24"/>
                  <w:vertAlign w:val="subscript"/>
                </w:rPr>
                <w:delText>x</w:delText>
              </w:r>
            </w:del>
            <w:del w:id="807" w:author="Unknown Author" w:date="2021-02-08T14:02:28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816" w:author="Unknown Author" w:date="2021-02-08T14:02:28Z"/>
              </w:rPr>
            </w:pPr>
            <w:del w:id="809" w:author="Unknown Author" w:date="2021-02-08T14:02:28Z">
              <w:r>
                <w:rPr>
                  <w:rFonts w:cs="Times New Roman" w:ascii="Times New Roman" w:hAnsi="Times New Roman"/>
                  <w:b/>
                  <w:bCs/>
                  <w:position w:val="0"/>
                  <w:sz w:val="24"/>
                  <w:sz w:val="24"/>
                  <w:szCs w:val="24"/>
                  <w:vertAlign w:val="baseline"/>
                </w:rPr>
                <w:delText>h</w:delText>
              </w:r>
            </w:del>
            <w:del w:id="810" w:author="Unknown Author" w:date="2021-02-08T14:02:28Z">
              <w:r>
                <w:rPr>
                  <w:rFonts w:cs="Times New Roman" w:ascii="Times New Roman" w:hAnsi="Times New Roman"/>
                  <w:b/>
                  <w:bCs/>
                  <w:sz w:val="24"/>
                  <w:szCs w:val="24"/>
                  <w:vertAlign w:val="subscript"/>
                </w:rPr>
                <w:delText xml:space="preserve">x </w:delText>
              </w:r>
            </w:del>
            <w:del w:id="811" w:author="Unknown Author" w:date="2021-02-08T14:02:28Z">
              <w:r>
                <w:rPr>
                  <w:rFonts w:cs="Times New Roman" w:ascii="Times New Roman" w:hAnsi="Times New Roman"/>
                  <w:b/>
                  <w:bCs/>
                  <w:position w:val="0"/>
                  <w:sz w:val="24"/>
                  <w:sz w:val="24"/>
                  <w:szCs w:val="24"/>
                  <w:vertAlign w:val="baseline"/>
                </w:rPr>
                <w:delText>(h</w:delText>
              </w:r>
            </w:del>
            <w:del w:id="812" w:author="Unknown Author" w:date="2021-02-08T14:02:28Z">
              <w:r>
                <w:rPr>
                  <w:rFonts w:cs="Times New Roman" w:ascii="Times New Roman" w:hAnsi="Times New Roman"/>
                  <w:b/>
                  <w:bCs/>
                  <w:sz w:val="24"/>
                  <w:szCs w:val="24"/>
                  <w:vertAlign w:val="subscript"/>
                </w:rPr>
                <w:delText>x</w:delText>
              </w:r>
            </w:del>
            <w:del w:id="813" w:author="Unknown Author" w:date="2021-02-08T14:02:28Z">
              <w:r>
                <w:rPr>
                  <w:rFonts w:cs="Times New Roman" w:ascii="Times New Roman" w:hAnsi="Times New Roman"/>
                  <w:b/>
                  <w:bCs/>
                  <w:position w:val="0"/>
                  <w:sz w:val="24"/>
                  <w:sz w:val="24"/>
                  <w:szCs w:val="24"/>
                  <w:vertAlign w:val="baseline"/>
                </w:rPr>
                <w:delText xml:space="preserve"> / e</w:delText>
              </w:r>
            </w:del>
            <w:del w:id="814" w:author="Unknown Author" w:date="2021-02-08T14:02:28Z">
              <w:r>
                <w:rPr>
                  <w:rFonts w:cs="Times New Roman" w:ascii="Times New Roman" w:hAnsi="Times New Roman"/>
                  <w:b/>
                  <w:bCs/>
                  <w:sz w:val="24"/>
                  <w:szCs w:val="24"/>
                  <w:vertAlign w:val="subscript"/>
                </w:rPr>
                <w:delText>x</w:delText>
              </w:r>
            </w:del>
            <w:del w:id="815"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824" w:author="Unknown Author" w:date="2021-02-08T14:02:28Z"/>
              </w:rPr>
            </w:pPr>
            <w:del w:id="817" w:author="Unknown Author" w:date="2021-02-08T14:02:28Z">
              <w:r>
                <w:rPr>
                  <w:rFonts w:cs="Times New Roman" w:ascii="Times New Roman" w:hAnsi="Times New Roman"/>
                  <w:b/>
                  <w:bCs/>
                  <w:position w:val="0"/>
                  <w:sz w:val="24"/>
                  <w:sz w:val="24"/>
                  <w:szCs w:val="24"/>
                  <w:vertAlign w:val="baseline"/>
                </w:rPr>
                <w:delText>h</w:delText>
              </w:r>
            </w:del>
            <w:del w:id="818" w:author="Unknown Author" w:date="2021-02-08T14:02:28Z">
              <w:r>
                <w:rPr>
                  <w:rFonts w:cs="Times New Roman" w:ascii="Times New Roman" w:hAnsi="Times New Roman"/>
                  <w:b/>
                  <w:bCs/>
                  <w:sz w:val="24"/>
                  <w:szCs w:val="24"/>
                  <w:vertAlign w:val="subscript"/>
                </w:rPr>
                <w:delText xml:space="preserve">x </w:delText>
              </w:r>
            </w:del>
            <w:del w:id="819" w:author="Unknown Author" w:date="2021-02-08T14:02:28Z">
              <w:r>
                <w:rPr>
                  <w:rFonts w:cs="Times New Roman" w:ascii="Times New Roman" w:hAnsi="Times New Roman"/>
                  <w:b/>
                  <w:bCs/>
                  <w:position w:val="0"/>
                  <w:sz w:val="24"/>
                  <w:sz w:val="24"/>
                  <w:szCs w:val="24"/>
                  <w:vertAlign w:val="baseline"/>
                </w:rPr>
                <w:delText>(h</w:delText>
              </w:r>
            </w:del>
            <w:del w:id="820" w:author="Unknown Author" w:date="2021-02-08T14:02:28Z">
              <w:r>
                <w:rPr>
                  <w:rFonts w:cs="Times New Roman" w:ascii="Times New Roman" w:hAnsi="Times New Roman"/>
                  <w:b/>
                  <w:bCs/>
                  <w:sz w:val="24"/>
                  <w:szCs w:val="24"/>
                  <w:vertAlign w:val="subscript"/>
                </w:rPr>
                <w:delText>x</w:delText>
              </w:r>
            </w:del>
            <w:del w:id="821" w:author="Unknown Author" w:date="2021-02-08T14:02:28Z">
              <w:r>
                <w:rPr>
                  <w:rFonts w:cs="Times New Roman" w:ascii="Times New Roman" w:hAnsi="Times New Roman"/>
                  <w:b/>
                  <w:bCs/>
                  <w:position w:val="0"/>
                  <w:sz w:val="24"/>
                  <w:sz w:val="24"/>
                  <w:szCs w:val="24"/>
                  <w:vertAlign w:val="baseline"/>
                </w:rPr>
                <w:delText xml:space="preserve"> / e</w:delText>
              </w:r>
            </w:del>
            <w:del w:id="822" w:author="Unknown Author" w:date="2021-02-08T14:02:28Z">
              <w:r>
                <w:rPr>
                  <w:rFonts w:cs="Times New Roman" w:ascii="Times New Roman" w:hAnsi="Times New Roman"/>
                  <w:b/>
                  <w:bCs/>
                  <w:sz w:val="24"/>
                  <w:szCs w:val="24"/>
                  <w:vertAlign w:val="subscript"/>
                </w:rPr>
                <w:delText>x</w:delText>
              </w:r>
            </w:del>
            <w:del w:id="823"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832" w:author="Unknown Author" w:date="2021-02-08T14:02:28Z"/>
              </w:rPr>
            </w:pPr>
            <w:del w:id="825" w:author="Unknown Author" w:date="2021-02-08T14:02:28Z">
              <w:r>
                <w:rPr>
                  <w:rFonts w:cs="Times New Roman" w:ascii="Times New Roman" w:hAnsi="Times New Roman"/>
                  <w:b/>
                  <w:bCs/>
                  <w:position w:val="0"/>
                  <w:sz w:val="24"/>
                  <w:sz w:val="24"/>
                  <w:szCs w:val="24"/>
                  <w:vertAlign w:val="baseline"/>
                </w:rPr>
                <w:delText>h</w:delText>
              </w:r>
            </w:del>
            <w:del w:id="826" w:author="Unknown Author" w:date="2021-02-08T14:02:28Z">
              <w:r>
                <w:rPr>
                  <w:rFonts w:cs="Times New Roman" w:ascii="Times New Roman" w:hAnsi="Times New Roman"/>
                  <w:b/>
                  <w:bCs/>
                  <w:sz w:val="24"/>
                  <w:szCs w:val="24"/>
                  <w:vertAlign w:val="subscript"/>
                </w:rPr>
                <w:delText xml:space="preserve">x </w:delText>
              </w:r>
            </w:del>
            <w:del w:id="827" w:author="Unknown Author" w:date="2021-02-08T14:02:28Z">
              <w:r>
                <w:rPr>
                  <w:rFonts w:cs="Times New Roman" w:ascii="Times New Roman" w:hAnsi="Times New Roman"/>
                  <w:b/>
                  <w:bCs/>
                  <w:position w:val="0"/>
                  <w:sz w:val="24"/>
                  <w:sz w:val="24"/>
                  <w:szCs w:val="24"/>
                  <w:vertAlign w:val="baseline"/>
                </w:rPr>
                <w:delText>(h</w:delText>
              </w:r>
            </w:del>
            <w:del w:id="828" w:author="Unknown Author" w:date="2021-02-08T14:02:28Z">
              <w:r>
                <w:rPr>
                  <w:rFonts w:cs="Times New Roman" w:ascii="Times New Roman" w:hAnsi="Times New Roman"/>
                  <w:b/>
                  <w:bCs/>
                  <w:sz w:val="24"/>
                  <w:szCs w:val="24"/>
                  <w:vertAlign w:val="subscript"/>
                </w:rPr>
                <w:delText>x</w:delText>
              </w:r>
            </w:del>
            <w:del w:id="829" w:author="Unknown Author" w:date="2021-02-08T14:02:28Z">
              <w:r>
                <w:rPr>
                  <w:rFonts w:cs="Times New Roman" w:ascii="Times New Roman" w:hAnsi="Times New Roman"/>
                  <w:b/>
                  <w:bCs/>
                  <w:position w:val="0"/>
                  <w:sz w:val="24"/>
                  <w:sz w:val="24"/>
                  <w:szCs w:val="24"/>
                  <w:vertAlign w:val="baseline"/>
                </w:rPr>
                <w:delText xml:space="preserve"> / e</w:delText>
              </w:r>
            </w:del>
            <w:del w:id="830" w:author="Unknown Author" w:date="2021-02-08T14:02:28Z">
              <w:r>
                <w:rPr>
                  <w:rFonts w:cs="Times New Roman" w:ascii="Times New Roman" w:hAnsi="Times New Roman"/>
                  <w:b/>
                  <w:bCs/>
                  <w:sz w:val="24"/>
                  <w:szCs w:val="24"/>
                  <w:vertAlign w:val="subscript"/>
                </w:rPr>
                <w:delText>x</w:delText>
              </w:r>
            </w:del>
            <w:del w:id="831" w:author="Unknown Author" w:date="2021-02-08T14:02:28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34" w:author="Unknown Author" w:date="2021-02-08T14:02:28Z"/>
              </w:rPr>
            </w:pPr>
            <w:del w:id="833" w:author="Unknown Author" w:date="2021-02-08T14:02:28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36" w:author="Unknown Author" w:date="2021-02-08T14:02:28Z"/>
              </w:rPr>
            </w:pPr>
            <w:del w:id="83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56.4 (0.96)</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38" w:author="Unknown Author" w:date="2021-02-08T14:02:28Z"/>
              </w:rPr>
            </w:pPr>
            <w:del w:id="83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48.9 (0.92)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40" w:author="Unknown Author" w:date="2021-02-08T14:02:28Z"/>
              </w:rPr>
            </w:pPr>
            <w:del w:id="83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57.8 (0.92)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42" w:author="Unknown Author" w:date="2021-02-08T14:02:28Z"/>
              </w:rPr>
            </w:pPr>
            <w:del w:id="84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55.1 (0.89)</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44" w:author="Unknown Author" w:date="2021-02-08T14:02:28Z"/>
              </w:rPr>
            </w:pPr>
            <w:del w:id="843" w:author="Unknown Author" w:date="2021-02-08T14:02:28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46" w:author="Unknown Author" w:date="2021-02-08T14:02:28Z"/>
              </w:rPr>
            </w:pPr>
            <w:del w:id="84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39.5 (0.94)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48" w:author="Unknown Author" w:date="2021-02-08T14:02:28Z"/>
              </w:rPr>
            </w:pPr>
            <w:del w:id="84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31.8 (0.88)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50" w:author="Unknown Author" w:date="2021-02-08T14:02:28Z"/>
              </w:rPr>
            </w:pPr>
            <w:del w:id="84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39.2 (0.89)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52" w:author="Unknown Author" w:date="2021-02-08T14:02:28Z"/>
              </w:rPr>
            </w:pPr>
            <w:del w:id="85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36.3 (0.85)</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54" w:author="Unknown Author" w:date="2021-02-08T14:02:28Z"/>
              </w:rPr>
            </w:pPr>
            <w:del w:id="853" w:author="Unknown Author" w:date="2021-02-08T14:02:28Z">
              <w:r>
                <w:rPr>
                  <w:rFonts w:cs="Times New Roman" w:ascii="Times New Roman" w:hAnsi="Times New Roman"/>
                  <w:sz w:val="24"/>
                  <w:szCs w:val="24"/>
                </w:rPr>
                <w:delText>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56" w:author="Unknown Author" w:date="2021-02-08T14:02:28Z"/>
              </w:rPr>
            </w:pPr>
            <w:del w:id="85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23.5 (0.92)</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58" w:author="Unknown Author" w:date="2021-02-08T14:02:28Z"/>
              </w:rPr>
            </w:pPr>
            <w:del w:id="85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16.8 (0.82)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0" w:author="Unknown Author" w:date="2021-02-08T14:02:28Z"/>
              </w:rPr>
            </w:pPr>
            <w:del w:id="85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22.9 (0.87)</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2" w:author="Unknown Author" w:date="2021-02-08T14:02:28Z"/>
              </w:rPr>
            </w:pPr>
            <w:del w:id="86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20.1 (0.79)</w:delText>
              </w:r>
            </w:del>
          </w:p>
        </w:tc>
      </w:tr>
      <w:tr>
        <w:trPr/>
        <w:tc>
          <w:tcPr>
            <w:tcW w:w="2258"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del w:id="864" w:author="Unknown Author" w:date="2021-02-08T14:02:28Z"/>
              </w:rPr>
            </w:pPr>
            <w:del w:id="863" w:author="Unknown Author" w:date="2021-02-08T14:02:28Z">
              <w:r>
                <w:rPr>
                  <w:rFonts w:cs="Times New Roman" w:ascii="Times New Roman" w:hAnsi="Times New Roman"/>
                  <w:b/>
                  <w:bCs/>
                  <w:sz w:val="24"/>
                  <w:szCs w:val="24"/>
                </w:rPr>
                <w:delText>Osteoarticular diseases</w:delText>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66" w:author="Unknown Author" w:date="2021-02-08T14:02:28Z"/>
              </w:rPr>
            </w:pPr>
            <w:del w:id="865" w:author="Unknown Author" w:date="2021-02-08T14:02:28Z">
              <w:r>
                <w:rPr>
                  <w:rFonts w:cs="Times New Roman" w:ascii="Times New Roman" w:hAnsi="Times New Roman"/>
                  <w:b/>
                  <w:bCs/>
                  <w:sz w:val="24"/>
                  <w:szCs w:val="24"/>
                </w:rPr>
              </w:r>
            </w:del>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68" w:author="Unknown Author" w:date="2021-02-08T14:02:28Z"/>
              </w:rPr>
            </w:pPr>
            <w:del w:id="867" w:author="Unknown Author" w:date="2021-02-08T14:02:28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70" w:author="Unknown Author" w:date="2021-02-08T14:02:28Z"/>
              </w:rPr>
            </w:pPr>
            <w:del w:id="869" w:author="Unknown Author" w:date="2021-02-08T14:02:28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72" w:author="Unknown Author" w:date="2021-02-08T14:02:28Z"/>
              </w:rPr>
            </w:pPr>
            <w:del w:id="871" w:author="Unknown Author" w:date="2021-02-08T14:02:28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874" w:author="Unknown Author" w:date="2021-02-08T14:02:28Z"/>
              </w:rPr>
            </w:pPr>
            <w:del w:id="873" w:author="Unknown Author" w:date="2021-02-08T14:02:28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882" w:author="Unknown Author" w:date="2021-02-08T14:02:28Z"/>
              </w:rPr>
            </w:pPr>
            <w:del w:id="875" w:author="Unknown Author" w:date="2021-02-08T14:02:28Z">
              <w:r>
                <w:rPr>
                  <w:rFonts w:cs="Times New Roman" w:ascii="Times New Roman" w:hAnsi="Times New Roman"/>
                  <w:b/>
                  <w:bCs/>
                  <w:position w:val="0"/>
                  <w:sz w:val="24"/>
                  <w:sz w:val="24"/>
                  <w:szCs w:val="24"/>
                  <w:vertAlign w:val="baseline"/>
                </w:rPr>
                <w:delText>h</w:delText>
              </w:r>
            </w:del>
            <w:del w:id="876" w:author="Unknown Author" w:date="2021-02-08T14:02:28Z">
              <w:r>
                <w:rPr>
                  <w:rFonts w:cs="Times New Roman" w:ascii="Times New Roman" w:hAnsi="Times New Roman"/>
                  <w:b/>
                  <w:bCs/>
                  <w:sz w:val="24"/>
                  <w:szCs w:val="24"/>
                  <w:vertAlign w:val="subscript"/>
                </w:rPr>
                <w:delText xml:space="preserve">x </w:delText>
              </w:r>
            </w:del>
            <w:del w:id="877" w:author="Unknown Author" w:date="2021-02-08T14:02:28Z">
              <w:r>
                <w:rPr>
                  <w:rFonts w:cs="Times New Roman" w:ascii="Times New Roman" w:hAnsi="Times New Roman"/>
                  <w:b/>
                  <w:bCs/>
                  <w:position w:val="0"/>
                  <w:sz w:val="24"/>
                  <w:sz w:val="24"/>
                  <w:szCs w:val="24"/>
                  <w:vertAlign w:val="baseline"/>
                </w:rPr>
                <w:delText>(h</w:delText>
              </w:r>
            </w:del>
            <w:del w:id="878" w:author="Unknown Author" w:date="2021-02-08T14:02:28Z">
              <w:r>
                <w:rPr>
                  <w:rFonts w:cs="Times New Roman" w:ascii="Times New Roman" w:hAnsi="Times New Roman"/>
                  <w:b/>
                  <w:bCs/>
                  <w:sz w:val="24"/>
                  <w:szCs w:val="24"/>
                  <w:vertAlign w:val="subscript"/>
                </w:rPr>
                <w:delText>x</w:delText>
              </w:r>
            </w:del>
            <w:del w:id="879" w:author="Unknown Author" w:date="2021-02-08T14:02:28Z">
              <w:r>
                <w:rPr>
                  <w:rFonts w:cs="Times New Roman" w:ascii="Times New Roman" w:hAnsi="Times New Roman"/>
                  <w:b/>
                  <w:bCs/>
                  <w:position w:val="0"/>
                  <w:sz w:val="24"/>
                  <w:sz w:val="24"/>
                  <w:szCs w:val="24"/>
                  <w:vertAlign w:val="baseline"/>
                </w:rPr>
                <w:delText xml:space="preserve"> / e</w:delText>
              </w:r>
            </w:del>
            <w:del w:id="880" w:author="Unknown Author" w:date="2021-02-08T14:02:28Z">
              <w:r>
                <w:rPr>
                  <w:rFonts w:cs="Times New Roman" w:ascii="Times New Roman" w:hAnsi="Times New Roman"/>
                  <w:b/>
                  <w:bCs/>
                  <w:sz w:val="24"/>
                  <w:szCs w:val="24"/>
                  <w:vertAlign w:val="subscript"/>
                </w:rPr>
                <w:delText>x</w:delText>
              </w:r>
            </w:del>
            <w:del w:id="881" w:author="Unknown Author" w:date="2021-02-08T14:02:28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890" w:author="Unknown Author" w:date="2021-02-08T14:02:28Z"/>
              </w:rPr>
            </w:pPr>
            <w:del w:id="883" w:author="Unknown Author" w:date="2021-02-08T14:02:28Z">
              <w:r>
                <w:rPr>
                  <w:rFonts w:cs="Times New Roman" w:ascii="Times New Roman" w:hAnsi="Times New Roman"/>
                  <w:b/>
                  <w:bCs/>
                  <w:position w:val="0"/>
                  <w:sz w:val="24"/>
                  <w:sz w:val="24"/>
                  <w:szCs w:val="24"/>
                  <w:vertAlign w:val="baseline"/>
                </w:rPr>
                <w:delText>h</w:delText>
              </w:r>
            </w:del>
            <w:del w:id="884" w:author="Unknown Author" w:date="2021-02-08T14:02:28Z">
              <w:r>
                <w:rPr>
                  <w:rFonts w:cs="Times New Roman" w:ascii="Times New Roman" w:hAnsi="Times New Roman"/>
                  <w:b/>
                  <w:bCs/>
                  <w:sz w:val="24"/>
                  <w:szCs w:val="24"/>
                  <w:vertAlign w:val="subscript"/>
                </w:rPr>
                <w:delText xml:space="preserve">x </w:delText>
              </w:r>
            </w:del>
            <w:del w:id="885" w:author="Unknown Author" w:date="2021-02-08T14:02:28Z">
              <w:r>
                <w:rPr>
                  <w:rFonts w:cs="Times New Roman" w:ascii="Times New Roman" w:hAnsi="Times New Roman"/>
                  <w:b/>
                  <w:bCs/>
                  <w:position w:val="0"/>
                  <w:sz w:val="24"/>
                  <w:sz w:val="24"/>
                  <w:szCs w:val="24"/>
                  <w:vertAlign w:val="baseline"/>
                </w:rPr>
                <w:delText>(h</w:delText>
              </w:r>
            </w:del>
            <w:del w:id="886" w:author="Unknown Author" w:date="2021-02-08T14:02:28Z">
              <w:r>
                <w:rPr>
                  <w:rFonts w:cs="Times New Roman" w:ascii="Times New Roman" w:hAnsi="Times New Roman"/>
                  <w:b/>
                  <w:bCs/>
                  <w:sz w:val="24"/>
                  <w:szCs w:val="24"/>
                  <w:vertAlign w:val="subscript"/>
                </w:rPr>
                <w:delText>x</w:delText>
              </w:r>
            </w:del>
            <w:del w:id="887" w:author="Unknown Author" w:date="2021-02-08T14:02:28Z">
              <w:r>
                <w:rPr>
                  <w:rFonts w:cs="Times New Roman" w:ascii="Times New Roman" w:hAnsi="Times New Roman"/>
                  <w:b/>
                  <w:bCs/>
                  <w:position w:val="0"/>
                  <w:sz w:val="24"/>
                  <w:sz w:val="24"/>
                  <w:szCs w:val="24"/>
                  <w:vertAlign w:val="baseline"/>
                </w:rPr>
                <w:delText xml:space="preserve"> / e</w:delText>
              </w:r>
            </w:del>
            <w:del w:id="888" w:author="Unknown Author" w:date="2021-02-08T14:02:28Z">
              <w:r>
                <w:rPr>
                  <w:rFonts w:cs="Times New Roman" w:ascii="Times New Roman" w:hAnsi="Times New Roman"/>
                  <w:b/>
                  <w:bCs/>
                  <w:sz w:val="24"/>
                  <w:szCs w:val="24"/>
                  <w:vertAlign w:val="subscript"/>
                </w:rPr>
                <w:delText>x</w:delText>
              </w:r>
            </w:del>
            <w:del w:id="889"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898" w:author="Unknown Author" w:date="2021-02-08T14:02:28Z"/>
              </w:rPr>
            </w:pPr>
            <w:del w:id="891" w:author="Unknown Author" w:date="2021-02-08T14:02:28Z">
              <w:r>
                <w:rPr>
                  <w:rFonts w:cs="Times New Roman" w:ascii="Times New Roman" w:hAnsi="Times New Roman"/>
                  <w:b/>
                  <w:bCs/>
                  <w:position w:val="0"/>
                  <w:sz w:val="24"/>
                  <w:sz w:val="24"/>
                  <w:szCs w:val="24"/>
                  <w:vertAlign w:val="baseline"/>
                </w:rPr>
                <w:delText>h</w:delText>
              </w:r>
            </w:del>
            <w:del w:id="892" w:author="Unknown Author" w:date="2021-02-08T14:02:28Z">
              <w:r>
                <w:rPr>
                  <w:rFonts w:cs="Times New Roman" w:ascii="Times New Roman" w:hAnsi="Times New Roman"/>
                  <w:b/>
                  <w:bCs/>
                  <w:sz w:val="24"/>
                  <w:szCs w:val="24"/>
                  <w:vertAlign w:val="subscript"/>
                </w:rPr>
                <w:delText xml:space="preserve">x </w:delText>
              </w:r>
            </w:del>
            <w:del w:id="893" w:author="Unknown Author" w:date="2021-02-08T14:02:28Z">
              <w:r>
                <w:rPr>
                  <w:rFonts w:cs="Times New Roman" w:ascii="Times New Roman" w:hAnsi="Times New Roman"/>
                  <w:b/>
                  <w:bCs/>
                  <w:position w:val="0"/>
                  <w:sz w:val="24"/>
                  <w:sz w:val="24"/>
                  <w:szCs w:val="24"/>
                  <w:vertAlign w:val="baseline"/>
                </w:rPr>
                <w:delText>(h</w:delText>
              </w:r>
            </w:del>
            <w:del w:id="894" w:author="Unknown Author" w:date="2021-02-08T14:02:28Z">
              <w:r>
                <w:rPr>
                  <w:rFonts w:cs="Times New Roman" w:ascii="Times New Roman" w:hAnsi="Times New Roman"/>
                  <w:b/>
                  <w:bCs/>
                  <w:sz w:val="24"/>
                  <w:szCs w:val="24"/>
                  <w:vertAlign w:val="subscript"/>
                </w:rPr>
                <w:delText>x</w:delText>
              </w:r>
            </w:del>
            <w:del w:id="895" w:author="Unknown Author" w:date="2021-02-08T14:02:28Z">
              <w:r>
                <w:rPr>
                  <w:rFonts w:cs="Times New Roman" w:ascii="Times New Roman" w:hAnsi="Times New Roman"/>
                  <w:b/>
                  <w:bCs/>
                  <w:position w:val="0"/>
                  <w:sz w:val="24"/>
                  <w:sz w:val="24"/>
                  <w:szCs w:val="24"/>
                  <w:vertAlign w:val="baseline"/>
                </w:rPr>
                <w:delText xml:space="preserve"> / e</w:delText>
              </w:r>
            </w:del>
            <w:del w:id="896" w:author="Unknown Author" w:date="2021-02-08T14:02:28Z">
              <w:r>
                <w:rPr>
                  <w:rFonts w:cs="Times New Roman" w:ascii="Times New Roman" w:hAnsi="Times New Roman"/>
                  <w:b/>
                  <w:bCs/>
                  <w:sz w:val="24"/>
                  <w:szCs w:val="24"/>
                  <w:vertAlign w:val="subscript"/>
                </w:rPr>
                <w:delText>x</w:delText>
              </w:r>
            </w:del>
            <w:del w:id="897"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06" w:author="Unknown Author" w:date="2021-02-08T14:02:28Z"/>
              </w:rPr>
            </w:pPr>
            <w:del w:id="899" w:author="Unknown Author" w:date="2021-02-08T14:02:28Z">
              <w:r>
                <w:rPr>
                  <w:rFonts w:cs="Times New Roman" w:ascii="Times New Roman" w:hAnsi="Times New Roman"/>
                  <w:b/>
                  <w:bCs/>
                  <w:position w:val="0"/>
                  <w:sz w:val="24"/>
                  <w:sz w:val="24"/>
                  <w:szCs w:val="24"/>
                  <w:vertAlign w:val="baseline"/>
                </w:rPr>
                <w:delText>h</w:delText>
              </w:r>
            </w:del>
            <w:del w:id="900" w:author="Unknown Author" w:date="2021-02-08T14:02:28Z">
              <w:r>
                <w:rPr>
                  <w:rFonts w:cs="Times New Roman" w:ascii="Times New Roman" w:hAnsi="Times New Roman"/>
                  <w:b/>
                  <w:bCs/>
                  <w:sz w:val="24"/>
                  <w:szCs w:val="24"/>
                  <w:vertAlign w:val="subscript"/>
                </w:rPr>
                <w:delText xml:space="preserve">x </w:delText>
              </w:r>
            </w:del>
            <w:del w:id="901" w:author="Unknown Author" w:date="2021-02-08T14:02:28Z">
              <w:r>
                <w:rPr>
                  <w:rFonts w:cs="Times New Roman" w:ascii="Times New Roman" w:hAnsi="Times New Roman"/>
                  <w:b/>
                  <w:bCs/>
                  <w:position w:val="0"/>
                  <w:sz w:val="24"/>
                  <w:sz w:val="24"/>
                  <w:szCs w:val="24"/>
                  <w:vertAlign w:val="baseline"/>
                </w:rPr>
                <w:delText>(h</w:delText>
              </w:r>
            </w:del>
            <w:del w:id="902" w:author="Unknown Author" w:date="2021-02-08T14:02:28Z">
              <w:r>
                <w:rPr>
                  <w:rFonts w:cs="Times New Roman" w:ascii="Times New Roman" w:hAnsi="Times New Roman"/>
                  <w:b/>
                  <w:bCs/>
                  <w:sz w:val="24"/>
                  <w:szCs w:val="24"/>
                  <w:vertAlign w:val="subscript"/>
                </w:rPr>
                <w:delText>x</w:delText>
              </w:r>
            </w:del>
            <w:del w:id="903" w:author="Unknown Author" w:date="2021-02-08T14:02:28Z">
              <w:r>
                <w:rPr>
                  <w:rFonts w:cs="Times New Roman" w:ascii="Times New Roman" w:hAnsi="Times New Roman"/>
                  <w:b/>
                  <w:bCs/>
                  <w:position w:val="0"/>
                  <w:sz w:val="24"/>
                  <w:sz w:val="24"/>
                  <w:szCs w:val="24"/>
                  <w:vertAlign w:val="baseline"/>
                </w:rPr>
                <w:delText xml:space="preserve"> / e</w:delText>
              </w:r>
            </w:del>
            <w:del w:id="904" w:author="Unknown Author" w:date="2021-02-08T14:02:28Z">
              <w:r>
                <w:rPr>
                  <w:rFonts w:cs="Times New Roman" w:ascii="Times New Roman" w:hAnsi="Times New Roman"/>
                  <w:b/>
                  <w:bCs/>
                  <w:sz w:val="24"/>
                  <w:szCs w:val="24"/>
                  <w:vertAlign w:val="subscript"/>
                </w:rPr>
                <w:delText>x</w:delText>
              </w:r>
            </w:del>
            <w:del w:id="905" w:author="Unknown Author" w:date="2021-02-08T14:02:28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08" w:author="Unknown Author" w:date="2021-02-08T14:02:28Z"/>
              </w:rPr>
            </w:pPr>
            <w:del w:id="907" w:author="Unknown Author" w:date="2021-02-08T14:02:28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10" w:author="Unknown Author" w:date="2021-02-08T14:02:28Z"/>
              </w:rPr>
            </w:pPr>
            <w:del w:id="90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43.9 (0.74)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12" w:author="Unknown Author" w:date="2021-02-08T14:02:28Z"/>
              </w:rPr>
            </w:pPr>
            <w:del w:id="91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42.3 (0.79)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14" w:author="Unknown Author" w:date="2021-02-08T14:02:28Z"/>
              </w:rPr>
            </w:pPr>
            <w:del w:id="91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42.8 (0.68)</w:delText>
              </w:r>
            </w:del>
          </w:p>
        </w:tc>
        <w:tc>
          <w:tcPr>
            <w:tcW w:w="1532" w:type="dxa"/>
            <w:tcBorders/>
            <w:shd w:fill="auto" w:val="clear"/>
          </w:tcPr>
          <w:p>
            <w:pPr>
              <w:pStyle w:val="Normal"/>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16" w:author="Unknown Author" w:date="2021-02-08T14:02:28Z"/>
              </w:rPr>
            </w:pPr>
            <w:del w:id="91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42.6 (0.69)</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18" w:author="Unknown Author" w:date="2021-02-08T14:02:28Z"/>
              </w:rPr>
            </w:pPr>
            <w:del w:id="917" w:author="Unknown Author" w:date="2021-02-08T14:02:28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20" w:author="Unknown Author" w:date="2021-02-08T14:02:28Z"/>
              </w:rPr>
            </w:pPr>
            <w:del w:id="91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29.0 (0.69)</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22" w:author="Unknown Author" w:date="2021-02-08T14:02:28Z"/>
              </w:rPr>
            </w:pPr>
            <w:del w:id="92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26.8 (0.74)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24" w:author="Unknown Author" w:date="2021-02-08T14:02:28Z"/>
              </w:rPr>
            </w:pPr>
            <w:del w:id="92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26.6 (0.60)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26" w:author="Unknown Author" w:date="2021-02-08T14:02:28Z"/>
              </w:rPr>
            </w:pPr>
            <w:del w:id="92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26.8 (0.63)</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928" w:author="Unknown Author" w:date="2021-02-08T14:02:28Z"/>
              </w:rPr>
            </w:pPr>
            <w:del w:id="927" w:author="Unknown Author" w:date="2021-02-08T14:02:28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0" w:author="Unknown Author" w:date="2021-02-08T14:02:28Z"/>
              </w:rPr>
            </w:pPr>
            <w:del w:id="92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17.6 (0.69)</w:delText>
              </w:r>
            </w:del>
          </w:p>
        </w:tc>
        <w:tc>
          <w:tcPr>
            <w:tcW w:w="1531"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2" w:author="Unknown Author" w:date="2021-02-08T14:02:28Z"/>
              </w:rPr>
            </w:pPr>
            <w:del w:id="931"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14.2 (0.69)</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4" w:author="Unknown Author" w:date="2021-02-08T14:02:28Z"/>
              </w:rPr>
            </w:pPr>
            <w:del w:id="93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15.2 (0.58)</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6" w:author="Unknown Author" w:date="2021-02-08T14:02:28Z"/>
              </w:rPr>
            </w:pPr>
            <w:del w:id="93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15.0 (0.59)</w:delText>
              </w:r>
            </w:del>
          </w:p>
        </w:tc>
      </w:tr>
      <w:tr>
        <w:trPr/>
        <w:tc>
          <w:tcPr>
            <w:tcW w:w="2258" w:type="dxa"/>
            <w:tcBorders/>
            <w:shd w:fill="auto" w:val="clear"/>
          </w:tcPr>
          <w:p>
            <w:pPr>
              <w:pStyle w:val="TableContents"/>
              <w:spacing w:before="0" w:after="200"/>
              <w:jc w:val="left"/>
              <w:rPr>
                <w:rFonts w:ascii="Times New Roman" w:hAnsi="Times New Roman" w:cs="Times New Roman"/>
                <w:b/>
                <w:b/>
                <w:bCs/>
                <w:sz w:val="24"/>
                <w:szCs w:val="24"/>
                <w:del w:id="938" w:author="Unknown Author" w:date="2021-02-08T14:02:28Z"/>
              </w:rPr>
            </w:pPr>
            <w:del w:id="937" w:author="Unknown Author" w:date="2021-02-08T14:02:28Z">
              <w:r>
                <w:rPr>
                  <w:rFonts w:cs="Times New Roman" w:ascii="Times New Roman" w:hAnsi="Times New Roman"/>
                  <w:b/>
                  <w:bCs/>
                  <w:sz w:val="24"/>
                  <w:szCs w:val="24"/>
                </w:rPr>
                <w:delText>Census disabilities</w:delText>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40" w:author="Unknown Author" w:date="2021-02-08T14:02:28Z"/>
              </w:rPr>
            </w:pPr>
            <w:del w:id="939" w:author="Unknown Author" w:date="2021-02-08T14:02:28Z">
              <w:r>
                <w:rPr>
                  <w:rFonts w:cs="Times New Roman" w:ascii="Times New Roman" w:hAnsi="Times New Roman"/>
                  <w:b/>
                  <w:bCs/>
                  <w:sz w:val="24"/>
                  <w:szCs w:val="24"/>
                </w:rPr>
              </w:r>
            </w:del>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del w:id="942" w:author="Unknown Author" w:date="2021-02-08T14:02:28Z"/>
              </w:rPr>
            </w:pPr>
            <w:del w:id="941" w:author="Unknown Author" w:date="2021-02-08T14:02:28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44" w:author="Unknown Author" w:date="2021-02-08T14:02:28Z"/>
              </w:rPr>
            </w:pPr>
            <w:del w:id="943" w:author="Unknown Author" w:date="2021-02-08T14:02:28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46" w:author="Unknown Author" w:date="2021-02-08T14:02:28Z"/>
              </w:rPr>
            </w:pPr>
            <w:del w:id="945" w:author="Unknown Author" w:date="2021-02-08T14:02:28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948" w:author="Unknown Author" w:date="2021-02-08T14:02:28Z"/>
              </w:rPr>
            </w:pPr>
            <w:del w:id="947" w:author="Unknown Author" w:date="2021-02-08T14:02:28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956" w:author="Unknown Author" w:date="2021-02-08T14:02:28Z"/>
              </w:rPr>
            </w:pPr>
            <w:del w:id="949" w:author="Unknown Author" w:date="2021-02-08T14:02:28Z">
              <w:r>
                <w:rPr>
                  <w:rFonts w:cs="Times New Roman" w:ascii="Times New Roman" w:hAnsi="Times New Roman"/>
                  <w:b/>
                  <w:bCs/>
                  <w:position w:val="0"/>
                  <w:sz w:val="24"/>
                  <w:sz w:val="24"/>
                  <w:szCs w:val="24"/>
                  <w:vertAlign w:val="baseline"/>
                </w:rPr>
                <w:delText>h</w:delText>
              </w:r>
            </w:del>
            <w:del w:id="950" w:author="Unknown Author" w:date="2021-02-08T14:02:28Z">
              <w:r>
                <w:rPr>
                  <w:rFonts w:cs="Times New Roman" w:ascii="Times New Roman" w:hAnsi="Times New Roman"/>
                  <w:b/>
                  <w:bCs/>
                  <w:sz w:val="24"/>
                  <w:szCs w:val="24"/>
                  <w:vertAlign w:val="subscript"/>
                </w:rPr>
                <w:delText xml:space="preserve">x </w:delText>
              </w:r>
            </w:del>
            <w:del w:id="951" w:author="Unknown Author" w:date="2021-02-08T14:02:28Z">
              <w:r>
                <w:rPr>
                  <w:rFonts w:cs="Times New Roman" w:ascii="Times New Roman" w:hAnsi="Times New Roman"/>
                  <w:b/>
                  <w:bCs/>
                  <w:position w:val="0"/>
                  <w:sz w:val="24"/>
                  <w:sz w:val="24"/>
                  <w:szCs w:val="24"/>
                  <w:vertAlign w:val="baseline"/>
                </w:rPr>
                <w:delText>(h</w:delText>
              </w:r>
            </w:del>
            <w:del w:id="952" w:author="Unknown Author" w:date="2021-02-08T14:02:28Z">
              <w:r>
                <w:rPr>
                  <w:rFonts w:cs="Times New Roman" w:ascii="Times New Roman" w:hAnsi="Times New Roman"/>
                  <w:b/>
                  <w:bCs/>
                  <w:sz w:val="24"/>
                  <w:szCs w:val="24"/>
                  <w:vertAlign w:val="subscript"/>
                </w:rPr>
                <w:delText>x</w:delText>
              </w:r>
            </w:del>
            <w:del w:id="953" w:author="Unknown Author" w:date="2021-02-08T14:02:28Z">
              <w:r>
                <w:rPr>
                  <w:rFonts w:cs="Times New Roman" w:ascii="Times New Roman" w:hAnsi="Times New Roman"/>
                  <w:b/>
                  <w:bCs/>
                  <w:position w:val="0"/>
                  <w:sz w:val="24"/>
                  <w:sz w:val="24"/>
                  <w:szCs w:val="24"/>
                  <w:vertAlign w:val="baseline"/>
                </w:rPr>
                <w:delText xml:space="preserve"> / e</w:delText>
              </w:r>
            </w:del>
            <w:del w:id="954" w:author="Unknown Author" w:date="2021-02-08T14:02:28Z">
              <w:r>
                <w:rPr>
                  <w:rFonts w:cs="Times New Roman" w:ascii="Times New Roman" w:hAnsi="Times New Roman"/>
                  <w:b/>
                  <w:bCs/>
                  <w:sz w:val="24"/>
                  <w:szCs w:val="24"/>
                  <w:vertAlign w:val="subscript"/>
                </w:rPr>
                <w:delText>x</w:delText>
              </w:r>
            </w:del>
            <w:del w:id="955" w:author="Unknown Author" w:date="2021-02-08T14:02:28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964" w:author="Unknown Author" w:date="2021-02-08T14:02:28Z"/>
              </w:rPr>
            </w:pPr>
            <w:del w:id="957" w:author="Unknown Author" w:date="2021-02-08T14:02:28Z">
              <w:r>
                <w:rPr>
                  <w:rFonts w:cs="Times New Roman" w:ascii="Times New Roman" w:hAnsi="Times New Roman"/>
                  <w:b/>
                  <w:bCs/>
                  <w:position w:val="0"/>
                  <w:sz w:val="24"/>
                  <w:sz w:val="24"/>
                  <w:szCs w:val="24"/>
                  <w:vertAlign w:val="baseline"/>
                </w:rPr>
                <w:delText>h</w:delText>
              </w:r>
            </w:del>
            <w:del w:id="958" w:author="Unknown Author" w:date="2021-02-08T14:02:28Z">
              <w:r>
                <w:rPr>
                  <w:rFonts w:cs="Times New Roman" w:ascii="Times New Roman" w:hAnsi="Times New Roman"/>
                  <w:b/>
                  <w:bCs/>
                  <w:sz w:val="24"/>
                  <w:szCs w:val="24"/>
                  <w:vertAlign w:val="subscript"/>
                </w:rPr>
                <w:delText xml:space="preserve">x </w:delText>
              </w:r>
            </w:del>
            <w:del w:id="959" w:author="Unknown Author" w:date="2021-02-08T14:02:28Z">
              <w:r>
                <w:rPr>
                  <w:rFonts w:cs="Times New Roman" w:ascii="Times New Roman" w:hAnsi="Times New Roman"/>
                  <w:b/>
                  <w:bCs/>
                  <w:position w:val="0"/>
                  <w:sz w:val="24"/>
                  <w:sz w:val="24"/>
                  <w:szCs w:val="24"/>
                  <w:vertAlign w:val="baseline"/>
                </w:rPr>
                <w:delText>(h</w:delText>
              </w:r>
            </w:del>
            <w:del w:id="960" w:author="Unknown Author" w:date="2021-02-08T14:02:28Z">
              <w:r>
                <w:rPr>
                  <w:rFonts w:cs="Times New Roman" w:ascii="Times New Roman" w:hAnsi="Times New Roman"/>
                  <w:b/>
                  <w:bCs/>
                  <w:sz w:val="24"/>
                  <w:szCs w:val="24"/>
                  <w:vertAlign w:val="subscript"/>
                </w:rPr>
                <w:delText>x</w:delText>
              </w:r>
            </w:del>
            <w:del w:id="961" w:author="Unknown Author" w:date="2021-02-08T14:02:28Z">
              <w:r>
                <w:rPr>
                  <w:rFonts w:cs="Times New Roman" w:ascii="Times New Roman" w:hAnsi="Times New Roman"/>
                  <w:b/>
                  <w:bCs/>
                  <w:position w:val="0"/>
                  <w:sz w:val="24"/>
                  <w:sz w:val="24"/>
                  <w:szCs w:val="24"/>
                  <w:vertAlign w:val="baseline"/>
                </w:rPr>
                <w:delText xml:space="preserve"> / e</w:delText>
              </w:r>
            </w:del>
            <w:del w:id="962" w:author="Unknown Author" w:date="2021-02-08T14:02:28Z">
              <w:r>
                <w:rPr>
                  <w:rFonts w:cs="Times New Roman" w:ascii="Times New Roman" w:hAnsi="Times New Roman"/>
                  <w:b/>
                  <w:bCs/>
                  <w:sz w:val="24"/>
                  <w:szCs w:val="24"/>
                  <w:vertAlign w:val="subscript"/>
                </w:rPr>
                <w:delText>x</w:delText>
              </w:r>
            </w:del>
            <w:del w:id="963"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72" w:author="Unknown Author" w:date="2021-02-08T14:02:28Z"/>
              </w:rPr>
            </w:pPr>
            <w:del w:id="965" w:author="Unknown Author" w:date="2021-02-08T14:02:28Z">
              <w:r>
                <w:rPr>
                  <w:rFonts w:cs="Times New Roman" w:ascii="Times New Roman" w:hAnsi="Times New Roman"/>
                  <w:b/>
                  <w:bCs/>
                  <w:position w:val="0"/>
                  <w:sz w:val="24"/>
                  <w:sz w:val="24"/>
                  <w:szCs w:val="24"/>
                  <w:vertAlign w:val="baseline"/>
                </w:rPr>
                <w:delText>h</w:delText>
              </w:r>
            </w:del>
            <w:del w:id="966" w:author="Unknown Author" w:date="2021-02-08T14:02:28Z">
              <w:r>
                <w:rPr>
                  <w:rFonts w:cs="Times New Roman" w:ascii="Times New Roman" w:hAnsi="Times New Roman"/>
                  <w:b/>
                  <w:bCs/>
                  <w:sz w:val="24"/>
                  <w:szCs w:val="24"/>
                  <w:vertAlign w:val="subscript"/>
                </w:rPr>
                <w:delText xml:space="preserve">x </w:delText>
              </w:r>
            </w:del>
            <w:del w:id="967" w:author="Unknown Author" w:date="2021-02-08T14:02:28Z">
              <w:r>
                <w:rPr>
                  <w:rFonts w:cs="Times New Roman" w:ascii="Times New Roman" w:hAnsi="Times New Roman"/>
                  <w:b/>
                  <w:bCs/>
                  <w:position w:val="0"/>
                  <w:sz w:val="24"/>
                  <w:sz w:val="24"/>
                  <w:szCs w:val="24"/>
                  <w:vertAlign w:val="baseline"/>
                </w:rPr>
                <w:delText>(h</w:delText>
              </w:r>
            </w:del>
            <w:del w:id="968" w:author="Unknown Author" w:date="2021-02-08T14:02:28Z">
              <w:r>
                <w:rPr>
                  <w:rFonts w:cs="Times New Roman" w:ascii="Times New Roman" w:hAnsi="Times New Roman"/>
                  <w:b/>
                  <w:bCs/>
                  <w:sz w:val="24"/>
                  <w:szCs w:val="24"/>
                  <w:vertAlign w:val="subscript"/>
                </w:rPr>
                <w:delText>x</w:delText>
              </w:r>
            </w:del>
            <w:del w:id="969" w:author="Unknown Author" w:date="2021-02-08T14:02:28Z">
              <w:r>
                <w:rPr>
                  <w:rFonts w:cs="Times New Roman" w:ascii="Times New Roman" w:hAnsi="Times New Roman"/>
                  <w:b/>
                  <w:bCs/>
                  <w:position w:val="0"/>
                  <w:sz w:val="24"/>
                  <w:sz w:val="24"/>
                  <w:szCs w:val="24"/>
                  <w:vertAlign w:val="baseline"/>
                </w:rPr>
                <w:delText xml:space="preserve"> / e</w:delText>
              </w:r>
            </w:del>
            <w:del w:id="970" w:author="Unknown Author" w:date="2021-02-08T14:02:28Z">
              <w:r>
                <w:rPr>
                  <w:rFonts w:cs="Times New Roman" w:ascii="Times New Roman" w:hAnsi="Times New Roman"/>
                  <w:b/>
                  <w:bCs/>
                  <w:sz w:val="24"/>
                  <w:szCs w:val="24"/>
                  <w:vertAlign w:val="subscript"/>
                </w:rPr>
                <w:delText>x</w:delText>
              </w:r>
            </w:del>
            <w:del w:id="971" w:author="Unknown Author" w:date="2021-02-08T14:02:28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80" w:author="Unknown Author" w:date="2021-02-08T14:02:28Z"/>
              </w:rPr>
            </w:pPr>
            <w:del w:id="973" w:author="Unknown Author" w:date="2021-02-08T14:02:28Z">
              <w:r>
                <w:rPr>
                  <w:rFonts w:cs="Times New Roman" w:ascii="Times New Roman" w:hAnsi="Times New Roman"/>
                  <w:b/>
                  <w:bCs/>
                  <w:position w:val="0"/>
                  <w:sz w:val="24"/>
                  <w:sz w:val="24"/>
                  <w:szCs w:val="24"/>
                  <w:vertAlign w:val="baseline"/>
                </w:rPr>
                <w:delText>h</w:delText>
              </w:r>
            </w:del>
            <w:del w:id="974" w:author="Unknown Author" w:date="2021-02-08T14:02:28Z">
              <w:r>
                <w:rPr>
                  <w:rFonts w:cs="Times New Roman" w:ascii="Times New Roman" w:hAnsi="Times New Roman"/>
                  <w:b/>
                  <w:bCs/>
                  <w:sz w:val="24"/>
                  <w:szCs w:val="24"/>
                  <w:vertAlign w:val="subscript"/>
                </w:rPr>
                <w:delText xml:space="preserve">x </w:delText>
              </w:r>
            </w:del>
            <w:del w:id="975" w:author="Unknown Author" w:date="2021-02-08T14:02:28Z">
              <w:r>
                <w:rPr>
                  <w:rFonts w:cs="Times New Roman" w:ascii="Times New Roman" w:hAnsi="Times New Roman"/>
                  <w:b/>
                  <w:bCs/>
                  <w:position w:val="0"/>
                  <w:sz w:val="24"/>
                  <w:sz w:val="24"/>
                  <w:szCs w:val="24"/>
                  <w:vertAlign w:val="baseline"/>
                </w:rPr>
                <w:delText>(h</w:delText>
              </w:r>
            </w:del>
            <w:del w:id="976" w:author="Unknown Author" w:date="2021-02-08T14:02:28Z">
              <w:r>
                <w:rPr>
                  <w:rFonts w:cs="Times New Roman" w:ascii="Times New Roman" w:hAnsi="Times New Roman"/>
                  <w:b/>
                  <w:bCs/>
                  <w:sz w:val="24"/>
                  <w:szCs w:val="24"/>
                  <w:vertAlign w:val="subscript"/>
                </w:rPr>
                <w:delText>x</w:delText>
              </w:r>
            </w:del>
            <w:del w:id="977" w:author="Unknown Author" w:date="2021-02-08T14:02:28Z">
              <w:r>
                <w:rPr>
                  <w:rFonts w:cs="Times New Roman" w:ascii="Times New Roman" w:hAnsi="Times New Roman"/>
                  <w:b/>
                  <w:bCs/>
                  <w:position w:val="0"/>
                  <w:sz w:val="24"/>
                  <w:sz w:val="24"/>
                  <w:szCs w:val="24"/>
                  <w:vertAlign w:val="baseline"/>
                </w:rPr>
                <w:delText xml:space="preserve"> / e</w:delText>
              </w:r>
            </w:del>
            <w:del w:id="978" w:author="Unknown Author" w:date="2021-02-08T14:02:28Z">
              <w:r>
                <w:rPr>
                  <w:rFonts w:cs="Times New Roman" w:ascii="Times New Roman" w:hAnsi="Times New Roman"/>
                  <w:b/>
                  <w:bCs/>
                  <w:sz w:val="24"/>
                  <w:szCs w:val="24"/>
                  <w:vertAlign w:val="subscript"/>
                </w:rPr>
                <w:delText>x</w:delText>
              </w:r>
            </w:del>
            <w:del w:id="979" w:author="Unknown Author" w:date="2021-02-08T14:02:28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82" w:author="Unknown Author" w:date="2021-02-08T14:02:28Z"/>
              </w:rPr>
            </w:pPr>
            <w:del w:id="981" w:author="Unknown Author" w:date="2021-02-08T14:02:28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84" w:author="Unknown Author" w:date="2021-02-08T14:02:28Z"/>
              </w:rPr>
            </w:pPr>
            <w:del w:id="98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51.1 (0.87)</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86" w:author="Unknown Author" w:date="2021-02-08T14:02:28Z"/>
              </w:rPr>
            </w:pPr>
            <w:del w:id="98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47.7 (0.89)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88" w:author="Unknown Author" w:date="2021-02-08T14:02:28Z"/>
              </w:rPr>
            </w:pPr>
            <w:del w:id="98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52.8 (0.84)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90" w:author="Unknown Author" w:date="2021-02-08T14:02:28Z"/>
              </w:rPr>
            </w:pPr>
            <w:del w:id="98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52.8 (0.85)</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92" w:author="Unknown Author" w:date="2021-02-08T14:02:28Z"/>
              </w:rPr>
            </w:pPr>
            <w:del w:id="991" w:author="Unknown Author" w:date="2021-02-08T14:02:28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94" w:author="Unknown Author" w:date="2021-02-08T14:02:28Z"/>
              </w:rPr>
            </w:pPr>
            <w:del w:id="99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34.2 (0.81)</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96" w:author="Unknown Author" w:date="2021-02-08T14:02:28Z"/>
              </w:rPr>
            </w:pPr>
            <w:del w:id="99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30.8 (0.85)</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98" w:author="Unknown Author" w:date="2021-02-08T14:02:28Z"/>
              </w:rPr>
            </w:pPr>
            <w:del w:id="99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34.4 (0.78)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0" w:author="Unknown Author" w:date="2021-02-08T14:02:28Z"/>
              </w:rPr>
            </w:pPr>
            <w:del w:id="99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34.2 (0.80)</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1002" w:author="Unknown Author" w:date="2021-02-08T14:02:28Z"/>
              </w:rPr>
            </w:pPr>
            <w:del w:id="1001" w:author="Unknown Author" w:date="2021-02-08T14:02:28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4" w:author="Unknown Author" w:date="2021-02-08T14:02:28Z"/>
              </w:rPr>
            </w:pPr>
            <w:del w:id="1003"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18.8 (0.73)</w:delText>
              </w:r>
            </w:del>
          </w:p>
        </w:tc>
        <w:tc>
          <w:tcPr>
            <w:tcW w:w="1531"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6" w:author="Unknown Author" w:date="2021-02-08T14:02:28Z"/>
              </w:rPr>
            </w:pPr>
            <w:del w:id="1005"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15.7 (0.77)</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8" w:author="Unknown Author" w:date="2021-02-08T14:02:28Z"/>
              </w:rPr>
            </w:pPr>
            <w:del w:id="1007"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18.5 (0.70)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10" w:author="Unknown Author" w:date="2021-02-08T14:02:28Z"/>
              </w:rPr>
            </w:pPr>
            <w:del w:id="1009" w:author="Unknown Author" w:date="2021-02-08T14:02:28Z">
              <w:r>
                <w:rPr>
                  <w:rFonts w:cs="Times New Roman" w:ascii="Times New Roman" w:hAnsi="Times New Roman"/>
                  <w:b w:val="false"/>
                  <w:i w:val="false"/>
                  <w:strike w:val="false"/>
                  <w:dstrike w:val="false"/>
                  <w:outline w:val="false"/>
                  <w:shadow w:val="false"/>
                  <w:sz w:val="24"/>
                  <w:szCs w:val="24"/>
                  <w:u w:val="none"/>
                  <w:em w:val="none"/>
                </w:rPr>
                <w:delText>18.2 (0.71)</w:delText>
              </w:r>
            </w:del>
          </w:p>
        </w:tc>
      </w:tr>
    </w:tbl>
    <w:p>
      <w:pPr>
        <w:pStyle w:val="LOnormal"/>
        <w:keepNext w:val="false"/>
        <w:keepLines w:val="false"/>
        <w:widowControl/>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TextBody"/>
        <w:rPr>
          <w:rFonts w:ascii="Times New Roman" w:hAnsi="Times New Roman"/>
          <w:sz w:val="24"/>
          <w:szCs w:val="24"/>
        </w:rPr>
      </w:pPr>
      <w:r>
        <w:rPr>
          <w:rFonts w:ascii="Times New Roman" w:hAnsi="Times New Roman"/>
          <w:sz w:val="24"/>
          <w:szCs w:val="24"/>
        </w:rPr>
        <w:t xml:space="preserve">Figure 3 presents the results of the decomposition of differences in health expectancy from rural and urban </w:t>
      </w:r>
      <w:ins w:id="1011" w:author="Unknown Author" w:date="2021-02-08T14:02:28Z">
        <w:r>
          <w:rPr>
            <w:rFonts w:ascii="Times New Roman" w:hAnsi="Times New Roman"/>
            <w:sz w:val="24"/>
            <w:szCs w:val="24"/>
          </w:rPr>
          <w:t>areas</w:t>
        </w:r>
      </w:ins>
      <w:del w:id="1012" w:author="Unknown Author" w:date="2021-02-08T14:02:28Z">
        <w:r>
          <w:rPr>
            <w:sz w:val="24"/>
            <w:szCs w:val="24"/>
          </w:rPr>
          <w:delText>settings</w:delText>
        </w:r>
      </w:del>
      <w:r>
        <w:rPr>
          <w:rFonts w:ascii="Times New Roman" w:hAnsi="Times New Roman"/>
          <w:sz w:val="24"/>
          <w:szCs w:val="24"/>
        </w:rPr>
        <w:t xml:space="preserve"> by related morbidity. For males, positive values of mortality contribution to rural-urban health expectancy differentials show that the overall mortality curve differences among rural and urban populations favor the </w:t>
      </w:r>
      <w:ins w:id="1013" w:author="Unknown Author" w:date="2021-02-08T14:02:28Z">
        <w:r>
          <w:rPr>
            <w:rFonts w:ascii="Times New Roman" w:hAnsi="Times New Roman"/>
            <w:sz w:val="24"/>
            <w:szCs w:val="24"/>
          </w:rPr>
          <w:t>rural residents</w:t>
        </w:r>
      </w:ins>
      <w:del w:id="1014" w:author="Unknown Author" w:date="2021-02-08T14:02:28Z">
        <w:r>
          <w:rPr>
            <w:sz w:val="24"/>
            <w:szCs w:val="24"/>
          </w:rPr>
          <w:delText>first ones</w:delText>
        </w:r>
      </w:del>
      <w:r>
        <w:rPr>
          <w:rFonts w:ascii="Times New Roman" w:hAnsi="Times New Roman"/>
          <w:sz w:val="24"/>
          <w:szCs w:val="24"/>
        </w:rPr>
        <w:t xml:space="preserve">. However, as </w:t>
      </w:r>
      <w:ins w:id="1015" w:author="Unknown Author" w:date="2021-02-08T14:02:28Z">
        <w:r>
          <w:rPr>
            <w:rFonts w:ascii="Times New Roman" w:hAnsi="Times New Roman"/>
            <w:sz w:val="24"/>
            <w:szCs w:val="24"/>
          </w:rPr>
          <w:t>announced</w:t>
        </w:r>
      </w:ins>
      <w:del w:id="1016" w:author="Unknown Author" w:date="2021-02-08T14:02:28Z">
        <w:r>
          <w:rPr>
            <w:sz w:val="24"/>
            <w:szCs w:val="24"/>
          </w:rPr>
          <w:delText>expected</w:delText>
        </w:r>
      </w:del>
      <w:r>
        <w:rPr>
          <w:rFonts w:ascii="Times New Roman" w:hAnsi="Times New Roman"/>
          <w:sz w:val="24"/>
          <w:szCs w:val="24"/>
        </w:rPr>
        <w:t xml:space="preserve"> by morbidity prevalence curves, </w:t>
      </w:r>
      <w:ins w:id="1017" w:author="Unknown Author" w:date="2021-02-08T14:02:28Z">
        <w:r>
          <w:rPr>
            <w:rFonts w:ascii="Times New Roman" w:hAnsi="Times New Roman"/>
            <w:sz w:val="24"/>
            <w:szCs w:val="24"/>
          </w:rPr>
          <w:t>osteoarticular diseases and functional disabilities display negative contributions for rural residents when computing health expectancy differences</w:t>
        </w:r>
      </w:ins>
      <w:del w:id="1018" w:author="Unknown Author" w:date="2021-02-08T14:02:28Z">
        <w:r>
          <w:rPr>
            <w:sz w:val="24"/>
            <w:szCs w:val="24"/>
          </w:rPr>
          <w:delText>osteopaths and physical disabilities have negative impacts on the health expectancy differences between rural and urban populations</w:delText>
        </w:r>
      </w:del>
      <w:r>
        <w:rPr>
          <w:rFonts w:ascii="Times New Roman" w:hAnsi="Times New Roman"/>
          <w:sz w:val="24"/>
          <w:szCs w:val="24"/>
        </w:rPr>
        <w:t xml:space="preserve">. These </w:t>
      </w:r>
      <w:ins w:id="1019" w:author="Unknown Author" w:date="2021-02-08T14:02:28Z">
        <w:r>
          <w:rPr>
            <w:rFonts w:ascii="Times New Roman" w:hAnsi="Times New Roman"/>
            <w:sz w:val="24"/>
            <w:szCs w:val="24"/>
          </w:rPr>
          <w:t xml:space="preserve">negative contributions </w:t>
        </w:r>
      </w:ins>
      <w:del w:id="1020" w:author="Unknown Author" w:date="2021-02-08T14:02:28Z">
        <w:r>
          <w:rPr>
            <w:sz w:val="24"/>
            <w:szCs w:val="24"/>
          </w:rPr>
          <w:delText xml:space="preserve">differences </w:delText>
        </w:r>
      </w:del>
      <w:r>
        <w:rPr>
          <w:rFonts w:ascii="Times New Roman" w:hAnsi="Times New Roman"/>
          <w:sz w:val="24"/>
          <w:szCs w:val="24"/>
        </w:rPr>
        <w:t xml:space="preserve">are, however, </w:t>
      </w:r>
      <w:ins w:id="1021" w:author="Unknown Author" w:date="2021-02-08T14:02:28Z">
        <w:r>
          <w:rPr>
            <w:rFonts w:ascii="Times New Roman" w:hAnsi="Times New Roman"/>
            <w:sz w:val="24"/>
            <w:szCs w:val="24"/>
          </w:rPr>
          <w:t>weaker</w:t>
        </w:r>
      </w:ins>
      <w:del w:id="1022" w:author="Unknown Author" w:date="2021-02-08T14:02:28Z">
        <w:r>
          <w:rPr>
            <w:sz w:val="24"/>
            <w:szCs w:val="24"/>
          </w:rPr>
          <w:delText>lower</w:delText>
        </w:r>
      </w:del>
      <w:r>
        <w:rPr>
          <w:rFonts w:ascii="Times New Roman" w:hAnsi="Times New Roman"/>
          <w:sz w:val="24"/>
          <w:szCs w:val="24"/>
        </w:rPr>
        <w:t xml:space="preserve"> than the </w:t>
      </w:r>
      <w:ins w:id="1023" w:author="Unknown Author" w:date="2021-02-08T14:02:28Z">
        <w:r>
          <w:rPr>
            <w:rFonts w:ascii="Times New Roman" w:hAnsi="Times New Roman"/>
            <w:sz w:val="24"/>
            <w:szCs w:val="24"/>
          </w:rPr>
          <w:t>contributions of</w:t>
        </w:r>
      </w:ins>
      <w:del w:id="1024" w:author="Unknown Author" w:date="2021-02-08T14:02:28Z">
        <w:r>
          <w:rPr>
            <w:sz w:val="24"/>
            <w:szCs w:val="24"/>
          </w:rPr>
          <w:delText>differences in</w:delText>
        </w:r>
      </w:del>
      <w:r>
        <w:rPr>
          <w:rFonts w:ascii="Times New Roman" w:hAnsi="Times New Roman"/>
          <w:sz w:val="24"/>
          <w:szCs w:val="24"/>
        </w:rPr>
        <w:t xml:space="preserve"> the overall mortality shape</w:t>
      </w:r>
      <w:ins w:id="1025" w:author="Unknown Author" w:date="2021-02-08T14:02:28Z">
        <w:r>
          <w:rPr>
            <w:rFonts w:ascii="Times New Roman" w:hAnsi="Times New Roman"/>
            <w:sz w:val="24"/>
            <w:szCs w:val="24"/>
          </w:rPr>
          <w:t xml:space="preserve"> differences</w:t>
        </w:r>
      </w:ins>
      <w:r>
        <w:rPr>
          <w:rFonts w:ascii="Times New Roman" w:hAnsi="Times New Roman"/>
          <w:sz w:val="24"/>
          <w:szCs w:val="24"/>
        </w:rPr>
        <w:t>.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w:t>
      </w:r>
      <w:ins w:id="1026" w:author="Unknown Author" w:date="2021-02-08T14:02:28Z">
        <w:r>
          <w:rPr>
            <w:rFonts w:ascii="Times New Roman" w:hAnsi="Times New Roman"/>
            <w:sz w:val="24"/>
            <w:szCs w:val="24"/>
          </w:rPr>
          <w:t>8</w:t>
        </w:r>
      </w:ins>
      <w:del w:id="1027" w:author="Unknown Author" w:date="2021-02-08T14:02:28Z">
        <w:r>
          <w:rPr>
            <w:sz w:val="24"/>
            <w:szCs w:val="24"/>
          </w:rPr>
          <w:delText>5</w:delText>
        </w:r>
      </w:del>
      <w:r>
        <w:rPr>
          <w:rFonts w:ascii="Times New Roman" w:hAnsi="Times New Roman"/>
          <w:sz w:val="24"/>
          <w:szCs w:val="24"/>
        </w:rPr>
        <w:t xml:space="preserve"> difference for osteoarticular diseases and </w:t>
      </w:r>
      <w:ins w:id="1028" w:author="Unknown Author" w:date="2021-02-08T14:02:28Z">
        <w:r>
          <w:rPr>
            <w:rFonts w:ascii="Times New Roman" w:hAnsi="Times New Roman"/>
            <w:sz w:val="24"/>
            <w:szCs w:val="24"/>
          </w:rPr>
          <w:t>3.0 for functional</w:t>
        </w:r>
      </w:ins>
      <w:del w:id="1029" w:author="Unknown Author" w:date="2021-02-08T14:02:28Z">
        <w:r>
          <w:rPr>
            <w:sz w:val="24"/>
            <w:szCs w:val="24"/>
          </w:rPr>
          <w:delText>2.4 for physical</w:delText>
        </w:r>
      </w:del>
      <w:r>
        <w:rPr>
          <w:rFonts w:ascii="Times New Roman" w:hAnsi="Times New Roman"/>
          <w:sz w:val="24"/>
          <w:szCs w:val="24"/>
        </w:rPr>
        <w:t xml:space="preserve"> disabilities. </w:t>
      </w:r>
      <w:ins w:id="1030" w:author="Unknown Author" w:date="2021-02-08T14:02:28Z">
        <w:r>
          <w:rPr>
            <w:rFonts w:ascii="Times New Roman" w:hAnsi="Times New Roman"/>
            <w:sz w:val="24"/>
            <w:szCs w:val="24"/>
          </w:rPr>
          <w:t>For</w:t>
        </w:r>
      </w:ins>
      <w:del w:id="1031" w:author="Unknown Author" w:date="2021-02-08T14:02:28Z">
        <w:r>
          <w:rPr>
            <w:sz w:val="24"/>
            <w:szCs w:val="24"/>
          </w:rPr>
          <w:delText>Of</w:delText>
        </w:r>
      </w:del>
      <w:r>
        <w:rPr>
          <w:rFonts w:ascii="Times New Roman" w:hAnsi="Times New Roman"/>
          <w:sz w:val="24"/>
          <w:szCs w:val="24"/>
        </w:rPr>
        <w:t xml:space="preserve"> osteoarticular illnesses, the disease prevalence </w:t>
      </w:r>
      <w:ins w:id="1032" w:author="Unknown Author" w:date="2021-02-08T14:02:28Z">
        <w:r>
          <w:rPr>
            <w:rFonts w:ascii="Times New Roman" w:hAnsi="Times New Roman"/>
            <w:sz w:val="24"/>
            <w:szCs w:val="24"/>
          </w:rPr>
          <w:t>profile</w:t>
        </w:r>
      </w:ins>
      <w:del w:id="1033" w:author="Unknown Author" w:date="2021-02-08T14:02:28Z">
        <w:r>
          <w:rPr>
            <w:sz w:val="24"/>
            <w:szCs w:val="24"/>
          </w:rPr>
          <w:delText>profiles</w:delText>
        </w:r>
      </w:del>
      <w:r>
        <w:rPr>
          <w:rFonts w:ascii="Times New Roman" w:hAnsi="Times New Roman"/>
          <w:sz w:val="24"/>
          <w:szCs w:val="24"/>
        </w:rPr>
        <w:t xml:space="preserve"> difference accounted for -2.</w:t>
      </w:r>
      <w:ins w:id="1034" w:author="Unknown Author" w:date="2021-02-08T14:02:28Z">
        <w:r>
          <w:rPr>
            <w:rFonts w:ascii="Times New Roman" w:hAnsi="Times New Roman"/>
            <w:sz w:val="24"/>
            <w:szCs w:val="24"/>
          </w:rPr>
          <w:t>6</w:t>
        </w:r>
      </w:ins>
      <w:del w:id="1035" w:author="Unknown Author" w:date="2021-02-08T14:02:28Z">
        <w:r>
          <w:rPr>
            <w:sz w:val="24"/>
            <w:szCs w:val="24"/>
          </w:rPr>
          <w:delText>4</w:delText>
        </w:r>
      </w:del>
      <w:r>
        <w:rPr>
          <w:rFonts w:ascii="Times New Roman" w:hAnsi="Times New Roman"/>
          <w:sz w:val="24"/>
          <w:szCs w:val="24"/>
        </w:rPr>
        <w:t xml:space="preserve"> of the estimated difference, and the mortality shape differences accounted for </w:t>
      </w:r>
      <w:ins w:id="1036" w:author="Unknown Author" w:date="2021-02-08T14:02:28Z">
        <w:r>
          <w:rPr>
            <w:rFonts w:ascii="Times New Roman" w:hAnsi="Times New Roman"/>
            <w:sz w:val="24"/>
            <w:szCs w:val="24"/>
          </w:rPr>
          <w:t>3.4</w:t>
        </w:r>
      </w:ins>
      <w:del w:id="1037" w:author="Unknown Author" w:date="2021-02-08T14:02:28Z">
        <w:r>
          <w:rPr>
            <w:sz w:val="24"/>
            <w:szCs w:val="24"/>
          </w:rPr>
          <w:delText>2.9</w:delText>
        </w:r>
      </w:del>
      <w:r>
        <w:rPr>
          <w:rFonts w:ascii="Times New Roman" w:hAnsi="Times New Roman"/>
          <w:sz w:val="24"/>
          <w:szCs w:val="24"/>
        </w:rPr>
        <w:t xml:space="preserve"> of the differences. Therefore, musculoskeletal and physical morbidities </w:t>
      </w:r>
      <w:ins w:id="1038" w:author="Unknown Author" w:date="2021-02-08T14:02:28Z">
        <w:r>
          <w:rPr>
            <w:rFonts w:ascii="Times New Roman" w:hAnsi="Times New Roman"/>
            <w:sz w:val="24"/>
            <w:szCs w:val="24"/>
          </w:rPr>
          <w:t xml:space="preserve">prevalence rates attenuate </w:t>
        </w:r>
      </w:ins>
      <w:del w:id="1039" w:author="Unknown Author" w:date="2021-02-08T14:02:28Z">
        <w:r>
          <w:rPr>
            <w:sz w:val="24"/>
            <w:szCs w:val="24"/>
          </w:rPr>
          <w:delText xml:space="preserve">are responsible for slowing down </w:delText>
        </w:r>
      </w:del>
      <w:r>
        <w:rPr>
          <w:rFonts w:ascii="Times New Roman" w:hAnsi="Times New Roman"/>
          <w:sz w:val="24"/>
          <w:szCs w:val="24"/>
        </w:rPr>
        <w:t xml:space="preserve">the rural mortality </w:t>
      </w:r>
      <w:ins w:id="1040" w:author="Unknown Author" w:date="2021-02-08T14:02:28Z">
        <w:r>
          <w:rPr>
            <w:rFonts w:ascii="Times New Roman" w:hAnsi="Times New Roman"/>
            <w:sz w:val="24"/>
            <w:szCs w:val="24"/>
          </w:rPr>
          <w:t>advantage and result in a less pronounced health expectancy rural advantage for these two health conditions</w:t>
        </w:r>
      </w:ins>
      <w:del w:id="1041" w:author="Unknown Author" w:date="2021-02-08T14:02:28Z">
        <w:r>
          <w:rPr>
            <w:sz w:val="24"/>
            <w:szCs w:val="24"/>
          </w:rPr>
          <w:delText>curve advantaged condition</w:delText>
        </w:r>
      </w:del>
      <w:r>
        <w:rPr>
          <w:rFonts w:ascii="Times New Roman" w:hAnsi="Times New Roman"/>
          <w:sz w:val="24"/>
          <w:szCs w:val="24"/>
        </w:rPr>
        <w:t>. For census reported disabilities, the difference in morbidity profiles accounted for -0.</w:t>
      </w:r>
      <w:ins w:id="1042" w:author="Unknown Author" w:date="2021-02-08T14:02:28Z">
        <w:r>
          <w:rPr>
            <w:rFonts w:ascii="Times New Roman" w:hAnsi="Times New Roman"/>
            <w:sz w:val="24"/>
            <w:szCs w:val="24"/>
          </w:rPr>
          <w:t>6</w:t>
        </w:r>
      </w:ins>
      <w:del w:id="1043" w:author="Unknown Author" w:date="2021-02-08T14:02:28Z">
        <w:r>
          <w:rPr>
            <w:sz w:val="24"/>
            <w:szCs w:val="24"/>
          </w:rPr>
          <w:delText>5</w:delText>
        </w:r>
      </w:del>
      <w:r>
        <w:rPr>
          <w:rFonts w:ascii="Times New Roman" w:hAnsi="Times New Roman"/>
          <w:sz w:val="24"/>
          <w:szCs w:val="24"/>
        </w:rPr>
        <w:t xml:space="preserve"> of rural-urban health expectancy difference, much lower than morbidity contribution of osteoarticular diseases, but also in the opposite direction of the mortality</w:t>
      </w:r>
      <w:del w:id="1044" w:author="Unknown Author" w:date="2021-02-08T14:02:28Z">
        <w:r>
          <w:rPr>
            <w:sz w:val="24"/>
            <w:szCs w:val="24"/>
          </w:rPr>
          <w:delText xml:space="preserve"> profiles difference</w:delText>
        </w:r>
      </w:del>
      <w:r>
        <w:rPr>
          <w:rFonts w:ascii="Times New Roman" w:hAnsi="Times New Roman"/>
          <w:sz w:val="24"/>
          <w:szCs w:val="24"/>
        </w:rPr>
        <w:t xml:space="preserve"> contribution.</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ImageCaption"/>
        <w:spacing w:lineRule="auto" w:line="360"/>
        <w:rPr>
          <w:rFonts w:ascii="Times New Roman" w:hAnsi="Times New Roman"/>
          <w:ins w:id="1047" w:author="Unknown Author" w:date="2021-02-08T14:02:28Z"/>
          <w:sz w:val="24"/>
          <w:szCs w:val="24"/>
        </w:rPr>
      </w:pPr>
      <w:ins w:id="1045" w:author="Unknown Author" w:date="2021-02-08T14:02:28Z">
        <w:r>
          <w:rPr>
            <w:rFonts w:ascii="Times New Roman" w:hAnsi="Times New Roman"/>
            <w:b/>
            <w:bCs/>
            <w:sz w:val="24"/>
            <w:szCs w:val="24"/>
          </w:rPr>
          <w:t xml:space="preserve">Figure 3: </w:t>
        </w:r>
      </w:ins>
      <w:ins w:id="1046" w:author="Unknown Author" w:date="2021-02-08T14:02:28Z">
        <w:r>
          <w:rPr>
            <w:rFonts w:ascii="Times New Roman" w:hAnsi="Times New Roman"/>
            <w:sz w:val="24"/>
            <w:szCs w:val="24"/>
          </w:rPr>
          <w:t>Decomposition of rural-urban health expectancy differentials by sex and age - Brazil, 2010-2013. Source: 2010 Brazilian National Census and 2013 National Health Survey.</w:t>
        </w:r>
      </w:ins>
    </w:p>
    <w:p>
      <w:pPr>
        <w:pStyle w:val="CaptionedFigure"/>
        <w:rPr>
          <w:rFonts w:ascii="Times New Roman" w:hAnsi="Times New Roman"/>
          <w:ins w:id="1049" w:author="Unknown Author" w:date="2021-02-08T14:02:28Z"/>
          <w:sz w:val="24"/>
          <w:szCs w:val="24"/>
        </w:rPr>
      </w:pPr>
      <w:ins w:id="1048" w:author="Unknown Author" w:date="2021-02-08T14:02:28Z">
        <w:r>
          <w:rPr>
            <w:rFonts w:ascii="Times New Roman" w:hAnsi="Times New Roman"/>
            <w:sz w:val="24"/>
            <w:szCs w:val="24"/>
          </w:rPr>
          <w:drawing>
            <wp:inline distT="0" distB="0" distL="0" distR="0">
              <wp:extent cx="5486400" cy="3429000"/>
              <wp:effectExtent l="0" t="0" r="0" b="0"/>
              <wp:docPr id="4"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5"/>
                      <a:stretch>
                        <a:fillRect/>
                      </a:stretch>
                    </pic:blipFill>
                    <pic:spPr bwMode="auto">
                      <a:xfrm>
                        <a:off x="0" y="0"/>
                        <a:ext cx="5486400" cy="3429000"/>
                      </a:xfrm>
                      <a:prstGeom prst="rect">
                        <a:avLst/>
                      </a:prstGeom>
                    </pic:spPr>
                  </pic:pic>
                </a:graphicData>
              </a:graphic>
            </wp:inline>
          </w:drawing>
        </w:r>
      </w:ins>
    </w:p>
    <w:p>
      <w:pPr>
        <w:pStyle w:val="TextBody"/>
        <w:spacing w:lineRule="auto" w:line="240"/>
        <w:rPr>
          <w:rFonts w:ascii="Times New Roman" w:hAnsi="Times New Roman"/>
          <w:del w:id="1051" w:author="Unknown Author" w:date="2021-02-08T14:02:28Z"/>
        </w:rPr>
      </w:pPr>
      <w:del w:id="1050" w:author="Unknown Author" w:date="2021-02-08T14:02:28Z">
        <w:r>
          <w:rPr/>
        </w:r>
      </w:del>
    </w:p>
    <w:p>
      <w:pPr>
        <w:pStyle w:val="TextBody"/>
        <w:spacing w:lineRule="auto" w:line="240"/>
        <w:rPr>
          <w:rFonts w:ascii="Times New Roman" w:hAnsi="Times New Roman"/>
          <w:del w:id="1053" w:author="Unknown Author" w:date="2021-02-08T14:02:28Z"/>
        </w:rPr>
      </w:pPr>
      <w:del w:id="1052" w:author="Unknown Author" w:date="2021-02-08T14:02:28Z">
        <w:r>
          <w:rPr/>
        </w:r>
      </w:del>
    </w:p>
    <w:p>
      <w:pPr>
        <w:pStyle w:val="TextBody"/>
        <w:widowControl/>
        <w:suppressAutoHyphens w:val="true"/>
        <w:bidi w:val="0"/>
        <w:spacing w:lineRule="auto" w:line="360" w:before="180" w:after="180"/>
        <w:jc w:val="both"/>
        <w:rPr>
          <w:rFonts w:ascii="Times New Roman" w:hAnsi="Times New Roman"/>
          <w:sz w:val="24"/>
          <w:szCs w:val="24"/>
        </w:rPr>
      </w:pPr>
      <w:r>
        <w:rPr>
          <w:rFonts w:ascii="Times New Roman" w:hAnsi="Times New Roman"/>
          <w:sz w:val="24"/>
          <w:szCs w:val="24"/>
        </w:rPr>
      </w:r>
    </w:p>
    <w:p>
      <w:pPr>
        <w:pStyle w:val="TextBody"/>
        <w:spacing w:lineRule="auto" w:line="240"/>
        <w:rPr>
          <w:rFonts w:ascii="Times New Roman" w:hAnsi="Times New Roman"/>
          <w:del w:id="1055" w:author="Unknown Author" w:date="2021-02-08T14:02:28Z"/>
        </w:rPr>
      </w:pPr>
      <w:del w:id="1054" w:author="Unknown Author" w:date="2021-02-08T14:02:28Z">
        <w:r>
          <w:rPr/>
        </w:r>
      </w:del>
    </w:p>
    <w:p>
      <w:pPr>
        <w:pStyle w:val="TextBody"/>
        <w:spacing w:lineRule="auto" w:line="240"/>
        <w:rPr>
          <w:rFonts w:ascii="Times New Roman" w:hAnsi="Times New Roman"/>
          <w:del w:id="1057" w:author="Unknown Author" w:date="2021-02-08T14:02:28Z"/>
        </w:rPr>
      </w:pPr>
      <w:del w:id="1056" w:author="Unknown Author" w:date="2021-02-08T14:02:28Z">
        <w:r>
          <w:rPr/>
        </w:r>
      </w:del>
    </w:p>
    <w:p>
      <w:pPr>
        <w:pStyle w:val="TextBody"/>
        <w:spacing w:lineRule="auto" w:line="240"/>
        <w:rPr>
          <w:rFonts w:ascii="Times New Roman" w:hAnsi="Times New Roman"/>
          <w:del w:id="1059" w:author="Unknown Author" w:date="2021-02-08T14:02:28Z"/>
        </w:rPr>
      </w:pPr>
      <w:del w:id="1058" w:author="Unknown Author" w:date="2021-02-08T14:02:28Z">
        <w:r>
          <w:rPr/>
        </w:r>
      </w:del>
    </w:p>
    <w:p>
      <w:pPr>
        <w:pStyle w:val="TextBody"/>
        <w:spacing w:lineRule="auto" w:line="240"/>
        <w:rPr>
          <w:rFonts w:ascii="Times New Roman" w:hAnsi="Times New Roman"/>
          <w:del w:id="1063" w:author="Unknown Author" w:date="2021-02-08T14:02:28Z"/>
        </w:rPr>
      </w:pPr>
      <w:del w:id="1060" w:author="Unknown Author" w:date="2021-02-08T14:02:28Z">
        <w:r>
          <w:rPr>
            <w:b/>
            <w:bCs/>
          </w:rPr>
          <w:delText xml:space="preserve">Figure 3: </w:delText>
        </w:r>
      </w:del>
      <w:del w:id="1061" w:author="Unknown Author" w:date="2021-02-08T14:02:28Z">
        <w:r>
          <w:rPr/>
          <w:delText>Decomposition of rural-urban health expectancy differentials by sex and age - Brazil, 2010-2013. Source: 2010 Brazilian National Census and 2013 National Health Survey.</w:delText>
        </w:r>
      </w:del>
      <w:del w:id="1062" w:author="Unknown Author" w:date="2021-02-08T14:02:28Z">
        <w:r>
          <w:rPr/>
          <w:drawing>
            <wp:inline distT="0" distB="0" distL="0" distR="0">
              <wp:extent cx="5486400" cy="3429000"/>
              <wp:effectExtent l="0" t="0" r="0" b="0"/>
              <wp:docPr id="5" name="Image4"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6"/>
                      <a:stretch>
                        <a:fillRect/>
                      </a:stretch>
                    </pic:blipFill>
                    <pic:spPr bwMode="auto">
                      <a:xfrm>
                        <a:off x="0" y="0"/>
                        <a:ext cx="5486400" cy="3429000"/>
                      </a:xfrm>
                      <a:prstGeom prst="rect">
                        <a:avLst/>
                      </a:prstGeom>
                    </pic:spPr>
                  </pic:pic>
                </a:graphicData>
              </a:graphic>
            </wp:inline>
          </w:drawing>
        </w:r>
      </w:del>
    </w:p>
    <w:p>
      <w:pPr>
        <w:pStyle w:val="TextBody"/>
        <w:spacing w:lineRule="auto" w:line="240"/>
        <w:rPr>
          <w:rFonts w:ascii="Times New Roman" w:hAnsi="Times New Roman"/>
          <w:b/>
          <w:b/>
          <w:bCs/>
          <w:sz w:val="24"/>
          <w:szCs w:val="24"/>
        </w:rPr>
      </w:pPr>
      <w:bookmarkStart w:id="10" w:name="discussion"/>
      <w:r>
        <w:rPr>
          <w:rFonts w:ascii="Times New Roman" w:hAnsi="Times New Roman"/>
          <w:b/>
          <w:bCs/>
          <w:sz w:val="24"/>
          <w:szCs w:val="24"/>
        </w:rPr>
        <w:t>4. Discussion</w:t>
      </w:r>
      <w:bookmarkEnd w:id="10"/>
    </w:p>
    <w:p>
      <w:pPr>
        <w:pStyle w:val="FirstParagraph"/>
        <w:rPr>
          <w:rFonts w:ascii="Times New Roman" w:hAnsi="Times New Roman"/>
          <w:ins w:id="1065" w:author="Unknown Author" w:date="2021-02-08T14:02:28Z"/>
          <w:sz w:val="24"/>
          <w:szCs w:val="24"/>
        </w:rPr>
      </w:pPr>
      <w:ins w:id="1064" w:author="Unknown Author" w:date="2021-02-08T14:02:28Z">
        <w:r>
          <w:rPr>
            <w:rFonts w:ascii="Times New Roman" w:hAnsi="Times New Roman"/>
            <w:sz w:val="24"/>
            <w:szCs w:val="24"/>
          </w:rPr>
          <w:t>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ins>
    </w:p>
    <w:p>
      <w:pPr>
        <w:pStyle w:val="TextBody"/>
        <w:rPr>
          <w:rFonts w:ascii="Times New Roman" w:hAnsi="Times New Roman"/>
          <w:ins w:id="1067" w:author="Unknown Author" w:date="2021-02-08T14:02:28Z"/>
          <w:sz w:val="24"/>
          <w:szCs w:val="24"/>
        </w:rPr>
      </w:pPr>
      <w:ins w:id="1066" w:author="Unknown Author" w:date="2021-02-08T14:02:28Z">
        <w:r>
          <w:rPr>
            <w:rFonts w:ascii="Times New Roman" w:hAnsi="Times New Roman"/>
            <w:sz w:val="24"/>
            <w:szCs w:val="24"/>
          </w:rPr>
          <w:t>The inclusion of household mortality inquiry in the 2010 National Census represented an opportunity for the analysis of mortality differentials in Brazil (Queiroz and Sawyer 2012). In the past, the mortality differentials assessment between rural and urban areas was preformed using indirect demographic methods, usually for estimating under-five and infant mortality (Carvalho and Wood 1978; Sastry 1997). Both past and recent studies have documented a rural advantage in life expectancy at birth, particularly for males (Albuquerque 2019; Carvalho and Wood 1978; Pereira 2020). 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 (Smith, Ralston, and Taubert 2012) and to the higher exposition of young males to violence in disadvantaged metropolitan areas (Malta et al. 2017; Pereira 2018; Pereira and Queiroz 2016).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ins>
    </w:p>
    <w:p>
      <w:pPr>
        <w:pStyle w:val="FirstParagraph"/>
        <w:spacing w:lineRule="auto" w:line="240"/>
        <w:rPr>
          <w:rFonts w:ascii="Times New Roman" w:hAnsi="Times New Roman"/>
          <w:del w:id="1071" w:author="Unknown Author" w:date="2021-02-08T14:02:28Z"/>
        </w:rPr>
      </w:pPr>
      <w:del w:id="1068" w:author="Unknown Author" w:date="2021-02-08T14:02:28Z">
        <w:r>
          <w:rPr/>
          <w:delText xml:space="preserve">Over the last 30 years, Brazil has experienced substantial changes in its public health policy represented by the implementation and consolidation of the country’s unified health system (SUS, from Portuguese </w:delText>
        </w:r>
      </w:del>
      <w:del w:id="1069" w:author="Unknown Author" w:date="2021-02-08T14:02:28Z">
        <w:r>
          <w:rPr>
            <w:i/>
          </w:rPr>
          <w:delText>Sistema Único de Saúde</w:delText>
        </w:r>
      </w:del>
      <w:del w:id="1070" w:author="Unknown Author" w:date="2021-02-08T14:02:28Z">
        <w:r>
          <w:rPr/>
          <w:delText>) (Castro et al. 2019). SUS guaranteed a massive expansion of health care assistance for the most vulnerable social groups through a universal and free of charge health services.</w:delText>
        </w:r>
      </w:del>
    </w:p>
    <w:p>
      <w:pPr>
        <w:pStyle w:val="TextBody"/>
        <w:spacing w:lineRule="auto" w:line="240"/>
        <w:rPr>
          <w:rFonts w:ascii="Times New Roman" w:hAnsi="Times New Roman"/>
          <w:del w:id="1075" w:author="Unknown Author" w:date="2021-02-08T14:02:28Z"/>
        </w:rPr>
      </w:pPr>
      <w:del w:id="1072" w:author="Unknown Author" w:date="2021-02-08T14:02:28Z">
        <w:r>
          <w:rPr/>
          <w:delText xml:space="preserve">Gradual implementation of the family health strategy (ESF, from Portuguese </w:delText>
        </w:r>
      </w:del>
      <w:del w:id="1073" w:author="Unknown Author" w:date="2021-02-08T14:02:28Z">
        <w:r>
          <w:rPr>
            <w:i/>
          </w:rPr>
          <w:delText>Estratégia de Saúde da Família</w:delText>
        </w:r>
      </w:del>
      <w:del w:id="1074" w:author="Unknown Author" w:date="2021-02-08T14:02:28Z">
        <w:r>
          <w:rPr/>
          <w:delText>) - a public health policy approach focused on primary care at the community level - provided several positive outcomes such as the reduction of infant mortality rates (Macinko, Guanais, and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Therefore, its positive outcomes were mostly visible in regions and areas of the country with worsened health and socio-economic conditions (Guimarães 2018).</w:delText>
        </w:r>
      </w:del>
    </w:p>
    <w:p>
      <w:pPr>
        <w:pStyle w:val="TextBody"/>
        <w:spacing w:lineRule="auto" w:line="240"/>
        <w:rPr>
          <w:rFonts w:ascii="Times New Roman" w:hAnsi="Times New Roman"/>
          <w:del w:id="1077" w:author="Unknown Author" w:date="2021-02-08T14:02:28Z"/>
        </w:rPr>
      </w:pPr>
      <w:del w:id="1076" w:author="Unknown Author" w:date="2021-02-08T14:02:28Z">
        <w:r>
          <w:rPr/>
          <w:delText>Changes in health policy in Brazil impact on different aspects of the urban-rural differential, and we will discuss each of them below.</w:delText>
        </w:r>
      </w:del>
    </w:p>
    <w:p>
      <w:pPr>
        <w:pStyle w:val="Heading2"/>
        <w:spacing w:lineRule="auto" w:line="240"/>
        <w:rPr>
          <w:rFonts w:ascii="Times New Roman" w:hAnsi="Times New Roman"/>
          <w:del w:id="1079" w:author="Unknown Author" w:date="2021-02-08T14:02:28Z"/>
        </w:rPr>
      </w:pPr>
      <w:del w:id="1078" w:author="Unknown Author" w:date="2021-02-08T14:02:28Z">
        <w:bookmarkStart w:id="11" w:name="urban-rural-mortality-differentials"/>
        <w:r>
          <w:rPr/>
          <w:delText>4.1 Urban-Rural mortality differentials</w:delText>
        </w:r>
      </w:del>
      <w:bookmarkEnd w:id="11"/>
    </w:p>
    <w:p>
      <w:pPr>
        <w:pStyle w:val="FirstParagraph"/>
        <w:spacing w:lineRule="auto" w:line="240"/>
        <w:rPr>
          <w:rFonts w:ascii="Times New Roman" w:hAnsi="Times New Roman"/>
          <w:del w:id="1081" w:author="Unknown Author" w:date="2021-02-08T14:02:28Z"/>
        </w:rPr>
      </w:pPr>
      <w:del w:id="1080" w:author="Unknown Author" w:date="2021-02-08T14:02:28Z">
        <w:r>
          <w:rPr/>
          <w:delText>Mortality differentials have already been addressed in previous research (Albuquerque 2019; Carvalho and Wood 1978; Pereira 2020), and our results reflect those earlier findings. Adjusted mortality rates yield different life expectancy estimates from Albuquerque (2019).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 (Queiroz et al. n.d.).</w:delText>
        </w:r>
      </w:del>
    </w:p>
    <w:p>
      <w:pPr>
        <w:pStyle w:val="TextBody"/>
        <w:spacing w:lineRule="auto" w:line="240"/>
        <w:rPr>
          <w:rFonts w:ascii="Times New Roman" w:hAnsi="Times New Roman"/>
          <w:del w:id="1083" w:author="Unknown Author" w:date="2021-02-08T14:02:28Z"/>
        </w:rPr>
      </w:pPr>
      <w:del w:id="1082" w:author="Unknown Author" w:date="2021-02-08T14:02:28Z">
        <w:r>
          <w:rPr/>
          <w:delTex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 (Malta et al. 2017; Pereira 2018; Pereira and Queiroz 2016).</w:delText>
        </w:r>
      </w:del>
    </w:p>
    <w:p>
      <w:pPr>
        <w:pStyle w:val="Heading2"/>
        <w:spacing w:lineRule="auto" w:line="240"/>
        <w:rPr>
          <w:rFonts w:ascii="Times New Roman" w:hAnsi="Times New Roman"/>
          <w:del w:id="1085" w:author="Unknown Author" w:date="2021-02-08T14:02:28Z"/>
        </w:rPr>
      </w:pPr>
      <w:del w:id="1084" w:author="Unknown Author" w:date="2021-02-08T14:02:28Z">
        <w:bookmarkStart w:id="12" w:name="urban-rural-health-conditions"/>
        <w:r>
          <w:rPr/>
          <w:delText>4.2 Urban-rural health conditions</w:delText>
        </w:r>
      </w:del>
      <w:bookmarkEnd w:id="12"/>
    </w:p>
    <w:p>
      <w:pPr>
        <w:pStyle w:val="FirstParagraph"/>
        <w:rPr>
          <w:rFonts w:ascii="Times New Roman" w:hAnsi="Times New Roman"/>
          <w:sz w:val="24"/>
          <w:szCs w:val="24"/>
        </w:rPr>
      </w:pPr>
      <w:ins w:id="1086" w:author="Unknown Author" w:date="2021-02-08T14:02:28Z">
        <w:r>
          <w:rPr>
            <w:rFonts w:ascii="Times New Roman" w:hAnsi="Times New Roman"/>
            <w:sz w:val="24"/>
            <w:szCs w:val="24"/>
          </w:rPr>
          <w:t xml:space="preserve">The rural advantage in mortality, however, have not been observed in health and socioeconomic status and access to health equipment (Arruda, Maia, and Alves 2018). The rural areas of the country experience higher levels of socioeconomic vulnerability and lower economic integration (Camarano 2002; Soares </w:t>
        </w:r>
      </w:ins>
      <w:del w:id="1087" w:author="Unknown Author" w:date="2021-02-08T14:02:28Z">
        <w:r>
          <w:rPr>
            <w:sz w:val="24"/>
            <w:szCs w:val="24"/>
          </w:rPr>
          <w:delText xml:space="preserve">Urban and rural environments shape the lifestyles and types of work performed by each population. These environmental differences have direct impacts on workers’ health (Moreira </w:delText>
        </w:r>
      </w:del>
      <w:r>
        <w:rPr>
          <w:rFonts w:ascii="Times New Roman" w:hAnsi="Times New Roman"/>
          <w:sz w:val="24"/>
          <w:szCs w:val="24"/>
        </w:rPr>
        <w:t xml:space="preserve">et al. </w:t>
      </w:r>
      <w:ins w:id="1088" w:author="Unknown Author" w:date="2021-02-08T14:02:28Z">
        <w:r>
          <w:rPr>
            <w:rFonts w:ascii="Times New Roman" w:hAnsi="Times New Roman"/>
            <w:sz w:val="24"/>
            <w:szCs w:val="24"/>
          </w:rPr>
          <w:t xml:space="preserve">2016; Viacava et al. 2019). The distance of health equipment, lack of resources to pay for transportation, the lack of health professionals, or unavailability of higher complexity health services are elements that illustrate the hindrances to the access of </w:t>
        </w:r>
      </w:ins>
      <w:del w:id="1089" w:author="Unknown Author" w:date="2021-02-08T14:02:28Z">
        <w:r>
          <w:rPr>
            <w:sz w:val="24"/>
            <w:szCs w:val="24"/>
          </w:rPr>
          <w:delText xml:space="preserve">2015). Disadvantages in self-reported health conditions have been observed in rural populations in addition to their socio-economic and transportation penalties to access </w:delText>
        </w:r>
      </w:del>
      <w:r>
        <w:rPr>
          <w:rFonts w:ascii="Times New Roman" w:hAnsi="Times New Roman"/>
          <w:sz w:val="24"/>
          <w:szCs w:val="24"/>
        </w:rPr>
        <w:t xml:space="preserve">public health </w:t>
      </w:r>
      <w:ins w:id="1090" w:author="Unknown Author" w:date="2021-02-08T14:02:28Z">
        <w:r>
          <w:rPr>
            <w:rFonts w:ascii="Times New Roman" w:hAnsi="Times New Roman"/>
            <w:sz w:val="24"/>
            <w:szCs w:val="24"/>
          </w:rPr>
          <w:t>systems by the rural population (Viacava et al. 2019</w:t>
        </w:r>
      </w:ins>
      <w:del w:id="1091" w:author="Unknown Author" w:date="2021-02-08T14:02:28Z">
        <w:r>
          <w:rPr>
            <w:sz w:val="24"/>
            <w:szCs w:val="24"/>
          </w:rPr>
          <w:delText>equipment (Arruda, Maia, and Alves 2018</w:delText>
        </w:r>
      </w:del>
      <w:r>
        <w:rPr>
          <w:rFonts w:ascii="Times New Roman" w:hAnsi="Times New Roman"/>
          <w:sz w:val="24"/>
          <w:szCs w:val="24"/>
        </w:rPr>
        <w:t xml:space="preserve">).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w:t>
      </w:r>
      <w:ins w:id="1092" w:author="Unknown Author" w:date="2021-02-08T14:02:28Z">
        <w:r>
          <w:rPr>
            <w:rFonts w:ascii="Times New Roman" w:hAnsi="Times New Roman"/>
            <w:sz w:val="24"/>
            <w:szCs w:val="24"/>
          </w:rPr>
          <w:t xml:space="preserve">situation is worsened for the elderly, population group with higher demand for such services (Viacava </w:t>
        </w:r>
      </w:ins>
      <w:del w:id="1093" w:author="Unknown Author" w:date="2021-02-08T14:02:28Z">
        <w:r>
          <w:rPr>
            <w:sz w:val="24"/>
            <w:szCs w:val="24"/>
          </w:rPr>
          <w:delText xml:space="preserve">scenario could have been worse if the Family Health Strategy of the Brazilian Ministry of Health was not successful in reaching remote communities of the countryside of Brazil (Bhalotra, Rocha, and Soares 2020; Lima </w:delText>
        </w:r>
      </w:del>
      <w:r>
        <w:rPr>
          <w:rFonts w:ascii="Times New Roman" w:hAnsi="Times New Roman"/>
          <w:sz w:val="24"/>
          <w:szCs w:val="24"/>
        </w:rPr>
        <w:t>et al. 2019</w:t>
      </w:r>
      <w:ins w:id="1094" w:author="Unknown Author" w:date="2021-02-08T14:02:28Z">
        <w:r>
          <w:rPr>
            <w:rFonts w:ascii="Times New Roman" w:hAnsi="Times New Roman"/>
            <w:sz w:val="24"/>
            <w:szCs w:val="24"/>
          </w:rPr>
          <w:t>)</w:t>
        </w:r>
      </w:ins>
      <w:del w:id="1095" w:author="Unknown Author" w:date="2021-02-08T14:02:28Z">
        <w:r>
          <w:rPr>
            <w:sz w:val="24"/>
            <w:szCs w:val="24"/>
          </w:rPr>
          <w:delText>; Malta 2016). Even though rural residents showed lower diagnosis rates than urban residents, we still had sufficient data to evaluate disease prevalence of urban and rural populations</w:delText>
        </w:r>
      </w:del>
      <w:r>
        <w:rPr>
          <w:rFonts w:ascii="Times New Roman" w:hAnsi="Times New Roman"/>
          <w:sz w:val="24"/>
          <w:szCs w:val="24"/>
        </w:rPr>
        <w:t>.</w:t>
      </w:r>
    </w:p>
    <w:p>
      <w:pPr>
        <w:pStyle w:val="TextBody"/>
        <w:rPr>
          <w:rFonts w:ascii="Times New Roman" w:hAnsi="Times New Roman"/>
          <w:ins w:id="1097" w:author="Unknown Author" w:date="2021-02-08T14:02:28Z"/>
          <w:sz w:val="24"/>
          <w:szCs w:val="24"/>
        </w:rPr>
      </w:pPr>
      <w:ins w:id="1096" w:author="Unknown Author" w:date="2021-02-08T14:02:28Z">
        <w:r>
          <w:rPr>
            <w:rFonts w:ascii="Times New Roman" w:hAnsi="Times New Roman"/>
            <w:sz w:val="24"/>
            <w:szCs w:val="24"/>
          </w:rPr>
          <w:t>The social and economic barriers to services and health facilities also shape how a population group feels in regard to its health state (Viacava et al. 2019). Therefore, rural residents are more likely to report worsened health status than urban residents (Arruda, Maia, and Alves 2018; Camarano 2002; Maia and Rodrigues 2010). Nevertheless, when we disentangle the self-perception of health state by social groups, rural residents from lower social strata have higher probability of referring to a good state of health than their counterparts from urban areas (Maia and Rodrigues 2010).</w:t>
        </w:r>
      </w:ins>
    </w:p>
    <w:p>
      <w:pPr>
        <w:pStyle w:val="TextBody"/>
        <w:rPr>
          <w:rFonts w:ascii="Times New Roman" w:hAnsi="Times New Roman"/>
          <w:ins w:id="1103" w:author="Unknown Author" w:date="2021-02-08T14:02:28Z"/>
          <w:sz w:val="24"/>
          <w:szCs w:val="24"/>
        </w:rPr>
      </w:pPr>
      <w:ins w:id="1098" w:author="Unknown Author" w:date="2021-02-08T14:02:28Z">
        <w:r>
          <w:rPr>
            <w:rFonts w:ascii="Times New Roman" w:hAnsi="Times New Roman"/>
            <w:sz w:val="24"/>
            <w:szCs w:val="24"/>
          </w:rPr>
          <w:t xml:space="preserve">Over the last 30 years, Brazil has experienced substantial changes in its public health policy induced by the implementation and consolidation of the country’s unified health system (SUS, from Portuguese </w:t>
        </w:r>
      </w:ins>
      <w:ins w:id="1099" w:author="Unknown Author" w:date="2021-02-08T14:02:28Z">
        <w:r>
          <w:rPr>
            <w:rFonts w:ascii="Times New Roman" w:hAnsi="Times New Roman"/>
            <w:i/>
            <w:sz w:val="24"/>
            <w:szCs w:val="24"/>
          </w:rPr>
          <w:t>Sistema Único de Saúde</w:t>
        </w:r>
      </w:ins>
      <w:ins w:id="1100" w:author="Unknown Author" w:date="2021-02-08T14:02:28Z">
        <w:r>
          <w:rPr>
            <w:rFonts w:ascii="Times New Roman" w:hAnsi="Times New Roman"/>
            <w:sz w:val="24"/>
            <w:szCs w:val="24"/>
          </w:rPr>
          <w:t xml:space="preserve">) (Castro et al. 2019).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 </w:t>
        </w:r>
      </w:ins>
      <w:ins w:id="1101" w:author="Unknown Author" w:date="2021-02-08T14:02:28Z">
        <w:r>
          <w:rPr>
            <w:rFonts w:ascii="Times New Roman" w:hAnsi="Times New Roman"/>
            <w:i/>
            <w:sz w:val="24"/>
            <w:szCs w:val="24"/>
          </w:rPr>
          <w:t>Estratégia de Saúde da Família</w:t>
        </w:r>
      </w:ins>
      <w:ins w:id="1102" w:author="Unknown Author" w:date="2021-02-08T14:02:28Z">
        <w:r>
          <w:rPr>
            <w:rFonts w:ascii="Times New Roman" w:hAnsi="Times New Roman"/>
            <w:sz w:val="24"/>
            <w:szCs w:val="24"/>
          </w:rPr>
          <w:t xml:space="preserve">) of the Brazilian Ministry of Health was not successful in reaching remote communities of the countryside of Brazil (Bhalotra, Rocha, and Soares 2020; Lima et al. 2019; Malta 2016). The family health strategy is a public health policy approach focused on primary care at the community level which brought several positive outcomes for the population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w:t>
        </w:r>
      </w:ins>
    </w:p>
    <w:p>
      <w:pPr>
        <w:pStyle w:val="TextBody"/>
        <w:spacing w:lineRule="auto" w:line="240"/>
        <w:rPr>
          <w:rFonts w:ascii="Times New Roman" w:hAnsi="Times New Roman"/>
          <w:del w:id="1105" w:author="Unknown Author" w:date="2021-02-08T14:02:28Z"/>
        </w:rPr>
      </w:pPr>
      <w:del w:id="1104" w:author="Unknown Author" w:date="2021-02-08T14:02:28Z">
        <w:r>
          <w:rPr/>
          <w:delText>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 (Moreira et al. 2015). Significant decreases observed in PNS morbidities prevalence for the elderly may be related to poor disease diagnostic of this age-group in rural populations.</w:delText>
        </w:r>
      </w:del>
    </w:p>
    <w:p>
      <w:pPr>
        <w:pStyle w:val="Heading2"/>
        <w:spacing w:lineRule="auto" w:line="240"/>
        <w:rPr>
          <w:rFonts w:ascii="Times New Roman" w:hAnsi="Times New Roman"/>
          <w:del w:id="1107" w:author="Unknown Author" w:date="2021-02-08T14:02:28Z"/>
        </w:rPr>
      </w:pPr>
      <w:del w:id="1106" w:author="Unknown Author" w:date="2021-02-08T14:02:28Z">
        <w:bookmarkStart w:id="13" w:name="morbidity-free-life-expectancy"/>
        <w:r>
          <w:rPr/>
          <w:delText>4.3 Morbidity-free life expectancy</w:delText>
        </w:r>
      </w:del>
      <w:bookmarkEnd w:id="13"/>
    </w:p>
    <w:p>
      <w:pPr>
        <w:pStyle w:val="FirstParagraph"/>
        <w:spacing w:lineRule="auto" w:line="240"/>
        <w:rPr>
          <w:rFonts w:ascii="Times New Roman" w:hAnsi="Times New Roman"/>
          <w:del w:id="1111" w:author="Unknown Author" w:date="2021-02-08T14:02:28Z"/>
        </w:rPr>
      </w:pPr>
      <w:del w:id="1108" w:author="Unknown Author" w:date="2021-02-08T14:02:28Z">
        <w:r>
          <w:rPr/>
          <w:delText>Absolute differences highlight rural advantages in mortality and morbidity indicators. We now turn our attention to relative differences in healthy life expectancy estimates, e. g.; we evaluate the ratio of morbidity-free life expectancy by life expectancy (</w:delText>
        </w:r>
      </w:del>
      <w:del w:id="1109" w:author="Unknown Author" w:date="2021-02-08T14:02:28Z">
        <w:r>
          <w:rPr/>
        </w:r>
      </w:del>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del w:id="1110" w:author="Unknown Author" w:date="2021-02-08T14:02:28Z">
        <w:r>
          <w:rPr/>
          <w:delText xml:space="preserve"> 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 (Maia 2010; Moreira et al. 2015).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delText>
        </w:r>
      </w:del>
    </w:p>
    <w:p>
      <w:pPr>
        <w:pStyle w:val="Heading2"/>
        <w:spacing w:lineRule="auto" w:line="240"/>
        <w:rPr>
          <w:rFonts w:ascii="Times New Roman" w:hAnsi="Times New Roman"/>
          <w:del w:id="1113" w:author="Unknown Author" w:date="2021-02-08T14:02:28Z"/>
        </w:rPr>
      </w:pPr>
      <w:del w:id="1112" w:author="Unknown Author" w:date="2021-02-08T14:02:28Z">
        <w:bookmarkStart w:id="14" w:name="decomposition-of-health-expectancy"/>
        <w:r>
          <w:rPr/>
          <w:delText>4.4 Decomposition of health expectancy</w:delText>
        </w:r>
      </w:del>
      <w:bookmarkEnd w:id="14"/>
    </w:p>
    <w:p>
      <w:pPr>
        <w:pStyle w:val="FirstParagraph"/>
        <w:spacing w:lineRule="auto" w:line="240"/>
        <w:rPr>
          <w:rFonts w:ascii="Times New Roman" w:hAnsi="Times New Roman"/>
          <w:del w:id="1115" w:author="Unknown Author" w:date="2021-02-08T14:02:28Z"/>
        </w:rPr>
      </w:pPr>
      <w:del w:id="1114" w:author="Unknown Author" w:date="2021-02-08T14:02:28Z">
        <w:r>
          <w:rPr/>
          <w:delText>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delText>
        </w:r>
      </w:del>
    </w:p>
    <w:p>
      <w:pPr>
        <w:pStyle w:val="TextBody"/>
        <w:spacing w:lineRule="auto" w:line="240"/>
        <w:rPr>
          <w:rFonts w:ascii="Times New Roman" w:hAnsi="Times New Roman"/>
          <w:del w:id="1117" w:author="Unknown Author" w:date="2021-02-08T14:02:28Z"/>
        </w:rPr>
      </w:pPr>
      <w:del w:id="1116" w:author="Unknown Author" w:date="2021-02-08T14:02:28Z">
        <w:r>
          <w:rPr/>
          <w:delText>Rural populations observe a higher prevalence of specific disabilities, and diseases such as chronic pains, back pains, arthritis, and urban populations are usually more susceptible to diabetes, high blood pressure, heart diseases, and depression (Camarano 2002). Further, rural residents are more prone to report worsened health status (Arruda, Maia, and Alves 2018; Camarano 2002; Maia 2010). Moreira et al. (2015) found that back pain, rheumatism, arthritis and high blood pressure were associated to the agricultural activities and results from intense physical effort in work. The difference in social status also plays a key role in the self-perception of health state (Viacava et al. 2019). Then, rural populations usually declare poor health conditions than urban ones (Arruda, Maia, and Alves 2018; Maia 2010). However, looking into social groups, rural residents from lower social strata have a higher probability of referring to a good state of health than their identicals from urban areas (Maia 2010).</w:delText>
        </w:r>
      </w:del>
    </w:p>
    <w:p>
      <w:pPr>
        <w:pStyle w:val="TextBody"/>
        <w:spacing w:lineRule="auto" w:line="360"/>
        <w:rPr>
          <w:rFonts w:ascii="Times New Roman" w:hAnsi="Times New Roman"/>
          <w:sz w:val="24"/>
          <w:szCs w:val="24"/>
        </w:rPr>
      </w:pPr>
      <w:ins w:id="1118" w:author="Unknown Author" w:date="2021-02-08T14:02:28Z">
        <w:r>
          <w:rPr>
            <w:rFonts w:ascii="Times New Roman" w:hAnsi="Times New Roman"/>
            <w:sz w:val="24"/>
            <w:szCs w:val="24"/>
          </w:rPr>
          <w:t xml:space="preserve">The ESF program </w:t>
        </w:r>
      </w:ins>
      <w:del w:id="1119" w:author="Unknown Author" w:date="2021-02-08T14:02:28Z">
        <w:r>
          <w:rPr>
            <w:sz w:val="24"/>
            <w:szCs w:val="24"/>
          </w:rPr>
          <w:delText xml:space="preserve">ESF </w:delText>
        </w:r>
      </w:del>
      <w:r>
        <w:rPr>
          <w:rFonts w:ascii="Times New Roman" w:hAnsi="Times New Roman"/>
          <w:sz w:val="24"/>
          <w:szCs w:val="24"/>
        </w:rPr>
        <w:t xml:space="preserve">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w:t>
      </w:r>
      <w:ins w:id="1120" w:author="Unknown Author" w:date="2021-02-08T14:02:28Z">
        <w:r>
          <w:rPr>
            <w:rFonts w:ascii="Times New Roman" w:hAnsi="Times New Roman"/>
            <w:sz w:val="24"/>
            <w:szCs w:val="24"/>
          </w:rPr>
          <w:t>seems</w:t>
        </w:r>
      </w:ins>
      <w:del w:id="1121" w:author="Unknown Author" w:date="2021-02-08T14:02:28Z">
        <w:r>
          <w:rPr>
            <w:sz w:val="24"/>
            <w:szCs w:val="24"/>
          </w:rPr>
          <w:delText>is</w:delText>
        </w:r>
      </w:del>
      <w:r>
        <w:rPr>
          <w:rFonts w:ascii="Times New Roman" w:hAnsi="Times New Roman"/>
          <w:sz w:val="24"/>
          <w:szCs w:val="24"/>
        </w:rPr>
        <w:t xml:space="preserve">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rPr>
          <w:rFonts w:ascii="Times New Roman" w:hAnsi="Times New Roman"/>
          <w:sz w:val="24"/>
          <w:szCs w:val="24"/>
        </w:rPr>
      </w:pPr>
      <w:r>
        <w:rPr>
          <w:rFonts w:ascii="Times New Roman" w:hAnsi="Times New Roman"/>
          <w:sz w:val="24"/>
          <w:szCs w:val="24"/>
        </w:rPr>
        <w:t xml:space="preserve">In 2013, 54.4% of Brazilian households were registered in the local family health unit, </w:t>
      </w:r>
      <w:ins w:id="1122" w:author="Unknown Author" w:date="2021-02-08T14:02:28Z">
        <w:r>
          <w:rPr>
            <w:rFonts w:ascii="Times New Roman" w:hAnsi="Times New Roman"/>
            <w:sz w:val="24"/>
            <w:szCs w:val="24"/>
          </w:rPr>
          <w:t xml:space="preserve">which represented </w:t>
        </w:r>
      </w:ins>
      <w:r>
        <w:rPr>
          <w:rFonts w:ascii="Times New Roman" w:hAnsi="Times New Roman"/>
          <w:sz w:val="24"/>
          <w:szCs w:val="24"/>
        </w:rPr>
        <w:t>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w:t>
      </w:r>
      <w:ins w:id="1123" w:author="Unknown Author" w:date="2021-02-08T14:02:28Z">
        <w:r>
          <w:rPr>
            <w:rFonts w:ascii="Times New Roman" w:hAnsi="Times New Roman"/>
            <w:sz w:val="24"/>
            <w:szCs w:val="24"/>
          </w:rPr>
          <w:t xml:space="preserve"> and the promotion of </w:t>
        </w:r>
      </w:ins>
      <w:del w:id="1124" w:author="Unknown Author" w:date="2021-02-08T14:02:28Z">
        <w:r>
          <w:rPr>
            <w:sz w:val="24"/>
            <w:szCs w:val="24"/>
          </w:rPr>
          <w:delText xml:space="preserve">, enhancing </w:delText>
        </w:r>
      </w:del>
      <w:r>
        <w:rPr>
          <w:rFonts w:ascii="Times New Roman" w:hAnsi="Times New Roman"/>
          <w:sz w:val="24"/>
          <w:szCs w:val="24"/>
        </w:rPr>
        <w:t xml:space="preserve">health literacy </w:t>
      </w:r>
      <w:ins w:id="1125" w:author="Unknown Author" w:date="2021-02-08T14:02:28Z">
        <w:r>
          <w:rPr>
            <w:rFonts w:ascii="Times New Roman" w:hAnsi="Times New Roman"/>
            <w:sz w:val="24"/>
            <w:szCs w:val="24"/>
          </w:rPr>
          <w:t>in</w:t>
        </w:r>
      </w:ins>
      <w:del w:id="1126" w:author="Unknown Author" w:date="2021-02-08T14:02:28Z">
        <w:r>
          <w:rPr>
            <w:sz w:val="24"/>
            <w:szCs w:val="24"/>
          </w:rPr>
          <w:delText>levels of</w:delText>
        </w:r>
      </w:del>
      <w:r>
        <w:rPr>
          <w:rFonts w:ascii="Times New Roman" w:hAnsi="Times New Roman"/>
          <w:sz w:val="24"/>
          <w:szCs w:val="24"/>
        </w:rPr>
        <w:t xml:space="preserve"> local communities.</w:t>
      </w:r>
    </w:p>
    <w:p>
      <w:pPr>
        <w:pStyle w:val="TextBody"/>
        <w:rPr>
          <w:rFonts w:ascii="Times New Roman" w:hAnsi="Times New Roman"/>
          <w:ins w:id="1128" w:author="Unknown Author" w:date="2021-02-08T14:02:28Z"/>
          <w:sz w:val="24"/>
          <w:szCs w:val="24"/>
        </w:rPr>
      </w:pPr>
      <w:ins w:id="1127" w:author="Unknown Author" w:date="2021-02-08T14:02:28Z">
        <w:r>
          <w:rPr>
            <w:rFonts w:ascii="Times New Roman" w:hAnsi="Times New Roman"/>
            <w:sz w:val="24"/>
            <w:szCs w:val="24"/>
          </w:rPr>
          <w:t>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 (Camarano 2002). Moreira et al. (2015) 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 (Maia and Rodrigues 2010; Moreira et al. 2015).</w:t>
        </w:r>
      </w:ins>
    </w:p>
    <w:p>
      <w:pPr>
        <w:pStyle w:val="TextBody"/>
        <w:rPr>
          <w:rFonts w:ascii="Times New Roman" w:hAnsi="Times New Roman"/>
          <w:ins w:id="1130" w:author="Unknown Author" w:date="2021-02-08T14:02:28Z"/>
          <w:sz w:val="24"/>
          <w:szCs w:val="24"/>
        </w:rPr>
      </w:pPr>
      <w:ins w:id="1129" w:author="Unknown Author" w:date="2021-02-08T14:02:28Z">
        <w:r>
          <w:rPr>
            <w:rFonts w:ascii="Times New Roman" w:hAnsi="Times New Roman"/>
            <w:sz w:val="24"/>
            <w:szCs w:val="24"/>
          </w:rPr>
          <w:t>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 (Camarano 2002; Moreira et al. 2015).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ins>
    </w:p>
    <w:p>
      <w:pPr>
        <w:pStyle w:val="TextBody"/>
        <w:spacing w:lineRule="auto" w:line="240"/>
        <w:rPr>
          <w:rFonts w:ascii="Times New Roman" w:hAnsi="Times New Roman"/>
          <w:del w:id="1132" w:author="Unknown Author" w:date="2021-02-08T14:02:28Z"/>
        </w:rPr>
      </w:pPr>
      <w:del w:id="1131" w:author="Unknown Author" w:date="2021-02-08T14:02:28Z">
        <w:r>
          <w:rPr/>
          <w:delText>Such as in the case of USA, Brazilian rural residents experience higher deprivation in access to services and health facilities and usually report worse health status conditions and are in the worse economic situation than urban residents (Arruda, Maia, and Alves 2018; Camarano 2002; Soares et al. 2016). This scenario echos the higher vulnerability condition of rural areas and other territories with lower economic integration (Soares et al. 2016; Viacava et al. 2019). The distance of health equipment, lack of resources to pay for transportation, the lack of health professionals, or unavailability of higher complexity health services are barriers to the access of public health systems by the rural population (Viacava et al. 2019). This situation is worsened for the elderly, population group with higher demand for such services.</w:delText>
        </w:r>
      </w:del>
    </w:p>
    <w:p>
      <w:pPr>
        <w:pStyle w:val="TextBody"/>
        <w:rPr>
          <w:rFonts w:ascii="Times New Roman" w:hAnsi="Times New Roman"/>
          <w:sz w:val="24"/>
          <w:szCs w:val="24"/>
        </w:rPr>
      </w:pPr>
      <w:r>
        <w:rPr>
          <w:rFonts w:ascii="Times New Roman" w:hAnsi="Times New Roman"/>
          <w:sz w:val="24"/>
          <w:szCs w:val="24"/>
        </w:rPr>
        <w:t xml:space="preserve">This paper’s results have some limitations. As mentioned, the rural population’s lower access to health services </w:t>
      </w:r>
      <w:ins w:id="1133" w:author="Unknown Author" w:date="2021-02-08T14:02:28Z">
        <w:r>
          <w:rPr>
            <w:rFonts w:ascii="Times New Roman" w:hAnsi="Times New Roman"/>
            <w:sz w:val="24"/>
            <w:szCs w:val="24"/>
          </w:rPr>
          <w:t>results</w:t>
        </w:r>
      </w:ins>
      <w:del w:id="1134" w:author="Unknown Author" w:date="2021-02-08T14:02:28Z">
        <w:r>
          <w:rPr>
            <w:sz w:val="24"/>
            <w:szCs w:val="24"/>
          </w:rPr>
          <w:delText>reflects</w:delText>
        </w:r>
      </w:del>
      <w:r>
        <w:rPr>
          <w:rFonts w:ascii="Times New Roman" w:hAnsi="Times New Roman"/>
          <w:sz w:val="24"/>
          <w:szCs w:val="24"/>
        </w:rPr>
        <w:t xml:space="preserve"> in lower diagnostic rates of health indicators such as glycemic level and blood pressure. Then, prevalence rates for rural groups might be underestimated due to a lack of diagnosis. Despite this important detail, the data </w:t>
      </w:r>
      <w:ins w:id="1135" w:author="Unknown Author" w:date="2021-02-08T14:02:28Z">
        <w:r>
          <w:rPr>
            <w:rFonts w:ascii="Times New Roman" w:hAnsi="Times New Roman"/>
            <w:sz w:val="24"/>
            <w:szCs w:val="24"/>
          </w:rPr>
          <w:t xml:space="preserve">sources are robust </w:t>
        </w:r>
      </w:ins>
      <w:del w:id="1136" w:author="Unknown Author" w:date="2021-02-08T14:02:28Z">
        <w:r>
          <w:rPr>
            <w:sz w:val="24"/>
            <w:szCs w:val="24"/>
          </w:rPr>
          <w:delText xml:space="preserve">collected is robust enough, </w:delText>
        </w:r>
      </w:del>
      <w:r>
        <w:rPr>
          <w:rFonts w:ascii="Times New Roman" w:hAnsi="Times New Roman"/>
          <w:sz w:val="24"/>
          <w:szCs w:val="24"/>
        </w:rPr>
        <w:t xml:space="preserve">and the results </w:t>
      </w:r>
      <w:ins w:id="1137" w:author="Unknown Author" w:date="2021-02-08T14:02:28Z">
        <w:r>
          <w:rPr>
            <w:rFonts w:ascii="Times New Roman" w:hAnsi="Times New Roman"/>
            <w:sz w:val="24"/>
            <w:szCs w:val="24"/>
          </w:rPr>
          <w:t xml:space="preserve">are in tandem with findings of </w:t>
        </w:r>
      </w:ins>
      <w:del w:id="1138" w:author="Unknown Author" w:date="2021-02-08T14:02:28Z">
        <w:r>
          <w:rPr>
            <w:sz w:val="24"/>
            <w:szCs w:val="24"/>
          </w:rPr>
          <w:delText xml:space="preserve">agree with </w:delText>
        </w:r>
      </w:del>
      <w:r>
        <w:rPr>
          <w:rFonts w:ascii="Times New Roman" w:hAnsi="Times New Roman"/>
          <w:sz w:val="24"/>
          <w:szCs w:val="24"/>
        </w:rPr>
        <w:t xml:space="preserve">previous studies on rural and urban health and mortality differentials. We verified the existence of an urban adult mortality penalty and also </w:t>
      </w:r>
      <w:del w:id="1139" w:author="Unknown Author" w:date="2021-02-08T14:02:28Z">
        <w:r>
          <w:rPr>
            <w:sz w:val="24"/>
            <w:szCs w:val="24"/>
          </w:rPr>
          <w:delText xml:space="preserve">in </w:delText>
        </w:r>
      </w:del>
      <w:r>
        <w:rPr>
          <w:rFonts w:ascii="Times New Roman" w:hAnsi="Times New Roman"/>
          <w:sz w:val="24"/>
          <w:szCs w:val="24"/>
        </w:rPr>
        <w:t xml:space="preserve">an urban adult morbidity penalty for cardiovascular diseases and diabetes. Finally, we verified a rural morbidity penalty related to </w:t>
      </w:r>
      <w:ins w:id="1140" w:author="Unknown Author" w:date="2021-02-08T14:02:28Z">
        <w:r>
          <w:rPr>
            <w:rFonts w:ascii="Times New Roman" w:hAnsi="Times New Roman"/>
            <w:sz w:val="24"/>
            <w:szCs w:val="24"/>
          </w:rPr>
          <w:t>functional</w:t>
        </w:r>
      </w:ins>
      <w:del w:id="1141" w:author="Unknown Author" w:date="2021-02-08T14:02:28Z">
        <w:r>
          <w:rPr>
            <w:sz w:val="24"/>
            <w:szCs w:val="24"/>
          </w:rPr>
          <w:delText>physical</w:delText>
        </w:r>
      </w:del>
      <w:r>
        <w:rPr>
          <w:rFonts w:ascii="Times New Roman" w:hAnsi="Times New Roman"/>
          <w:sz w:val="24"/>
          <w:szCs w:val="24"/>
        </w:rPr>
        <w:t xml:space="preserve"> disabilities (to walk, see, and listen) and osteoarticular diseases. This penalty contributes to lower health expectancy differences </w:t>
      </w:r>
      <w:ins w:id="1142" w:author="Unknown Author" w:date="2021-02-08T14:02:28Z">
        <w:r>
          <w:rPr>
            <w:rFonts w:ascii="Times New Roman" w:hAnsi="Times New Roman"/>
            <w:sz w:val="24"/>
            <w:szCs w:val="24"/>
          </w:rPr>
          <w:t xml:space="preserve">related to </w:t>
        </w:r>
      </w:ins>
      <w:del w:id="1143" w:author="Unknown Author" w:date="2021-02-08T14:02:28Z">
        <w:r>
          <w:rPr>
            <w:sz w:val="24"/>
            <w:szCs w:val="24"/>
          </w:rPr>
          <w:delText xml:space="preserve">about </w:delText>
        </w:r>
      </w:del>
      <w:r>
        <w:rPr>
          <w:rFonts w:ascii="Times New Roman" w:hAnsi="Times New Roman"/>
          <w:sz w:val="24"/>
          <w:szCs w:val="24"/>
        </w:rPr>
        <w:t xml:space="preserve">these two morbidities, but the </w:t>
      </w:r>
      <w:ins w:id="1144" w:author="Unknown Author" w:date="2021-02-08T14:02:28Z">
        <w:r>
          <w:rPr>
            <w:rFonts w:ascii="Times New Roman" w:hAnsi="Times New Roman"/>
            <w:sz w:val="24"/>
            <w:szCs w:val="24"/>
          </w:rPr>
          <w:t xml:space="preserve">overall </w:t>
        </w:r>
      </w:ins>
      <w:r>
        <w:rPr>
          <w:rFonts w:ascii="Times New Roman" w:hAnsi="Times New Roman"/>
          <w:sz w:val="24"/>
          <w:szCs w:val="24"/>
        </w:rPr>
        <w:t xml:space="preserve">rural mortality advantage </w:t>
      </w:r>
      <w:ins w:id="1145" w:author="Unknown Author" w:date="2021-02-08T14:02:28Z">
        <w:r>
          <w:rPr>
            <w:rFonts w:ascii="Times New Roman" w:hAnsi="Times New Roman"/>
            <w:sz w:val="24"/>
            <w:szCs w:val="24"/>
          </w:rPr>
          <w:t>produced a compensatory effect</w:t>
        </w:r>
      </w:ins>
      <w:del w:id="1146" w:author="Unknown Author" w:date="2021-02-08T14:02:28Z">
        <w:r>
          <w:rPr>
            <w:sz w:val="24"/>
            <w:szCs w:val="24"/>
          </w:rPr>
          <w:delText>compensates it</w:delText>
        </w:r>
      </w:del>
      <w:r>
        <w:rPr>
          <w:rFonts w:ascii="Times New Roman" w:hAnsi="Times New Roman"/>
          <w:sz w:val="24"/>
          <w:szCs w:val="24"/>
        </w:rPr>
        <w:t xml:space="preserve">. Therefore, rural residents exhibit higher life </w:t>
      </w:r>
      <w:ins w:id="1147" w:author="Unknown Author" w:date="2021-02-08T14:02:28Z">
        <w:r>
          <w:rPr>
            <w:rFonts w:ascii="Times New Roman" w:hAnsi="Times New Roman"/>
            <w:sz w:val="24"/>
            <w:szCs w:val="24"/>
          </w:rPr>
          <w:t>expectancy</w:t>
        </w:r>
      </w:ins>
      <w:del w:id="1148" w:author="Unknown Author" w:date="2021-02-08T14:02:28Z">
        <w:r>
          <w:rPr>
            <w:sz w:val="24"/>
            <w:szCs w:val="24"/>
          </w:rPr>
          <w:delText>expectancies</w:delText>
        </w:r>
      </w:del>
      <w:r>
        <w:rPr>
          <w:rFonts w:ascii="Times New Roman" w:hAnsi="Times New Roman"/>
          <w:sz w:val="24"/>
          <w:szCs w:val="24"/>
        </w:rPr>
        <w:t>, but a significant share of this life expectancy co-occur with physical and musculoskeletal related morbidities.</w:t>
      </w:r>
    </w:p>
    <w:p>
      <w:pPr>
        <w:pStyle w:val="Heading1"/>
        <w:rPr>
          <w:rFonts w:ascii="Times New Roman" w:hAnsi="Times New Roman"/>
          <w:sz w:val="24"/>
          <w:szCs w:val="24"/>
        </w:rPr>
      </w:pPr>
      <w:bookmarkStart w:id="15" w:name="references"/>
      <w:r>
        <w:rPr>
          <w:rFonts w:ascii="Times New Roman" w:hAnsi="Times New Roman"/>
          <w:sz w:val="24"/>
          <w:szCs w:val="24"/>
        </w:rPr>
        <w:t>5. References</w:t>
      </w:r>
      <w:bookmarkEnd w:id="15"/>
    </w:p>
    <w:p>
      <w:pPr>
        <w:pStyle w:val="Bibliography"/>
        <w:rPr>
          <w:rFonts w:ascii="Times New Roman" w:hAnsi="Times New Roman"/>
          <w:sz w:val="24"/>
          <w:szCs w:val="24"/>
        </w:rPr>
      </w:pPr>
      <w:r>
        <w:rPr>
          <w:rFonts w:ascii="Times New Roman" w:hAnsi="Times New Roman"/>
          <w:sz w:val="24"/>
          <w:szCs w:val="24"/>
        </w:rPr>
        <w:t xml:space="preserve">Albuquerque, F.R.P.C. (2019). </w:t>
      </w:r>
      <w:r>
        <w:rPr>
          <w:rFonts w:ascii="Times New Roman" w:hAnsi="Times New Roman"/>
          <w:i/>
          <w:sz w:val="24"/>
          <w:szCs w:val="24"/>
        </w:rPr>
        <w:t>Tábuas de Mortalidade segundo a situação do domicílio utilizando-se o Censo Demográfico de 2010</w:t>
      </w:r>
      <w:r>
        <w:rPr>
          <w:rFonts w:ascii="Times New Roman" w:hAnsi="Times New Roman"/>
          <w:sz w:val="24"/>
          <w:szCs w:val="24"/>
        </w:rPr>
        <w:t xml:space="preserve">. </w:t>
      </w:r>
      <w:del w:id="1149" w:author="Unknown Author" w:date="2021-02-08T14:02:28Z">
        <w:r>
          <w:rPr>
            <w:sz w:val="24"/>
            <w:szCs w:val="24"/>
          </w:rPr>
          <w:delText xml:space="preserve">Informe de Previdência Social. </w:delText>
        </w:r>
      </w:del>
      <w:r>
        <w:rPr>
          <w:rFonts w:ascii="Times New Roman" w:hAnsi="Times New Roman"/>
          <w:sz w:val="24"/>
          <w:szCs w:val="24"/>
        </w:rPr>
        <w:t>Ministério da Economia.</w:t>
      </w:r>
      <w:ins w:id="1150" w:author="Unknown Author" w:date="2021-02-08T14:02:28Z">
        <w:r>
          <w:rPr>
            <w:rFonts w:ascii="Times New Roman" w:hAnsi="Times New Roman"/>
            <w:sz w:val="24"/>
            <w:szCs w:val="24"/>
          </w:rPr>
          <w:t>: pages</w:t>
        </w:r>
      </w:ins>
      <w:del w:id="1151" w:author="Unknown Author" w:date="2021-02-08T14:02:28Z">
        <w:r>
          <w:rPr>
            <w:sz w:val="24"/>
            <w:szCs w:val="24"/>
          </w:rPr>
          <w:delText xml:space="preserve"> Brasília, Brazil</w:delText>
        </w:r>
      </w:del>
      <w:r>
        <w:rPr>
          <w:rFonts w:ascii="Times New Roman" w:hAnsi="Times New Roman"/>
          <w:sz w:val="24"/>
          <w:szCs w:val="24"/>
        </w:rPr>
        <w:t>.</w:t>
      </w:r>
      <w:bookmarkStart w:id="16" w:name="ref-albuquerque2019"/>
      <w:bookmarkEnd w:id="16"/>
    </w:p>
    <w:p>
      <w:pPr>
        <w:pStyle w:val="Bibliography"/>
        <w:rPr/>
      </w:pPr>
      <w:r>
        <w:rPr>
          <w:rFonts w:ascii="Times New Roman" w:hAnsi="Times New Roman"/>
          <w:sz w:val="24"/>
          <w:szCs w:val="24"/>
        </w:rPr>
        <w:t xml:space="preserve">Allan, R., Williamson, P., and Kulu, H. (2017). Unravelling urban–rural health disparities in </w:t>
      </w:r>
      <w:ins w:id="1152" w:author="Unknown Author" w:date="2021-02-08T14:02:28Z">
        <w:r>
          <w:rPr>
            <w:rFonts w:ascii="Times New Roman" w:hAnsi="Times New Roman"/>
            <w:sz w:val="24"/>
            <w:szCs w:val="24"/>
          </w:rPr>
          <w:t>england</w:t>
        </w:r>
      </w:ins>
      <w:del w:id="1153" w:author="Unknown Author" w:date="2021-02-08T14:02:28Z">
        <w:r>
          <w:rPr>
            <w:sz w:val="24"/>
            <w:szCs w:val="24"/>
          </w:rPr>
          <w:delText>England</w:delText>
        </w:r>
      </w:del>
      <w:r>
        <w:rPr>
          <w:rFonts w:ascii="Times New Roman" w:hAnsi="Times New Roman"/>
          <w:sz w:val="24"/>
          <w:szCs w:val="24"/>
        </w:rPr>
        <w:t xml:space="preserve">. </w:t>
      </w:r>
      <w:r>
        <w:rPr>
          <w:rFonts w:ascii="Times New Roman" w:hAnsi="Times New Roman"/>
          <w:i/>
          <w:sz w:val="24"/>
          <w:szCs w:val="24"/>
        </w:rPr>
        <w:t>Population, Space and Place</w:t>
      </w:r>
      <w:r>
        <w:rPr>
          <w:rFonts w:ascii="Times New Roman" w:hAnsi="Times New Roman"/>
          <w:sz w:val="24"/>
          <w:szCs w:val="24"/>
        </w:rPr>
        <w:t xml:space="preserve"> 23(8). doi:</w:t>
      </w:r>
      <w:hyperlink r:id="rId7">
        <w:r>
          <w:rPr>
            <w:rFonts w:ascii="Times New Roman" w:hAnsi="Times New Roman"/>
            <w:sz w:val="24"/>
            <w:szCs w:val="24"/>
          </w:rPr>
          <w:t>10.1002/psp.2073</w:t>
        </w:r>
      </w:hyperlink>
      <w:r>
        <w:rPr>
          <w:rFonts w:ascii="Times New Roman" w:hAnsi="Times New Roman"/>
          <w:sz w:val="24"/>
          <w:szCs w:val="24"/>
        </w:rPr>
        <w:t>.</w:t>
      </w:r>
    </w:p>
    <w:p>
      <w:pPr>
        <w:pStyle w:val="Bibliography"/>
        <w:rPr/>
      </w:pPr>
      <w:r>
        <w:rPr>
          <w:rFonts w:ascii="Times New Roman" w:hAnsi="Times New Roman"/>
          <w:sz w:val="24"/>
          <w:szCs w:val="24"/>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rFonts w:ascii="Times New Roman" w:hAnsi="Times New Roman"/>
          <w:i/>
          <w:sz w:val="24"/>
          <w:szCs w:val="24"/>
        </w:rPr>
        <w:t>Demographic Research</w:t>
      </w:r>
      <w:r>
        <w:rPr>
          <w:rFonts w:ascii="Times New Roman" w:hAnsi="Times New Roman"/>
          <w:sz w:val="24"/>
          <w:szCs w:val="24"/>
        </w:rPr>
        <w:t xml:space="preserve"> 7(14):499–522. doi:</w:t>
      </w:r>
      <w:hyperlink r:id="rId8">
        <w:r>
          <w:rPr>
            <w:rFonts w:ascii="Times New Roman" w:hAnsi="Times New Roman"/>
            <w:sz w:val="24"/>
            <w:szCs w:val="24"/>
          </w:rPr>
          <w:t>10.4054/DemRes.2002.7.14</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Arruda, N.M., Maia, A.G., and Alves, L.C. (2018). Desigualdade no acesso à saúde entre as áreas urbanas e rurais do Brasil: uma decomposição de fatores entre 1998 a 2008. </w:t>
      </w:r>
      <w:r>
        <w:rPr>
          <w:rFonts w:ascii="Times New Roman" w:hAnsi="Times New Roman"/>
          <w:i/>
          <w:sz w:val="24"/>
          <w:szCs w:val="24"/>
        </w:rPr>
        <w:t>Cadernos de Saúde Pública</w:t>
      </w:r>
      <w:r>
        <w:rPr>
          <w:rFonts w:ascii="Times New Roman" w:hAnsi="Times New Roman"/>
          <w:sz w:val="24"/>
          <w:szCs w:val="24"/>
        </w:rPr>
        <w:t xml:space="preserve"> 34.</w:t>
      </w:r>
      <w:bookmarkStart w:id="17" w:name="ref-arruda_etal2018"/>
      <w:bookmarkEnd w:id="17"/>
    </w:p>
    <w:p>
      <w:pPr>
        <w:pStyle w:val="Bibliography"/>
        <w:rPr>
          <w:rFonts w:ascii="Times New Roman" w:hAnsi="Times New Roman"/>
          <w:sz w:val="24"/>
          <w:szCs w:val="24"/>
        </w:rPr>
      </w:pPr>
      <w:r>
        <w:rPr>
          <w:rFonts w:ascii="Times New Roman" w:hAnsi="Times New Roman"/>
          <w:sz w:val="24"/>
          <w:szCs w:val="24"/>
        </w:rPr>
        <w:t xml:space="preserve">Bennett, N.G. and Horiuchi, S. (1984). Mortality estimation from registered deaths in less developed countries. </w:t>
      </w:r>
      <w:r>
        <w:rPr>
          <w:rFonts w:ascii="Times New Roman" w:hAnsi="Times New Roman"/>
          <w:i/>
          <w:sz w:val="24"/>
          <w:szCs w:val="24"/>
        </w:rPr>
        <w:t>Demography</w:t>
      </w:r>
      <w:r>
        <w:rPr>
          <w:rFonts w:ascii="Times New Roman" w:hAnsi="Times New Roman"/>
          <w:sz w:val="24"/>
          <w:szCs w:val="24"/>
        </w:rPr>
        <w:t xml:space="preserve"> 21(2):217–233.</w:t>
      </w:r>
      <w:bookmarkStart w:id="18" w:name="ref-bennett_horiuchi1984"/>
      <w:bookmarkEnd w:id="18"/>
    </w:p>
    <w:p>
      <w:pPr>
        <w:pStyle w:val="Bibliography"/>
        <w:rPr/>
      </w:pPr>
      <w:r>
        <w:rPr>
          <w:rFonts w:ascii="Times New Roman" w:hAnsi="Times New Roman"/>
          <w:sz w:val="24"/>
          <w:szCs w:val="24"/>
        </w:rPr>
        <w:t xml:space="preserve">Bhalotra, S., Rocha, R., and Soares, R.R. (2020). </w:t>
      </w:r>
      <w:r>
        <w:rPr>
          <w:rFonts w:ascii="Times New Roman" w:hAnsi="Times New Roman"/>
          <w:i/>
          <w:sz w:val="24"/>
          <w:szCs w:val="24"/>
        </w:rPr>
        <w:t>Can Universalization of Health Work? Evidence from Health Systems Restructuring and Expansion in Brazil</w:t>
      </w:r>
      <w:r>
        <w:rPr>
          <w:rFonts w:ascii="Times New Roman" w:hAnsi="Times New Roman"/>
          <w:sz w:val="24"/>
          <w:szCs w:val="24"/>
        </w:rPr>
        <w:t xml:space="preserve">. </w:t>
      </w:r>
      <w:del w:id="1154" w:author="Unknown Author" w:date="2021-02-08T14:02:28Z">
        <w:r>
          <w:rPr>
            <w:sz w:val="24"/>
            <w:szCs w:val="24"/>
          </w:rPr>
          <w:delText xml:space="preserve">Working Paper 3. </w:delText>
        </w:r>
      </w:del>
      <w:r>
        <w:rPr>
          <w:rFonts w:ascii="Times New Roman" w:hAnsi="Times New Roman"/>
          <w:sz w:val="24"/>
          <w:szCs w:val="24"/>
        </w:rPr>
        <w:t>Instituto de Estudos para Políticas de Saúde.</w:t>
      </w:r>
      <w:ins w:id="1155" w:author="Unknown Author" w:date="2021-02-08T14:02:28Z">
        <w:r>
          <w:rPr>
            <w:rFonts w:ascii="Times New Roman" w:hAnsi="Times New Roman"/>
            <w:sz w:val="24"/>
            <w:szCs w:val="24"/>
          </w:rPr>
          <w:t>: pages</w:t>
        </w:r>
      </w:ins>
      <w:del w:id="1156" w:author="Unknown Author" w:date="2021-02-08T14:02:28Z">
        <w:r>
          <w:rPr>
            <w:sz w:val="24"/>
            <w:szCs w:val="24"/>
          </w:rPr>
          <w:delText xml:space="preserve"> São Paulo, Brazil</w:delText>
        </w:r>
      </w:del>
      <w:r>
        <w:rPr>
          <w:rFonts w:ascii="Times New Roman" w:hAnsi="Times New Roman"/>
          <w:sz w:val="24"/>
          <w:szCs w:val="24"/>
        </w:rPr>
        <w:t xml:space="preserve">. </w:t>
      </w:r>
      <w:hyperlink r:id="rId9">
        <w:r>
          <w:rPr>
            <w:rFonts w:ascii="Times New Roman" w:hAnsi="Times New Roman"/>
            <w:sz w:val="24"/>
            <w:szCs w:val="24"/>
          </w:rPr>
          <w:t>https://ieps.org.br/wp-content/uploads/2020/02/WPS3.pdf</w:t>
        </w:r>
      </w:hyperlink>
      <w:r>
        <w:rPr>
          <w:rFonts w:ascii="Times New Roman" w:hAnsi="Times New Roman"/>
          <w:sz w:val="24"/>
          <w:szCs w:val="24"/>
        </w:rPr>
        <w:t>.</w:t>
      </w:r>
    </w:p>
    <w:p>
      <w:pPr>
        <w:pStyle w:val="Bibliography"/>
        <w:rPr>
          <w:rFonts w:ascii="Times New Roman" w:hAnsi="Times New Roman"/>
          <w:ins w:id="1158" w:author="Unknown Author" w:date="2021-02-08T14:02:28Z"/>
          <w:sz w:val="24"/>
          <w:szCs w:val="24"/>
        </w:rPr>
      </w:pPr>
      <w:ins w:id="1157" w:author="Unknown Author" w:date="2021-02-08T14:02:28Z">
        <w:r>
          <w:rPr>
            <w:rFonts w:ascii="Times New Roman" w:hAnsi="Times New Roman"/>
            <w:sz w:val="24"/>
            <w:szCs w:val="24"/>
          </w:rPr>
          <w:t>Brazilian Constitution (1966). Lei número 5172 de 25 de outubro de 1966..</w:t>
        </w:r>
      </w:ins>
      <w:bookmarkStart w:id="19" w:name="ref-brazil1966"/>
      <w:bookmarkEnd w:id="19"/>
    </w:p>
    <w:p>
      <w:pPr>
        <w:pStyle w:val="Bibliography"/>
        <w:rPr>
          <w:rFonts w:ascii="Times New Roman" w:hAnsi="Times New Roman"/>
          <w:ins w:id="1160" w:author="Unknown Author" w:date="2021-02-08T14:02:28Z"/>
          <w:sz w:val="24"/>
          <w:szCs w:val="24"/>
        </w:rPr>
      </w:pPr>
      <w:ins w:id="1159" w:author="Unknown Author" w:date="2021-02-08T14:02:28Z">
        <w:r>
          <w:rPr>
            <w:rFonts w:ascii="Times New Roman" w:hAnsi="Times New Roman"/>
            <w:sz w:val="24"/>
            <w:szCs w:val="24"/>
          </w:rPr>
          <w:t>Brazilian Institute of Geography and Statistics (2010). National census..</w:t>
        </w:r>
      </w:ins>
      <w:bookmarkStart w:id="20" w:name="ref-ibge2010"/>
      <w:bookmarkEnd w:id="20"/>
    </w:p>
    <w:p>
      <w:pPr>
        <w:pStyle w:val="Bibliography"/>
        <w:rPr>
          <w:rFonts w:ascii="Times New Roman" w:hAnsi="Times New Roman"/>
          <w:sz w:val="24"/>
          <w:szCs w:val="24"/>
        </w:rPr>
      </w:pPr>
      <w:r>
        <w:rPr>
          <w:rFonts w:ascii="Times New Roman" w:hAnsi="Times New Roman"/>
          <w:sz w:val="24"/>
          <w:szCs w:val="24"/>
        </w:rPr>
        <w:t xml:space="preserve">Camarano, A.A. (2002). </w:t>
      </w:r>
      <w:r>
        <w:rPr>
          <w:rFonts w:ascii="Times New Roman" w:hAnsi="Times New Roman"/>
          <w:i/>
          <w:sz w:val="24"/>
          <w:szCs w:val="24"/>
        </w:rPr>
        <w:t>Brazilian population ageing: differences in well-being by rural and urban areas</w:t>
      </w:r>
      <w:r>
        <w:rPr>
          <w:rFonts w:ascii="Times New Roman" w:hAnsi="Times New Roman"/>
          <w:sz w:val="24"/>
          <w:szCs w:val="24"/>
        </w:rPr>
        <w:t xml:space="preserve">. </w:t>
      </w:r>
      <w:del w:id="1161" w:author="Unknown Author" w:date="2021-02-08T14:02:28Z">
        <w:r>
          <w:rPr>
            <w:sz w:val="24"/>
            <w:szCs w:val="24"/>
          </w:rPr>
          <w:delText xml:space="preserve">Texto para Discussão 878. </w:delText>
        </w:r>
      </w:del>
      <w:r>
        <w:rPr>
          <w:rFonts w:ascii="Times New Roman" w:hAnsi="Times New Roman"/>
          <w:sz w:val="24"/>
          <w:szCs w:val="24"/>
        </w:rPr>
        <w:t>Instituto de Pesquisa Econômica e Aplicada.</w:t>
      </w:r>
      <w:ins w:id="1162" w:author="Unknown Author" w:date="2021-02-08T14:02:28Z">
        <w:r>
          <w:rPr>
            <w:rFonts w:ascii="Times New Roman" w:hAnsi="Times New Roman"/>
            <w:sz w:val="24"/>
            <w:szCs w:val="24"/>
          </w:rPr>
          <w:t>: pages</w:t>
        </w:r>
      </w:ins>
      <w:del w:id="1163" w:author="Unknown Author" w:date="2021-02-08T14:02:28Z">
        <w:r>
          <w:rPr>
            <w:sz w:val="24"/>
            <w:szCs w:val="24"/>
          </w:rPr>
          <w:delText xml:space="preserve"> Rio de Janeiro, Brazil</w:delText>
        </w:r>
      </w:del>
      <w:r>
        <w:rPr>
          <w:rFonts w:ascii="Times New Roman" w:hAnsi="Times New Roman"/>
          <w:sz w:val="24"/>
          <w:szCs w:val="24"/>
        </w:rPr>
        <w:t>.</w:t>
      </w:r>
      <w:bookmarkStart w:id="21" w:name="ref-camarano2002"/>
      <w:bookmarkEnd w:id="21"/>
    </w:p>
    <w:p>
      <w:pPr>
        <w:pStyle w:val="Bibliography"/>
        <w:rPr>
          <w:rFonts w:ascii="Times New Roman" w:hAnsi="Times New Roman"/>
          <w:sz w:val="24"/>
          <w:szCs w:val="24"/>
        </w:rPr>
      </w:pPr>
      <w:r>
        <w:rPr>
          <w:rFonts w:ascii="Times New Roman" w:hAnsi="Times New Roman"/>
          <w:sz w:val="24"/>
          <w:szCs w:val="24"/>
        </w:rPr>
        <w:t xml:space="preserve">Carvalho, J.A.M. and Wood, C.H. (1978). Mortality, Income Distribution, and Rural-Urban Residence in Brazil. </w:t>
      </w:r>
      <w:r>
        <w:rPr>
          <w:rFonts w:ascii="Times New Roman" w:hAnsi="Times New Roman"/>
          <w:i/>
          <w:sz w:val="24"/>
          <w:szCs w:val="24"/>
        </w:rPr>
        <w:t>Population and Development Review</w:t>
      </w:r>
      <w:r>
        <w:rPr>
          <w:rFonts w:ascii="Times New Roman" w:hAnsi="Times New Roman"/>
          <w:sz w:val="24"/>
          <w:szCs w:val="24"/>
        </w:rPr>
        <w:t xml:space="preserve"> 4(3):405–420.</w:t>
      </w:r>
      <w:bookmarkStart w:id="22" w:name="ref-carvalho_wood1978"/>
      <w:bookmarkEnd w:id="22"/>
    </w:p>
    <w:p>
      <w:pPr>
        <w:pStyle w:val="Bibliography"/>
        <w:rPr/>
      </w:pPr>
      <w:r>
        <w:rPr>
          <w:rFonts w:ascii="Times New Roman" w:hAnsi="Times New Roman"/>
          <w:sz w:val="24"/>
          <w:szCs w:val="24"/>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rFonts w:ascii="Times New Roman" w:hAnsi="Times New Roman"/>
          <w:i/>
          <w:sz w:val="24"/>
          <w:szCs w:val="24"/>
        </w:rPr>
        <w:t>The Lancet</w:t>
      </w:r>
      <w:r>
        <w:rPr>
          <w:rFonts w:ascii="Times New Roman" w:hAnsi="Times New Roman"/>
          <w:sz w:val="24"/>
          <w:szCs w:val="24"/>
        </w:rPr>
        <w:t xml:space="preserve"> 394(10195):345–356. doi:</w:t>
      </w:r>
      <w:hyperlink r:id="rId10">
        <w:r>
          <w:rPr>
            <w:rFonts w:ascii="Times New Roman" w:hAnsi="Times New Roman"/>
            <w:sz w:val="24"/>
            <w:szCs w:val="24"/>
          </w:rPr>
          <w:t>https://doi.org/10.1016/S0140-6736(19)31243-7</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Chen, X., Orom, H., Hay, J.L., Waters, E.A., Schofield, E., Li, Y., and Kiviniemi, M.T. (2019). Differences in rural and urban health information access and use. </w:t>
      </w:r>
      <w:r>
        <w:rPr>
          <w:rFonts w:ascii="Times New Roman" w:hAnsi="Times New Roman"/>
          <w:i/>
          <w:sz w:val="24"/>
          <w:szCs w:val="24"/>
        </w:rPr>
        <w:t>The Journal of Rural Health</w:t>
      </w:r>
      <w:r>
        <w:rPr>
          <w:rFonts w:ascii="Times New Roman" w:hAnsi="Times New Roman"/>
          <w:sz w:val="24"/>
          <w:szCs w:val="24"/>
        </w:rPr>
        <w:t xml:space="preserve"> 35(3):405–417.</w:t>
      </w:r>
      <w:bookmarkStart w:id="23" w:name="ref-chen_etal2019"/>
      <w:bookmarkEnd w:id="23"/>
    </w:p>
    <w:p>
      <w:pPr>
        <w:pStyle w:val="Bibliography"/>
        <w:rPr>
          <w:rFonts w:ascii="Times New Roman" w:hAnsi="Times New Roman"/>
          <w:sz w:val="24"/>
          <w:szCs w:val="24"/>
        </w:rPr>
      </w:pPr>
      <w:r>
        <w:rPr>
          <w:rFonts w:ascii="Times New Roman" w:hAnsi="Times New Roman"/>
          <w:sz w:val="24"/>
          <w:szCs w:val="24"/>
        </w:rPr>
        <w:t xml:space="preserve">Deaton, A. (2003). Health, Inequality, and Economic Development. </w:t>
      </w:r>
      <w:r>
        <w:rPr>
          <w:rFonts w:ascii="Times New Roman" w:hAnsi="Times New Roman"/>
          <w:i/>
          <w:sz w:val="24"/>
          <w:szCs w:val="24"/>
        </w:rPr>
        <w:t>Journal of Economic Literature</w:t>
      </w:r>
      <w:r>
        <w:rPr>
          <w:rFonts w:ascii="Times New Roman" w:hAnsi="Times New Roman"/>
          <w:sz w:val="24"/>
          <w:szCs w:val="24"/>
        </w:rPr>
        <w:t xml:space="preserve"> 41(1):113–158.</w:t>
      </w:r>
      <w:bookmarkStart w:id="24" w:name="ref-deaton2003"/>
      <w:bookmarkEnd w:id="24"/>
    </w:p>
    <w:p>
      <w:pPr>
        <w:pStyle w:val="Bibliography"/>
        <w:rPr>
          <w:rFonts w:ascii="Times New Roman" w:hAnsi="Times New Roman"/>
          <w:ins w:id="1167" w:author="Unknown Author" w:date="2021-02-08T14:02:28Z"/>
          <w:sz w:val="24"/>
          <w:szCs w:val="24"/>
        </w:rPr>
      </w:pPr>
      <w:ins w:id="1164" w:author="Unknown Author" w:date="2021-02-08T14:02:28Z">
        <w:r>
          <w:rPr>
            <w:rFonts w:ascii="Times New Roman" w:hAnsi="Times New Roman"/>
            <w:sz w:val="24"/>
            <w:szCs w:val="24"/>
          </w:rPr>
          <w:t xml:space="preserve">Fatima Marinho Souza, M. de, França, E.B., and Cavalcante, A. (2017). Carga da doença e análise da situação de saúde: resultados da rede de trabalho do Global Burden of Disease (GBD) Brasil. </w:t>
        </w:r>
      </w:ins>
      <w:ins w:id="1165" w:author="Unknown Author" w:date="2021-02-08T14:02:28Z">
        <w:r>
          <w:rPr>
            <w:rFonts w:ascii="Times New Roman" w:hAnsi="Times New Roman"/>
            <w:i/>
            <w:sz w:val="24"/>
            <w:szCs w:val="24"/>
          </w:rPr>
          <w:t>Revista Brasileira de Epidemiologia</w:t>
        </w:r>
      </w:ins>
      <w:ins w:id="1166" w:author="Unknown Author" w:date="2021-02-08T14:02:28Z">
        <w:r>
          <w:rPr>
            <w:rFonts w:ascii="Times New Roman" w:hAnsi="Times New Roman"/>
            <w:sz w:val="24"/>
            <w:szCs w:val="24"/>
          </w:rPr>
          <w:t xml:space="preserve"> 20(S1). doi:10.1590/1980-5497201700050001.</w:t>
        </w:r>
      </w:ins>
    </w:p>
    <w:p>
      <w:pPr>
        <w:pStyle w:val="Bibliography"/>
        <w:rPr>
          <w:rFonts w:ascii="Times New Roman" w:hAnsi="Times New Roman"/>
          <w:sz w:val="24"/>
          <w:szCs w:val="24"/>
        </w:rPr>
      </w:pPr>
      <w:r>
        <w:rPr>
          <w:rFonts w:ascii="Times New Roman" w:hAnsi="Times New Roman"/>
          <w:sz w:val="24"/>
          <w:szCs w:val="24"/>
        </w:rPr>
        <w:t xml:space="preserve">Fink, G., Günther, I., and Hill, K. (2016). Urban Mortality Transitions: The Role of Slums. In: Ramiro Fariñas, D. and Oris, M. (eds.). </w:t>
      </w:r>
      <w:r>
        <w:rPr>
          <w:rFonts w:ascii="Times New Roman" w:hAnsi="Times New Roman"/>
          <w:i/>
          <w:sz w:val="24"/>
          <w:szCs w:val="24"/>
        </w:rPr>
        <w:t>New Approaches to Death in Cities During the Health Transition</w:t>
      </w:r>
      <w:r>
        <w:rPr>
          <w:rFonts w:ascii="Times New Roman" w:hAnsi="Times New Roman"/>
          <w:sz w:val="24"/>
          <w:szCs w:val="24"/>
        </w:rPr>
        <w:t>. Cham: Springer International Publishing: 197–216.</w:t>
      </w:r>
      <w:bookmarkStart w:id="25" w:name="ref-fink_etal2016"/>
      <w:bookmarkEnd w:id="25"/>
    </w:p>
    <w:p>
      <w:pPr>
        <w:pStyle w:val="Bibliography"/>
        <w:rPr/>
      </w:pPr>
      <w:r>
        <w:rPr>
          <w:rFonts w:ascii="Times New Roman" w:hAnsi="Times New Roman"/>
          <w:sz w:val="24"/>
          <w:szCs w:val="24"/>
        </w:rPr>
        <w:t xml:space="preserve">Garcia, J. (2020). Urban–rural differentials in Latin American infant mortality. </w:t>
      </w:r>
      <w:r>
        <w:rPr>
          <w:rFonts w:ascii="Times New Roman" w:hAnsi="Times New Roman"/>
          <w:i/>
          <w:sz w:val="24"/>
          <w:szCs w:val="24"/>
        </w:rPr>
        <w:t>Demographic Research</w:t>
      </w:r>
      <w:r>
        <w:rPr>
          <w:rFonts w:ascii="Times New Roman" w:hAnsi="Times New Roman"/>
          <w:sz w:val="24"/>
          <w:szCs w:val="24"/>
        </w:rPr>
        <w:t xml:space="preserve"> 42(8):203–244. doi:</w:t>
      </w:r>
      <w:hyperlink r:id="rId11">
        <w:r>
          <w:rPr>
            <w:rFonts w:ascii="Times New Roman" w:hAnsi="Times New Roman"/>
            <w:sz w:val="24"/>
            <w:szCs w:val="24"/>
          </w:rPr>
          <w:t>10.4054/DemRes.2020.42.8</w:t>
        </w:r>
      </w:hyperlink>
      <w:r>
        <w:rPr>
          <w:rFonts w:ascii="Times New Roman" w:hAnsi="Times New Roman"/>
          <w:sz w:val="24"/>
          <w:szCs w:val="24"/>
        </w:rPr>
        <w:t>.</w:t>
      </w:r>
    </w:p>
    <w:p>
      <w:pPr>
        <w:pStyle w:val="Bibliography"/>
        <w:rPr/>
      </w:pPr>
      <w:r>
        <w:rPr>
          <w:rFonts w:ascii="Times New Roman" w:hAnsi="Times New Roman"/>
          <w:sz w:val="24"/>
          <w:szCs w:val="24"/>
        </w:rPr>
        <w:t xml:space="preserve">Guimarães, R.M. (2018). A teoria da equidade reversa se aplica na atenção primária à saúde? Evidências de 5 564 municípios brasileiros. </w:t>
      </w:r>
      <w:r>
        <w:rPr>
          <w:rFonts w:ascii="Times New Roman" w:hAnsi="Times New Roman"/>
          <w:i/>
          <w:sz w:val="24"/>
          <w:szCs w:val="24"/>
        </w:rPr>
        <w:t>Revista Panamericana de Salud Pública [online]</w:t>
      </w:r>
      <w:r>
        <w:rPr>
          <w:rFonts w:ascii="Times New Roman" w:hAnsi="Times New Roman"/>
          <w:sz w:val="24"/>
          <w:szCs w:val="24"/>
        </w:rPr>
        <w:t xml:space="preserve"> 42. doi:</w:t>
      </w:r>
      <w:hyperlink r:id="rId12">
        <w:r>
          <w:rPr>
            <w:rFonts w:ascii="Times New Roman" w:hAnsi="Times New Roman"/>
            <w:sz w:val="24"/>
            <w:szCs w:val="24"/>
          </w:rPr>
          <w:t>10.26633/RPSP.2018.128</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Henning-Smith, C., Prasad, S., Casey, M., Kozhimannil, K., and Moscovice, I. (2019). Rural-urban differences in medicare quality scores persist after adjusting for sociodemographic and environmental characteristics. </w:t>
      </w:r>
      <w:r>
        <w:rPr>
          <w:rFonts w:ascii="Times New Roman" w:hAnsi="Times New Roman"/>
          <w:i/>
          <w:sz w:val="24"/>
          <w:szCs w:val="24"/>
        </w:rPr>
        <w:t>The Journal of Rural Health</w:t>
      </w:r>
      <w:r>
        <w:rPr>
          <w:rFonts w:ascii="Times New Roman" w:hAnsi="Times New Roman"/>
          <w:sz w:val="24"/>
          <w:szCs w:val="24"/>
        </w:rPr>
        <w:t xml:space="preserve"> 35(1):58–67.</w:t>
      </w:r>
      <w:bookmarkStart w:id="26" w:name="ref-henning_etal2019"/>
      <w:bookmarkEnd w:id="26"/>
    </w:p>
    <w:p>
      <w:pPr>
        <w:pStyle w:val="Bibliography"/>
        <w:rPr>
          <w:rFonts w:ascii="Times New Roman" w:hAnsi="Times New Roman"/>
          <w:sz w:val="24"/>
          <w:szCs w:val="24"/>
        </w:rPr>
      </w:pPr>
      <w:r>
        <w:rPr>
          <w:rFonts w:ascii="Times New Roman" w:hAnsi="Times New Roman"/>
          <w:sz w:val="24"/>
          <w:szCs w:val="24"/>
        </w:rPr>
        <w:t xml:space="preserve">Hill, K. (1987). Estimating census and death registration completeness. </w:t>
      </w:r>
      <w:r>
        <w:rPr>
          <w:rFonts w:ascii="Times New Roman" w:hAnsi="Times New Roman"/>
          <w:i/>
          <w:sz w:val="24"/>
          <w:szCs w:val="24"/>
        </w:rPr>
        <w:t>Asian Pac Popul Forum East-West Popul</w:t>
      </w:r>
      <w:r>
        <w:rPr>
          <w:rFonts w:ascii="Times New Roman" w:hAnsi="Times New Roman"/>
          <w:sz w:val="24"/>
          <w:szCs w:val="24"/>
        </w:rPr>
        <w:t xml:space="preserve"> 1(3):23–24.</w:t>
      </w:r>
      <w:bookmarkStart w:id="27" w:name="ref-hill1987"/>
      <w:bookmarkEnd w:id="27"/>
    </w:p>
    <w:p>
      <w:pPr>
        <w:pStyle w:val="Bibliography"/>
        <w:rPr>
          <w:rFonts w:ascii="Times New Roman" w:hAnsi="Times New Roman"/>
          <w:sz w:val="24"/>
          <w:szCs w:val="24"/>
        </w:rPr>
      </w:pPr>
      <w:r>
        <w:rPr>
          <w:rFonts w:ascii="Times New Roman" w:hAnsi="Times New Roman"/>
          <w:sz w:val="24"/>
          <w:szCs w:val="24"/>
        </w:rPr>
        <w:t xml:space="preserve">Hill, K., You, D., and Choi, Y. (2009). Death distribution methods for estimating adult mortality: Sensitivity analysis with simulated data errors. </w:t>
      </w:r>
      <w:r>
        <w:rPr>
          <w:rFonts w:ascii="Times New Roman" w:hAnsi="Times New Roman"/>
          <w:i/>
          <w:sz w:val="24"/>
          <w:szCs w:val="24"/>
        </w:rPr>
        <w:t>Demographic Research</w:t>
      </w:r>
      <w:r>
        <w:rPr>
          <w:rFonts w:ascii="Times New Roman" w:hAnsi="Times New Roman"/>
          <w:sz w:val="24"/>
          <w:szCs w:val="24"/>
        </w:rPr>
        <w:t xml:space="preserve"> 21(9):235–254.</w:t>
      </w:r>
      <w:bookmarkStart w:id="28" w:name="ref-hill_etal2009"/>
      <w:bookmarkEnd w:id="28"/>
    </w:p>
    <w:p>
      <w:pPr>
        <w:pStyle w:val="Bibliography"/>
        <w:rPr>
          <w:rFonts w:ascii="Times New Roman" w:hAnsi="Times New Roman"/>
          <w:ins w:id="1169" w:author="Unknown Author" w:date="2021-02-08T14:02:28Z"/>
          <w:sz w:val="24"/>
          <w:szCs w:val="24"/>
        </w:rPr>
      </w:pPr>
      <w:ins w:id="1168" w:author="Unknown Author" w:date="2021-02-08T14:02:28Z">
        <w:r>
          <w:rPr>
            <w:rFonts w:ascii="Times New Roman" w:hAnsi="Times New Roman"/>
            <w:sz w:val="24"/>
            <w:szCs w:val="24"/>
          </w:rPr>
          <w:t>IBGE (2013). 2013 national health survey..</w:t>
        </w:r>
      </w:ins>
      <w:bookmarkStart w:id="29" w:name="ref-pns2013"/>
      <w:bookmarkEnd w:id="29"/>
    </w:p>
    <w:p>
      <w:pPr>
        <w:pStyle w:val="Bibliography"/>
        <w:spacing w:lineRule="auto" w:line="240"/>
        <w:rPr>
          <w:rFonts w:ascii="Times New Roman" w:hAnsi="Times New Roman"/>
          <w:del w:id="1171" w:author="Unknown Author" w:date="2021-02-08T14:02:28Z"/>
        </w:rPr>
      </w:pPr>
      <w:del w:id="1170" w:author="Unknown Author" w:date="2021-02-08T14:02:28Z">
        <w:r>
          <w:rPr/>
          <w:delText>Instituto Brasileiro de Geografia e Estatística (IBGE) (2010). Censo Demográfico.</w:delText>
        </w:r>
      </w:del>
    </w:p>
    <w:p>
      <w:pPr>
        <w:pStyle w:val="Bibliography"/>
        <w:rPr>
          <w:rFonts w:ascii="Times New Roman" w:hAnsi="Times New Roman"/>
          <w:sz w:val="24"/>
          <w:szCs w:val="24"/>
        </w:rPr>
      </w:pPr>
      <w:ins w:id="1172" w:author="Unknown Author" w:date="2021-02-08T14:02:28Z">
        <w:r>
          <w:rPr>
            <w:rFonts w:ascii="Times New Roman" w:hAnsi="Times New Roman"/>
            <w:sz w:val="24"/>
            <w:szCs w:val="24"/>
          </w:rPr>
          <w:t xml:space="preserve">IBGE (2017). </w:t>
        </w:r>
      </w:ins>
      <w:ins w:id="1173" w:author="Unknown Author" w:date="2021-02-08T14:02:28Z">
        <w:r>
          <w:rPr>
            <w:rFonts w:ascii="Times New Roman" w:hAnsi="Times New Roman"/>
            <w:i/>
            <w:sz w:val="24"/>
            <w:szCs w:val="24"/>
          </w:rPr>
          <w:t>Classificação E Caracterização Dos Espaços Rurais E Urbanos Do Brasil: Uma Primeira Aproximação</w:t>
        </w:r>
      </w:ins>
      <w:ins w:id="1174" w:author="Unknown Author" w:date="2021-02-08T14:02:28Z">
        <w:r>
          <w:rPr>
            <w:rFonts w:ascii="Times New Roman" w:hAnsi="Times New Roman"/>
            <w:sz w:val="24"/>
            <w:szCs w:val="24"/>
          </w:rPr>
          <w:t xml:space="preserve">. Rio de Janeiro: </w:t>
        </w:r>
      </w:ins>
      <w:r>
        <w:rPr>
          <w:rFonts w:ascii="Times New Roman" w:hAnsi="Times New Roman"/>
          <w:sz w:val="24"/>
          <w:szCs w:val="24"/>
        </w:rPr>
        <w:t>Instituto Brasileiro de Geografia e Estatística</w:t>
      </w:r>
      <w:ins w:id="1175" w:author="Unknown Author" w:date="2021-02-08T14:02:28Z">
        <w:r>
          <w:rPr>
            <w:rFonts w:ascii="Times New Roman" w:hAnsi="Times New Roman"/>
            <w:sz w:val="24"/>
            <w:szCs w:val="24"/>
          </w:rPr>
          <w:t>.: pages</w:t>
        </w:r>
      </w:ins>
      <w:del w:id="1176" w:author="Unknown Author" w:date="2021-02-08T14:02:28Z">
        <w:r>
          <w:rPr>
            <w:sz w:val="24"/>
            <w:szCs w:val="24"/>
          </w:rPr>
          <w:delText xml:space="preserve"> (IBGE) (2013). Pesquisa Nacional de Saúde</w:delText>
        </w:r>
      </w:del>
      <w:r>
        <w:rPr>
          <w:rFonts w:ascii="Times New Roman" w:hAnsi="Times New Roman"/>
          <w:sz w:val="24"/>
          <w:szCs w:val="24"/>
        </w:rPr>
        <w:t>.</w:t>
      </w:r>
      <w:bookmarkStart w:id="30" w:name="ref-ibge2017"/>
      <w:bookmarkEnd w:id="30"/>
    </w:p>
    <w:p>
      <w:pPr>
        <w:pStyle w:val="Bibliography"/>
        <w:rPr>
          <w:rFonts w:ascii="Times New Roman" w:hAnsi="Times New Roman"/>
          <w:sz w:val="24"/>
          <w:szCs w:val="24"/>
        </w:rPr>
      </w:pPr>
      <w:r>
        <w:rPr>
          <w:rFonts w:ascii="Times New Roman" w:hAnsi="Times New Roman"/>
          <w:sz w:val="24"/>
          <w:szCs w:val="24"/>
        </w:rPr>
        <w:t xml:space="preserve">Lima, Â.R.A., Dias, N.S., Lopes, L.B., and Heck, R.M. (2019). Health needs of the rural population: How can health professionals contribute? </w:t>
      </w:r>
      <w:r>
        <w:rPr>
          <w:rFonts w:ascii="Times New Roman" w:hAnsi="Times New Roman"/>
          <w:i/>
          <w:sz w:val="24"/>
          <w:szCs w:val="24"/>
        </w:rPr>
        <w:t>Saúde debate</w:t>
      </w:r>
      <w:r>
        <w:rPr>
          <w:rFonts w:ascii="Times New Roman" w:hAnsi="Times New Roman"/>
          <w:sz w:val="24"/>
          <w:szCs w:val="24"/>
        </w:rPr>
        <w:t xml:space="preserve"> 43(122).</w:t>
      </w:r>
      <w:bookmarkStart w:id="31" w:name="ref-lima_etal2019"/>
      <w:bookmarkEnd w:id="31"/>
    </w:p>
    <w:p>
      <w:pPr>
        <w:pStyle w:val="Bibliography"/>
        <w:rPr/>
      </w:pPr>
      <w:r>
        <w:rPr>
          <w:rFonts w:ascii="Times New Roman" w:hAnsi="Times New Roman"/>
          <w:sz w:val="24"/>
          <w:szCs w:val="24"/>
        </w:rPr>
        <w:t xml:space="preserve">Macinko, J., Guanais, F.C., and </w:t>
      </w:r>
      <w:ins w:id="1177" w:author="Unknown Author" w:date="2021-02-08T14:02:28Z">
        <w:r>
          <w:rPr>
            <w:rFonts w:ascii="Times New Roman" w:hAnsi="Times New Roman"/>
            <w:sz w:val="24"/>
            <w:szCs w:val="24"/>
          </w:rPr>
          <w:t xml:space="preserve">Fátima Marinho de Souza, </w:t>
        </w:r>
      </w:ins>
      <w:del w:id="1178" w:author="Unknown Author" w:date="2021-02-08T14:02:28Z">
        <w:r>
          <w:rPr>
            <w:sz w:val="24"/>
            <w:szCs w:val="24"/>
          </w:rPr>
          <w:delText>Souza, F.</w:delText>
        </w:r>
      </w:del>
      <w:r>
        <w:rPr>
          <w:rFonts w:ascii="Times New Roman" w:hAnsi="Times New Roman"/>
          <w:sz w:val="24"/>
          <w:szCs w:val="24"/>
        </w:rPr>
        <w:t xml:space="preserve">M. de (2006). Evaluation of the impact of the family health program on infant mortality in brazil, 19902002. </w:t>
      </w:r>
      <w:r>
        <w:rPr>
          <w:rFonts w:ascii="Times New Roman" w:hAnsi="Times New Roman"/>
          <w:i/>
          <w:sz w:val="24"/>
          <w:szCs w:val="24"/>
        </w:rPr>
        <w:t>Journal of Epidemiology &amp; Community Health</w:t>
      </w:r>
      <w:r>
        <w:rPr>
          <w:rFonts w:ascii="Times New Roman" w:hAnsi="Times New Roman"/>
          <w:sz w:val="24"/>
          <w:szCs w:val="24"/>
        </w:rPr>
        <w:t xml:space="preserve"> 60(1):13–19. doi:</w:t>
      </w:r>
      <w:hyperlink r:id="rId13">
        <w:r>
          <w:rPr>
            <w:rFonts w:ascii="Times New Roman" w:hAnsi="Times New Roman"/>
            <w:sz w:val="24"/>
            <w:szCs w:val="24"/>
          </w:rPr>
          <w:t>10.1136/jech.2005.038323</w:t>
        </w:r>
      </w:hyperlink>
      <w:r>
        <w:rPr>
          <w:rFonts w:ascii="Times New Roman" w:hAnsi="Times New Roman"/>
          <w:sz w:val="24"/>
          <w:szCs w:val="24"/>
        </w:rPr>
        <w:t>.</w:t>
      </w:r>
    </w:p>
    <w:p>
      <w:pPr>
        <w:pStyle w:val="Bibliography"/>
        <w:rPr/>
      </w:pPr>
      <w:r>
        <w:rPr>
          <w:rFonts w:ascii="Times New Roman" w:hAnsi="Times New Roman"/>
          <w:sz w:val="24"/>
          <w:szCs w:val="24"/>
        </w:rPr>
        <w:t xml:space="preserve">Maia, </w:t>
      </w:r>
      <w:ins w:id="1179" w:author="Unknown Author" w:date="2021-02-08T14:02:28Z">
        <w:r>
          <w:rPr>
            <w:rFonts w:ascii="Times New Roman" w:hAnsi="Times New Roman"/>
            <w:sz w:val="24"/>
            <w:szCs w:val="24"/>
          </w:rPr>
          <w:t>A.G. and Rodrigues, C.G.</w:t>
        </w:r>
      </w:ins>
      <w:del w:id="1180" w:author="Unknown Author" w:date="2021-02-08T14:02:28Z">
        <w:r>
          <w:rPr>
            <w:sz w:val="24"/>
            <w:szCs w:val="24"/>
          </w:rPr>
          <w:delText>C.G., Alexandre Gori and Rodrigues</w:delText>
        </w:r>
      </w:del>
      <w:r>
        <w:rPr>
          <w:rFonts w:ascii="Times New Roman" w:hAnsi="Times New Roman"/>
          <w:sz w:val="24"/>
          <w:szCs w:val="24"/>
        </w:rPr>
        <w:t xml:space="preserve"> (2010). Saúde e mercado de trabalho no Brasil: diferenciais entre ocupados agrícolas e não agrícolas. </w:t>
      </w:r>
      <w:r>
        <w:rPr>
          <w:rFonts w:ascii="Times New Roman" w:hAnsi="Times New Roman"/>
          <w:i/>
          <w:sz w:val="24"/>
          <w:szCs w:val="24"/>
        </w:rPr>
        <w:t>Revista de Economia e Sociologia Rural</w:t>
      </w:r>
      <w:r>
        <w:rPr>
          <w:rFonts w:ascii="Times New Roman" w:hAnsi="Times New Roman"/>
          <w:sz w:val="24"/>
          <w:szCs w:val="24"/>
        </w:rPr>
        <w:t xml:space="preserve"> 48:737–765. </w:t>
      </w:r>
      <w:hyperlink r:id="rId14">
        <w:r>
          <w:rPr>
            <w:rFonts w:ascii="Times New Roman" w:hAnsi="Times New Roman"/>
            <w:sz w:val="24"/>
            <w:szCs w:val="24"/>
          </w:rPr>
          <w:t>http://www.scielo.br/scielo.php?script=sci_arttext&amp;pid=S0103-20032010000400010&amp;nrm=iso</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rFonts w:ascii="Times New Roman" w:hAnsi="Times New Roman"/>
          <w:i/>
          <w:sz w:val="24"/>
          <w:szCs w:val="24"/>
        </w:rPr>
        <w:t>Revista Brasileira de Epidemiologia</w:t>
      </w:r>
      <w:r>
        <w:rPr>
          <w:rFonts w:ascii="Times New Roman" w:hAnsi="Times New Roman"/>
          <w:sz w:val="24"/>
          <w:szCs w:val="24"/>
        </w:rPr>
        <w:t xml:space="preserve"> 20:142–156.</w:t>
      </w:r>
      <w:bookmarkStart w:id="32" w:name="ref-malta_etal2017"/>
      <w:bookmarkEnd w:id="32"/>
    </w:p>
    <w:p>
      <w:pPr>
        <w:pStyle w:val="Bibliography"/>
        <w:rPr/>
      </w:pPr>
      <w:r>
        <w:rPr>
          <w:rFonts w:ascii="Times New Roman" w:hAnsi="Times New Roman"/>
          <w:sz w:val="24"/>
          <w:szCs w:val="24"/>
        </w:rPr>
        <w:t xml:space="preserve">Malta, M.A.S.A.S., Deborah Carvalho AND Santos (2016). Family Health Strategy Coverage in Brazil, according to the National Health Survey, 2013. </w:t>
      </w:r>
      <w:r>
        <w:rPr>
          <w:rFonts w:ascii="Times New Roman" w:hAnsi="Times New Roman"/>
          <w:i/>
          <w:sz w:val="24"/>
          <w:szCs w:val="24"/>
        </w:rPr>
        <w:t>Ciência &amp; Saúde Coletiva</w:t>
      </w:r>
      <w:r>
        <w:rPr>
          <w:rFonts w:ascii="Times New Roman" w:hAnsi="Times New Roman"/>
          <w:sz w:val="24"/>
          <w:szCs w:val="24"/>
        </w:rPr>
        <w:t xml:space="preserve"> 21:327–338. </w:t>
      </w:r>
      <w:hyperlink r:id="rId15">
        <w:r>
          <w:rPr>
            <w:rFonts w:ascii="Times New Roman" w:hAnsi="Times New Roman"/>
            <w:sz w:val="24"/>
            <w:szCs w:val="24"/>
          </w:rPr>
          <w:t>http://www.scielo.br/scielo.php?script=sci_arttext&amp;pid=S1413-81232016000200327&amp;nrm=iso</w:t>
        </w:r>
      </w:hyperlink>
      <w:r>
        <w:rPr>
          <w:rFonts w:ascii="Times New Roman" w:hAnsi="Times New Roman"/>
          <w:sz w:val="24"/>
          <w:szCs w:val="24"/>
        </w:rPr>
        <w:t>.</w:t>
      </w:r>
    </w:p>
    <w:p>
      <w:pPr>
        <w:pStyle w:val="Bibliography"/>
        <w:rPr/>
      </w:pPr>
      <w:ins w:id="1181" w:author="Unknown Author" w:date="2021-02-08T14:02:28Z">
        <w:r>
          <w:rPr>
            <w:rFonts w:ascii="Times New Roman" w:hAnsi="Times New Roman"/>
            <w:sz w:val="24"/>
            <w:szCs w:val="24"/>
          </w:rPr>
          <w:t xml:space="preserve">Melo, N.C.V. de, Teixeira, K.M.D., Barbosa, T.L., Montoya, Á.J.A., and Silveira, M.B. (2016). Arranjo domiciliar de idosos no Brasil: análises a partir da Pesquisa Nacional por Amostra de Domicílios (2009). </w:t>
        </w:r>
      </w:ins>
      <w:ins w:id="1182" w:author="Unknown Author" w:date="2021-02-08T14:02:28Z">
        <w:r>
          <w:rPr>
            <w:rFonts w:ascii="Times New Roman" w:hAnsi="Times New Roman"/>
            <w:i/>
            <w:sz w:val="24"/>
            <w:szCs w:val="24"/>
          </w:rPr>
          <w:t>Revista Brasileira de Geriatria e Gerontologia</w:t>
        </w:r>
      </w:ins>
      <w:ins w:id="1183" w:author="Unknown Author" w:date="2021-02-08T14:02:28Z">
        <w:r>
          <w:rPr>
            <w:rFonts w:ascii="Times New Roman" w:hAnsi="Times New Roman"/>
            <w:sz w:val="24"/>
            <w:szCs w:val="24"/>
          </w:rPr>
          <w:t xml:space="preserve"> 19(1):139–151. doi:</w:t>
        </w:r>
      </w:ins>
      <w:hyperlink r:id="rId16">
        <w:ins w:id="1184" w:author="Unknown Author" w:date="2021-02-08T14:02:28Z">
          <w:r>
            <w:rPr>
              <w:rFonts w:ascii="Times New Roman" w:hAnsi="Times New Roman"/>
              <w:sz w:val="24"/>
              <w:szCs w:val="24"/>
            </w:rPr>
            <w:t>10.1590/1809-9823.2016.15011</w:t>
          </w:r>
        </w:ins>
      </w:hyperlink>
      <w:ins w:id="1185" w:author="Unknown Author" w:date="2021-02-08T14:02:28Z">
        <w:r>
          <w:rPr>
            <w:rFonts w:ascii="Times New Roman" w:hAnsi="Times New Roman"/>
            <w:sz w:val="24"/>
            <w:szCs w:val="24"/>
          </w:rPr>
          <w:t>.</w:t>
        </w:r>
      </w:ins>
    </w:p>
    <w:p>
      <w:pPr>
        <w:pStyle w:val="Bibliography"/>
        <w:rPr>
          <w:rFonts w:ascii="Times New Roman" w:hAnsi="Times New Roman"/>
          <w:sz w:val="24"/>
          <w:szCs w:val="24"/>
        </w:rPr>
      </w:pPr>
      <w:r>
        <w:rPr>
          <w:rFonts w:ascii="Times New Roman" w:hAnsi="Times New Roman"/>
          <w:sz w:val="24"/>
          <w:szCs w:val="24"/>
        </w:rPr>
        <w:t xml:space="preserve">Menashe-Oren, A. and Stecklov, G. (2018). Urban–rural disparities in adult mortality in sub-saharan africa. </w:t>
      </w:r>
      <w:r>
        <w:rPr>
          <w:rFonts w:ascii="Times New Roman" w:hAnsi="Times New Roman"/>
          <w:i/>
          <w:sz w:val="24"/>
          <w:szCs w:val="24"/>
        </w:rPr>
        <w:t>Demographic Research</w:t>
      </w:r>
      <w:r>
        <w:rPr>
          <w:rFonts w:ascii="Times New Roman" w:hAnsi="Times New Roman"/>
          <w:sz w:val="24"/>
          <w:szCs w:val="24"/>
        </w:rPr>
        <w:t xml:space="preserve"> 39:136–176.</w:t>
      </w:r>
      <w:bookmarkStart w:id="33" w:name="ref-oren2018"/>
      <w:bookmarkEnd w:id="33"/>
    </w:p>
    <w:p>
      <w:pPr>
        <w:pStyle w:val="Bibliography"/>
        <w:rPr>
          <w:rFonts w:ascii="Times New Roman" w:hAnsi="Times New Roman"/>
          <w:sz w:val="24"/>
          <w:szCs w:val="24"/>
        </w:rPr>
      </w:pPr>
      <w:r>
        <w:rPr>
          <w:rFonts w:ascii="Times New Roman" w:hAnsi="Times New Roman"/>
          <w:sz w:val="24"/>
          <w:szCs w:val="24"/>
        </w:rPr>
        <w:t xml:space="preserve">Moreira, J.P.L., Oliveira, B.L.C.A. de, Muzi, C.D., Cunha, C.L.F., Brito, A. dos S., and Luiz, R.R. (2015). A saúde dos trabalhadores da atividade rural no Brasil. </w:t>
      </w:r>
      <w:r>
        <w:rPr>
          <w:rFonts w:ascii="Times New Roman" w:hAnsi="Times New Roman"/>
          <w:i/>
          <w:sz w:val="24"/>
          <w:szCs w:val="24"/>
        </w:rPr>
        <w:t>Cadernos de Saúde Pública</w:t>
      </w:r>
      <w:r>
        <w:rPr>
          <w:rFonts w:ascii="Times New Roman" w:hAnsi="Times New Roman"/>
          <w:sz w:val="24"/>
          <w:szCs w:val="24"/>
        </w:rPr>
        <w:t xml:space="preserve"> 31:1698–1708.</w:t>
      </w:r>
      <w:bookmarkStart w:id="34" w:name="ref-moreira_etal2015"/>
      <w:bookmarkEnd w:id="34"/>
    </w:p>
    <w:p>
      <w:pPr>
        <w:pStyle w:val="Bibliography"/>
        <w:rPr>
          <w:rFonts w:ascii="Times New Roman" w:hAnsi="Times New Roman"/>
          <w:ins w:id="1190" w:author="Unknown Author" w:date="2021-02-08T14:02:28Z"/>
          <w:sz w:val="24"/>
          <w:szCs w:val="24"/>
        </w:rPr>
      </w:pPr>
      <w:ins w:id="1187" w:author="Unknown Author" w:date="2021-02-08T14:02:28Z">
        <w:r>
          <w:rPr>
            <w:rFonts w:ascii="Times New Roman" w:hAnsi="Times New Roman"/>
            <w:sz w:val="24"/>
            <w:szCs w:val="24"/>
          </w:rPr>
          <w:t xml:space="preserve">Moultrie, T., Dorrington, R., Hill, A., Hill, K., Timæus, I., and Zaba, B. (2013). </w:t>
        </w:r>
      </w:ins>
      <w:ins w:id="1188" w:author="Unknown Author" w:date="2021-02-08T14:02:28Z">
        <w:r>
          <w:rPr>
            <w:rFonts w:ascii="Times New Roman" w:hAnsi="Times New Roman"/>
            <w:i/>
            <w:sz w:val="24"/>
            <w:szCs w:val="24"/>
          </w:rPr>
          <w:t>Tools for Demographic Estimation</w:t>
        </w:r>
      </w:ins>
      <w:ins w:id="1189" w:author="Unknown Author" w:date="2021-02-08T14:02:28Z">
        <w:r>
          <w:rPr>
            <w:rFonts w:ascii="Times New Roman" w:hAnsi="Times New Roman"/>
            <w:sz w:val="24"/>
            <w:szCs w:val="24"/>
          </w:rPr>
          <w:t>. Paris: International Union for the Scientific Study of Population (IUSSP).</w:t>
        </w:r>
      </w:ins>
      <w:bookmarkStart w:id="35" w:name="ref-moultrie_etal2013"/>
      <w:bookmarkEnd w:id="35"/>
    </w:p>
    <w:p>
      <w:pPr>
        <w:pStyle w:val="Bibliography"/>
        <w:rPr>
          <w:rFonts w:ascii="Times New Roman" w:hAnsi="Times New Roman"/>
          <w:ins w:id="1194" w:author="Unknown Author" w:date="2021-02-08T14:02:28Z"/>
          <w:sz w:val="24"/>
          <w:szCs w:val="24"/>
        </w:rPr>
      </w:pPr>
      <w:ins w:id="1191" w:author="Unknown Author" w:date="2021-02-08T14:02:28Z">
        <w:r>
          <w:rPr>
            <w:rFonts w:ascii="Times New Roman" w:hAnsi="Times New Roman"/>
            <w:sz w:val="24"/>
            <w:szCs w:val="24"/>
          </w:rPr>
          <w:t xml:space="preserve">Pera, C.K.L. and Mello Bueno, L.M. de (2016). Revendo o uso de dados do ibge para pesquisa e planejamento territorial: Reflexões quanto à classificação da situação urbana e rural. </w:t>
        </w:r>
      </w:ins>
      <w:ins w:id="1192" w:author="Unknown Author" w:date="2021-02-08T14:02:28Z">
        <w:r>
          <w:rPr>
            <w:rFonts w:ascii="Times New Roman" w:hAnsi="Times New Roman"/>
            <w:i/>
            <w:sz w:val="24"/>
            <w:szCs w:val="24"/>
          </w:rPr>
          <w:t>Cadernos Metrópole</w:t>
        </w:r>
      </w:ins>
      <w:ins w:id="1193" w:author="Unknown Author" w:date="2021-02-08T14:02:28Z">
        <w:r>
          <w:rPr>
            <w:rFonts w:ascii="Times New Roman" w:hAnsi="Times New Roman"/>
            <w:sz w:val="24"/>
            <w:szCs w:val="24"/>
          </w:rPr>
          <w:t xml:space="preserve"> 18(37).</w:t>
        </w:r>
      </w:ins>
      <w:bookmarkStart w:id="36" w:name="ref-pera_bueno2016"/>
      <w:bookmarkEnd w:id="36"/>
    </w:p>
    <w:p>
      <w:pPr>
        <w:pStyle w:val="Bibliography"/>
        <w:spacing w:lineRule="auto" w:line="240"/>
        <w:rPr>
          <w:del w:id="1200" w:author="Unknown Author" w:date="2021-02-08T14:02:28Z"/>
        </w:rPr>
      </w:pPr>
      <w:del w:id="1195" w:author="Unknown Author" w:date="2021-02-08T14:02:28Z">
        <w:r>
          <w:rPr/>
          <w:delText xml:space="preserve">Nepomuceno, M.R. and Turra, C.M. (2020). The population of centenarians in brazil: Historical estimates from 1900 to 2000. </w:delText>
        </w:r>
      </w:del>
      <w:del w:id="1196" w:author="Unknown Author" w:date="2021-02-08T14:02:28Z">
        <w:r>
          <w:rPr>
            <w:i/>
          </w:rPr>
          <w:delText>Population and Development Review</w:delText>
        </w:r>
      </w:del>
      <w:del w:id="1197" w:author="Unknown Author" w:date="2021-02-08T14:02:28Z">
        <w:r>
          <w:rPr/>
          <w:delText xml:space="preserve"> n/a(n/a). doi:</w:delText>
        </w:r>
      </w:del>
      <w:hyperlink r:id="rId17">
        <w:del w:id="1198" w:author="Unknown Author" w:date="2021-02-08T14:02:28Z">
          <w:r>
            <w:rPr>
              <w:rStyle w:val="ListLabel23"/>
            </w:rPr>
            <w:delText>10.1111/padr.12355</w:delText>
          </w:r>
        </w:del>
      </w:hyperlink>
      <w:del w:id="1199" w:author="Unknown Author" w:date="2021-02-08T14:02:28Z">
        <w:r>
          <w:rPr/>
          <w:delText>.</w:delText>
        </w:r>
      </w:del>
    </w:p>
    <w:p>
      <w:pPr>
        <w:pStyle w:val="Bibliography"/>
        <w:rPr>
          <w:rFonts w:ascii="Times New Roman" w:hAnsi="Times New Roman"/>
          <w:sz w:val="24"/>
          <w:szCs w:val="24"/>
        </w:rPr>
      </w:pPr>
      <w:r>
        <w:rPr>
          <w:rFonts w:ascii="Times New Roman" w:hAnsi="Times New Roman"/>
          <w:sz w:val="24"/>
          <w:szCs w:val="24"/>
        </w:rPr>
        <w:t xml:space="preserve">Pereira, F.N.A. (2018). </w:t>
      </w:r>
      <w:r>
        <w:rPr>
          <w:rFonts w:ascii="Times New Roman" w:hAnsi="Times New Roman"/>
          <w:i/>
          <w:sz w:val="24"/>
          <w:szCs w:val="24"/>
        </w:rPr>
        <w:t>Geografia é Destino? Diferenciais de Mortalidade Por Local de Moradia No Brasil Dentre Moradores de áreas Urbanas de Favela E Não Favela</w:t>
      </w:r>
      <w:r>
        <w:rPr>
          <w:rFonts w:ascii="Times New Roman" w:hAnsi="Times New Roman"/>
          <w:sz w:val="24"/>
          <w:szCs w:val="24"/>
        </w:rPr>
        <w:t>. Poços de Caldas, Brasil: Associação Brasileira de Estudos Populacionais.</w:t>
      </w:r>
      <w:bookmarkStart w:id="37" w:name="ref-pereira2018"/>
      <w:bookmarkEnd w:id="37"/>
    </w:p>
    <w:p>
      <w:pPr>
        <w:pStyle w:val="Bibliography"/>
        <w:rPr>
          <w:rFonts w:ascii="Times New Roman" w:hAnsi="Times New Roman"/>
          <w:sz w:val="24"/>
          <w:szCs w:val="24"/>
        </w:rPr>
      </w:pPr>
      <w:r>
        <w:rPr>
          <w:rFonts w:ascii="Times New Roman" w:hAnsi="Times New Roman"/>
          <w:sz w:val="24"/>
          <w:szCs w:val="24"/>
        </w:rPr>
        <w:t xml:space="preserve">Pereira, F.N.A. (2020). </w:t>
      </w:r>
      <w:r>
        <w:rPr>
          <w:rFonts w:ascii="Times New Roman" w:hAnsi="Times New Roman"/>
          <w:i/>
          <w:sz w:val="24"/>
          <w:szCs w:val="24"/>
        </w:rPr>
        <w:t>Penalidade urbana na mortalidade por local de moradia no Brasil: Diferenciais de mortalidade entre moradores de áreas urbanas em favelas, fora de favelas e de áreas rurais</w:t>
      </w:r>
      <w:r>
        <w:rPr>
          <w:rFonts w:ascii="Times New Roman" w:hAnsi="Times New Roman"/>
          <w:sz w:val="24"/>
          <w:szCs w:val="24"/>
        </w:rPr>
        <w:t>. [PhD thesis]. Belo Horizonte: Centro de Desenvolvimento e Planejamento Regional, Faculdade de Ciências Econômicas - UFMG.</w:t>
      </w:r>
      <w:bookmarkStart w:id="38" w:name="ref-pereira2020"/>
      <w:bookmarkEnd w:id="38"/>
    </w:p>
    <w:p>
      <w:pPr>
        <w:pStyle w:val="Bibliography"/>
        <w:rPr>
          <w:rFonts w:ascii="Times New Roman" w:hAnsi="Times New Roman"/>
          <w:sz w:val="24"/>
          <w:szCs w:val="24"/>
        </w:rPr>
      </w:pPr>
      <w:r>
        <w:rPr>
          <w:rFonts w:ascii="Times New Roman" w:hAnsi="Times New Roman"/>
          <w:sz w:val="24"/>
          <w:szCs w:val="24"/>
        </w:rPr>
        <w:t xml:space="preserve">Pereira, F.N.A. and Queiroz, B.L. (2016). Differences in mortality in </w:t>
      </w:r>
      <w:ins w:id="1201" w:author="Unknown Author" w:date="2021-02-08T14:02:28Z">
        <w:r>
          <w:rPr>
            <w:rFonts w:ascii="Times New Roman" w:hAnsi="Times New Roman"/>
            <w:sz w:val="24"/>
            <w:szCs w:val="24"/>
          </w:rPr>
          <w:t>brazilian</w:t>
        </w:r>
      </w:ins>
      <w:del w:id="1202" w:author="Unknown Author" w:date="2021-02-08T14:02:28Z">
        <w:r>
          <w:rPr>
            <w:sz w:val="24"/>
            <w:szCs w:val="24"/>
          </w:rPr>
          <w:delText>Brazilian</w:delText>
        </w:r>
      </w:del>
      <w:r>
        <w:rPr>
          <w:rFonts w:ascii="Times New Roman" w:hAnsi="Times New Roman"/>
          <w:sz w:val="24"/>
          <w:szCs w:val="24"/>
        </w:rPr>
        <w:t xml:space="preserve"> youth: The importance of household socioeconomic factors and living conditions in </w:t>
      </w:r>
      <w:ins w:id="1203" w:author="Unknown Author" w:date="2021-02-08T14:02:28Z">
        <w:r>
          <w:rPr>
            <w:rFonts w:ascii="Times New Roman" w:hAnsi="Times New Roman"/>
            <w:sz w:val="24"/>
            <w:szCs w:val="24"/>
          </w:rPr>
          <w:t>brazilian</w:t>
        </w:r>
      </w:ins>
      <w:del w:id="1204" w:author="Unknown Author" w:date="2021-02-08T14:02:28Z">
        <w:r>
          <w:rPr>
            <w:sz w:val="24"/>
            <w:szCs w:val="24"/>
          </w:rPr>
          <w:delText>Brazilian</w:delText>
        </w:r>
      </w:del>
      <w:r>
        <w:rPr>
          <w:rFonts w:ascii="Times New Roman" w:hAnsi="Times New Roman"/>
          <w:sz w:val="24"/>
          <w:szCs w:val="24"/>
        </w:rPr>
        <w:t xml:space="preserve"> municipalities and states. </w:t>
      </w:r>
      <w:r>
        <w:rPr>
          <w:rFonts w:ascii="Times New Roman" w:hAnsi="Times New Roman"/>
          <w:i/>
          <w:sz w:val="24"/>
          <w:szCs w:val="24"/>
        </w:rPr>
        <w:t>Cadernos de Saúde Pública</w:t>
      </w:r>
      <w:r>
        <w:rPr>
          <w:rFonts w:ascii="Times New Roman" w:hAnsi="Times New Roman"/>
          <w:sz w:val="24"/>
          <w:szCs w:val="24"/>
        </w:rPr>
        <w:t xml:space="preserve"> 32(9).</w:t>
      </w:r>
      <w:bookmarkStart w:id="39" w:name="ref-pereira_queiroz2016"/>
      <w:bookmarkEnd w:id="39"/>
    </w:p>
    <w:p>
      <w:pPr>
        <w:pStyle w:val="Bibliography"/>
        <w:rPr/>
      </w:pPr>
      <w:r>
        <w:rPr>
          <w:rFonts w:ascii="Times New Roman" w:hAnsi="Times New Roman"/>
          <w:sz w:val="24"/>
          <w:szCs w:val="24"/>
        </w:rPr>
        <w:t xml:space="preserve">Pimenta, L., Dutra, V.G.P., </w:t>
      </w:r>
      <w:ins w:id="1205" w:author="Unknown Author" w:date="2021-02-08T14:02:28Z">
        <w:r>
          <w:rPr>
            <w:rFonts w:ascii="Times New Roman" w:hAnsi="Times New Roman"/>
            <w:sz w:val="24"/>
            <w:szCs w:val="24"/>
          </w:rPr>
          <w:t>Castro]</w:t>
        </w:r>
      </w:ins>
      <w:del w:id="1206" w:author="Unknown Author" w:date="2021-02-08T14:02:28Z">
        <w:r>
          <w:rPr>
            <w:sz w:val="24"/>
            <w:szCs w:val="24"/>
          </w:rPr>
          <w:delText>de Castro</w:delText>
        </w:r>
      </w:del>
      <w:r>
        <w:rPr>
          <w:rFonts w:ascii="Times New Roman" w:hAnsi="Times New Roman"/>
          <w:sz w:val="24"/>
          <w:szCs w:val="24"/>
        </w:rPr>
        <w:t xml:space="preserve">, A.L.B. </w:t>
      </w:r>
      <w:ins w:id="1207" w:author="Unknown Author" w:date="2021-02-08T14:02:28Z">
        <w:r>
          <w:rPr>
            <w:rFonts w:ascii="Times New Roman" w:hAnsi="Times New Roman"/>
            <w:sz w:val="24"/>
            <w:szCs w:val="24"/>
          </w:rPr>
          <w:t xml:space="preserve">[de, </w:t>
        </w:r>
      </w:ins>
      <w:r>
        <w:rPr>
          <w:rFonts w:ascii="Times New Roman" w:hAnsi="Times New Roman"/>
          <w:sz w:val="24"/>
          <w:szCs w:val="24"/>
        </w:rPr>
        <w:t>and Guimarães, R.M. (2018). Analysis of conditions sensitive to primary care in</w:t>
      </w:r>
      <w:ins w:id="1208" w:author="Unknown Author" w:date="2021-02-08T14:02:28Z">
        <w:r>
          <w:rPr>
            <w:rFonts w:ascii="Times New Roman" w:hAnsi="Times New Roman"/>
            <w:sz w:val="24"/>
            <w:szCs w:val="24"/>
          </w:rPr>
          <w:t> </w:t>
        </w:r>
      </w:ins>
      <w:del w:id="1209" w:author="Unknown Author" w:date="2021-02-08T14:02:28Z">
        <w:r>
          <w:rPr>
            <w:sz w:val="24"/>
            <w:szCs w:val="24"/>
          </w:rPr>
          <w:delText xml:space="preserve"> </w:delText>
        </w:r>
      </w:del>
      <w:r>
        <w:rPr>
          <w:rFonts w:ascii="Times New Roman" w:hAnsi="Times New Roman"/>
          <w:sz w:val="24"/>
          <w:szCs w:val="24"/>
        </w:rPr>
        <w:t xml:space="preserve">a successful experience of primary healthcare expansion in brazil, 1998–2015. </w:t>
      </w:r>
      <w:r>
        <w:rPr>
          <w:rFonts w:ascii="Times New Roman" w:hAnsi="Times New Roman"/>
          <w:i/>
          <w:sz w:val="24"/>
          <w:szCs w:val="24"/>
        </w:rPr>
        <w:t>Public Health</w:t>
      </w:r>
      <w:r>
        <w:rPr>
          <w:rFonts w:ascii="Times New Roman" w:hAnsi="Times New Roman"/>
          <w:sz w:val="24"/>
          <w:szCs w:val="24"/>
        </w:rPr>
        <w:t xml:space="preserve"> 162:32–40. doi:</w:t>
      </w:r>
      <w:hyperlink r:id="rId18">
        <w:r>
          <w:rPr>
            <w:rFonts w:ascii="Times New Roman" w:hAnsi="Times New Roman"/>
            <w:sz w:val="24"/>
            <w:szCs w:val="24"/>
          </w:rPr>
          <w:t>https://doi.org/10.1016/j.puhe.2018.05.011</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Queiroz, B.L., Freire, F.H.M. de A., Gonzaga, M.R., and Lima, E.E.C. de (2017). Estimativas do grau de cobertura e da mortalidade adulta (45q15) para as unidades da federação no Brasil entre 1980 e 2010. </w:t>
      </w:r>
      <w:r>
        <w:rPr>
          <w:rFonts w:ascii="Times New Roman" w:hAnsi="Times New Roman"/>
          <w:i/>
          <w:sz w:val="24"/>
          <w:szCs w:val="24"/>
        </w:rPr>
        <w:t>Revista Brasileira de Epidemiologia</w:t>
      </w:r>
      <w:r>
        <w:rPr>
          <w:rFonts w:ascii="Times New Roman" w:hAnsi="Times New Roman"/>
          <w:sz w:val="24"/>
          <w:szCs w:val="24"/>
        </w:rPr>
        <w:t xml:space="preserve"> 20:21–33.</w:t>
      </w:r>
      <w:bookmarkStart w:id="40" w:name="ref-queiroz_etal2017"/>
      <w:bookmarkEnd w:id="40"/>
    </w:p>
    <w:p>
      <w:pPr>
        <w:pStyle w:val="Bibliography"/>
        <w:spacing w:lineRule="auto" w:line="240"/>
        <w:rPr>
          <w:rFonts w:ascii="Times New Roman" w:hAnsi="Times New Roman"/>
          <w:del w:id="1213" w:author="Unknown Author" w:date="2021-02-08T14:02:28Z"/>
        </w:rPr>
      </w:pPr>
      <w:del w:id="1210" w:author="Unknown Author" w:date="2021-02-08T14:02:28Z">
        <w:r>
          <w:rPr/>
          <w:delText xml:space="preserve">Queiroz, B.L., Gonzaga, M.R., Vasconcelos, A.M.N., Lopes, B.T., and Abreu, D.M.X. (forthcoming). Comparative analysis of completeness of death registration, adult mortality and life expectancy at birth in Brazil at the subnational level. </w:delText>
        </w:r>
      </w:del>
      <w:del w:id="1211" w:author="Unknown Author" w:date="2021-02-08T14:02:28Z">
        <w:r>
          <w:rPr>
            <w:i/>
          </w:rPr>
          <w:delText>Population Health Metrics</w:delText>
        </w:r>
      </w:del>
      <w:del w:id="1212" w:author="Unknown Author" w:date="2021-02-08T14:02:28Z">
        <w:r>
          <w:rPr/>
          <w:delText>.</w:delText>
        </w:r>
      </w:del>
      <w:bookmarkStart w:id="41" w:name="ref-queiroz_etal2020"/>
      <w:bookmarkEnd w:id="41"/>
    </w:p>
    <w:p>
      <w:pPr>
        <w:pStyle w:val="Bibliography"/>
        <w:rPr>
          <w:rFonts w:ascii="Times New Roman" w:hAnsi="Times New Roman"/>
          <w:sz w:val="24"/>
          <w:szCs w:val="24"/>
        </w:rPr>
      </w:pPr>
      <w:r>
        <w:rPr>
          <w:rFonts w:ascii="Times New Roman" w:hAnsi="Times New Roman"/>
          <w:sz w:val="24"/>
          <w:szCs w:val="24"/>
        </w:rPr>
        <w:t xml:space="preserve">Queiroz, B.L. and Sawyer, D.O.T. (2012). O que os dados de mortalidade do Censo de 2010 podem nos dizer? </w:t>
      </w:r>
      <w:r>
        <w:rPr>
          <w:rFonts w:ascii="Times New Roman" w:hAnsi="Times New Roman"/>
          <w:i/>
          <w:sz w:val="24"/>
          <w:szCs w:val="24"/>
        </w:rPr>
        <w:t>Revista Brasileira de Estudos de População</w:t>
      </w:r>
      <w:r>
        <w:rPr>
          <w:rFonts w:ascii="Times New Roman" w:hAnsi="Times New Roman"/>
          <w:sz w:val="24"/>
          <w:szCs w:val="24"/>
        </w:rPr>
        <w:t xml:space="preserve"> 29:225–238.</w:t>
      </w:r>
      <w:bookmarkStart w:id="42" w:name="ref-queiroz_sawyer2012"/>
      <w:bookmarkEnd w:id="42"/>
    </w:p>
    <w:p>
      <w:pPr>
        <w:pStyle w:val="Bibliography"/>
        <w:rPr>
          <w:rFonts w:ascii="Times New Roman" w:hAnsi="Times New Roman"/>
          <w:sz w:val="24"/>
          <w:szCs w:val="24"/>
        </w:rPr>
      </w:pPr>
      <w:r>
        <w:rPr>
          <w:rFonts w:ascii="Times New Roman" w:hAnsi="Times New Roman"/>
          <w:sz w:val="24"/>
          <w:szCs w:val="24"/>
        </w:rPr>
        <w:t xml:space="preserve">Riffe, T., Lima, E., and Queiroz, B. (2017). </w:t>
      </w:r>
      <w:r>
        <w:rPr>
          <w:rFonts w:ascii="Times New Roman" w:hAnsi="Times New Roman"/>
          <w:i/>
          <w:sz w:val="24"/>
          <w:szCs w:val="24"/>
        </w:rPr>
        <w:t>DDM: Death Registration Coverage Estimation</w:t>
      </w:r>
      <w:r>
        <w:rPr>
          <w:rFonts w:ascii="Times New Roman" w:hAnsi="Times New Roman"/>
          <w:sz w:val="24"/>
          <w:szCs w:val="24"/>
        </w:rPr>
        <w:t>.</w:t>
      </w:r>
      <w:bookmarkStart w:id="43" w:name="ref-riffe_etal2017"/>
      <w:bookmarkEnd w:id="43"/>
    </w:p>
    <w:p>
      <w:pPr>
        <w:pStyle w:val="Bibliography"/>
        <w:rPr/>
      </w:pPr>
      <w:r>
        <w:rPr>
          <w:rFonts w:ascii="Times New Roman" w:hAnsi="Times New Roman"/>
          <w:sz w:val="24"/>
          <w:szCs w:val="24"/>
        </w:rPr>
        <w:t xml:space="preserve">Rocha, R. and Soares, R.R. (2010). Evaluating the impact of community-based health interventions: Evidence from brazil’s family health program. </w:t>
      </w:r>
      <w:r>
        <w:rPr>
          <w:rFonts w:ascii="Times New Roman" w:hAnsi="Times New Roman"/>
          <w:i/>
          <w:sz w:val="24"/>
          <w:szCs w:val="24"/>
        </w:rPr>
        <w:t>Health Economics</w:t>
      </w:r>
      <w:r>
        <w:rPr>
          <w:rFonts w:ascii="Times New Roman" w:hAnsi="Times New Roman"/>
          <w:sz w:val="24"/>
          <w:szCs w:val="24"/>
        </w:rPr>
        <w:t xml:space="preserve"> 19(S1):126–158. doi:</w:t>
      </w:r>
      <w:hyperlink r:id="rId19">
        <w:r>
          <w:rPr>
            <w:rFonts w:ascii="Times New Roman" w:hAnsi="Times New Roman"/>
            <w:sz w:val="24"/>
            <w:szCs w:val="24"/>
          </w:rPr>
          <w:t>10.1002/hec.1607</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Rodella, A.-S. (2015). </w:t>
      </w:r>
      <w:r>
        <w:rPr>
          <w:rFonts w:ascii="Times New Roman" w:hAnsi="Times New Roman"/>
          <w:i/>
          <w:sz w:val="24"/>
          <w:szCs w:val="24"/>
        </w:rPr>
        <w:t>Poverty and Shared Prosperity in Brazil’s Metropolitan Regions: Taking Stock and Identifying Priorities</w:t>
      </w:r>
      <w:r>
        <w:rPr>
          <w:rFonts w:ascii="Times New Roman" w:hAnsi="Times New Roman"/>
          <w:sz w:val="24"/>
          <w:szCs w:val="24"/>
        </w:rPr>
        <w:t>. World Bank Group.: pages.</w:t>
      </w:r>
      <w:bookmarkStart w:id="44" w:name="ref-rodella2015"/>
      <w:bookmarkEnd w:id="44"/>
    </w:p>
    <w:p>
      <w:pPr>
        <w:pStyle w:val="Bibliography"/>
        <w:rPr>
          <w:rFonts w:ascii="Times New Roman" w:hAnsi="Times New Roman"/>
          <w:sz w:val="24"/>
          <w:szCs w:val="24"/>
        </w:rPr>
      </w:pPr>
      <w:r>
        <w:rPr>
          <w:rFonts w:ascii="Times New Roman" w:hAnsi="Times New Roman"/>
          <w:sz w:val="24"/>
          <w:szCs w:val="24"/>
        </w:rPr>
        <w:t xml:space="preserve">Sastry, N. (1997). What explains rural-urban differentials in child mortality in Brazil? </w:t>
      </w:r>
      <w:r>
        <w:rPr>
          <w:rFonts w:ascii="Times New Roman" w:hAnsi="Times New Roman"/>
          <w:i/>
          <w:sz w:val="24"/>
          <w:szCs w:val="24"/>
        </w:rPr>
        <w:t>Social Science &amp; Medicine</w:t>
      </w:r>
      <w:r>
        <w:rPr>
          <w:rFonts w:ascii="Times New Roman" w:hAnsi="Times New Roman"/>
          <w:sz w:val="24"/>
          <w:szCs w:val="24"/>
        </w:rPr>
        <w:t xml:space="preserve"> 44(7):989–1002.</w:t>
      </w:r>
      <w:bookmarkStart w:id="45" w:name="ref-sastry1997"/>
      <w:bookmarkEnd w:id="45"/>
    </w:p>
    <w:p>
      <w:pPr>
        <w:pStyle w:val="Bibliography"/>
        <w:rPr>
          <w:rFonts w:ascii="Times New Roman" w:hAnsi="Times New Roman"/>
          <w:ins w:id="1217" w:author="Unknown Author" w:date="2021-02-08T14:02:28Z"/>
          <w:sz w:val="24"/>
          <w:szCs w:val="24"/>
        </w:rPr>
      </w:pPr>
      <w:ins w:id="1214" w:author="Unknown Author" w:date="2021-02-08T14:02:28Z">
        <w:r>
          <w:rPr>
            <w:rFonts w:ascii="Times New Roman" w:hAnsi="Times New Roman"/>
            <w:sz w:val="24"/>
            <w:szCs w:val="24"/>
          </w:rPr>
          <w:t xml:space="preserve">Smith, S.C., Ralston, J., and Taubert, K. (2012). </w:t>
        </w:r>
      </w:ins>
      <w:ins w:id="1215" w:author="Unknown Author" w:date="2021-02-08T14:02:28Z">
        <w:r>
          <w:rPr>
            <w:rFonts w:ascii="Times New Roman" w:hAnsi="Times New Roman"/>
            <w:i/>
            <w:sz w:val="24"/>
            <w:szCs w:val="24"/>
          </w:rPr>
          <w:t>Urbanization and Cardiovascular Disease: Raising Heart-Healthy Children in Today’s Cities</w:t>
        </w:r>
      </w:ins>
      <w:ins w:id="1216" w:author="Unknown Author" w:date="2021-02-08T14:02:28Z">
        <w:r>
          <w:rPr>
            <w:rFonts w:ascii="Times New Roman" w:hAnsi="Times New Roman"/>
            <w:sz w:val="24"/>
            <w:szCs w:val="24"/>
          </w:rPr>
          <w:t>. Geneva: The World Heart Federation.: pages.</w:t>
        </w:r>
      </w:ins>
      <w:bookmarkStart w:id="46" w:name="ref-smith_etal2012"/>
      <w:bookmarkEnd w:id="46"/>
    </w:p>
    <w:p>
      <w:pPr>
        <w:pStyle w:val="Bibliography"/>
        <w:rPr/>
      </w:pPr>
      <w:r>
        <w:rPr>
          <w:rFonts w:ascii="Times New Roman" w:hAnsi="Times New Roman"/>
          <w:sz w:val="24"/>
          <w:szCs w:val="24"/>
        </w:rPr>
        <w:t xml:space="preserve">Soares, S., Souza, L.R., Silva, W.J., Silveira, F.G., and Campos, A. (2016). </w:t>
      </w:r>
      <w:r>
        <w:rPr>
          <w:rFonts w:ascii="Times New Roman" w:hAnsi="Times New Roman"/>
          <w:i/>
          <w:sz w:val="24"/>
          <w:szCs w:val="24"/>
        </w:rPr>
        <w:t>Poverty Profile: The Rural North and Northeast of Brazil</w:t>
      </w:r>
      <w:r>
        <w:rPr>
          <w:rFonts w:ascii="Times New Roman" w:hAnsi="Times New Roman"/>
          <w:sz w:val="24"/>
          <w:szCs w:val="24"/>
        </w:rPr>
        <w:t xml:space="preserve">. </w:t>
      </w:r>
      <w:del w:id="1218" w:author="Unknown Author" w:date="2021-02-08T14:02:28Z">
        <w:r>
          <w:rPr>
            <w:sz w:val="24"/>
            <w:szCs w:val="24"/>
          </w:rPr>
          <w:delText xml:space="preserve">Working Paper 50. </w:delText>
        </w:r>
      </w:del>
      <w:r>
        <w:rPr>
          <w:rFonts w:ascii="Times New Roman" w:hAnsi="Times New Roman"/>
          <w:sz w:val="24"/>
          <w:szCs w:val="24"/>
        </w:rPr>
        <w:t>International Policy Centre for Inclusive Growth</w:t>
      </w:r>
      <w:ins w:id="1219" w:author="Unknown Author" w:date="2021-02-08T14:02:28Z">
        <w:r>
          <w:rPr>
            <w:rFonts w:ascii="Times New Roman" w:hAnsi="Times New Roman"/>
            <w:sz w:val="24"/>
            <w:szCs w:val="24"/>
          </w:rPr>
          <w:t>.: pages</w:t>
        </w:r>
      </w:ins>
      <w:r>
        <w:rPr>
          <w:rFonts w:ascii="Times New Roman" w:hAnsi="Times New Roman"/>
          <w:sz w:val="24"/>
          <w:szCs w:val="24"/>
        </w:rPr>
        <w:t xml:space="preserve">. </w:t>
      </w:r>
      <w:hyperlink r:id="rId20">
        <w:r>
          <w:rPr>
            <w:rFonts w:ascii="Times New Roman" w:hAnsi="Times New Roman"/>
            <w:sz w:val="24"/>
            <w:szCs w:val="24"/>
          </w:rPr>
          <w:t>https://ipcig.org/pub/eng/PRB50_Poverty_profile_the_rural_North_Northeast_regions_of_Brazil.pdf</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Sullivan, D.F. (1971). A single index of mortality and morbidity. </w:t>
      </w:r>
      <w:r>
        <w:rPr>
          <w:rFonts w:ascii="Times New Roman" w:hAnsi="Times New Roman"/>
          <w:i/>
          <w:sz w:val="24"/>
          <w:szCs w:val="24"/>
        </w:rPr>
        <w:t>HSMHA Health Reports</w:t>
      </w:r>
      <w:r>
        <w:rPr>
          <w:rFonts w:ascii="Times New Roman" w:hAnsi="Times New Roman"/>
          <w:sz w:val="24"/>
          <w:szCs w:val="24"/>
        </w:rPr>
        <w:t xml:space="preserve"> 86(4):347–354.</w:t>
      </w:r>
      <w:bookmarkStart w:id="47" w:name="ref-sullivan1971"/>
      <w:bookmarkEnd w:id="47"/>
    </w:p>
    <w:p>
      <w:pPr>
        <w:pStyle w:val="Bibliography"/>
        <w:rPr>
          <w:rFonts w:ascii="Times New Roman" w:hAnsi="Times New Roman"/>
          <w:ins w:id="1223" w:author="Unknown Author" w:date="2021-02-08T14:02:28Z"/>
          <w:sz w:val="24"/>
          <w:szCs w:val="24"/>
        </w:rPr>
      </w:pPr>
      <w:ins w:id="1220" w:author="Unknown Author" w:date="2021-02-08T14:02:28Z">
        <w:r>
          <w:rPr>
            <w:rFonts w:ascii="Times New Roman" w:hAnsi="Times New Roman"/>
            <w:sz w:val="24"/>
            <w:szCs w:val="24"/>
          </w:rPr>
          <w:t xml:space="preserve">Szwarcwald, C.L., Malta, D.C., Pereira, C.A., Vieira, M.L.F.P., Conde, W.L., Souza Júnior, P.R.B. de, Damacena, G.N., Azevedo, L.O., Silva, G.A. e, Filha, M.M.T., Souza Lopes, C. de, Romero, D.E., Silva de Almeida, W. da, and Monteiro, C.A. (2014). Pesquisa nacional de saúde no brasil: Concepção e metodologia de aplicação. </w:t>
        </w:r>
      </w:ins>
      <w:ins w:id="1221" w:author="Unknown Author" w:date="2021-02-08T14:02:28Z">
        <w:r>
          <w:rPr>
            <w:rFonts w:ascii="Times New Roman" w:hAnsi="Times New Roman"/>
            <w:i/>
            <w:sz w:val="24"/>
            <w:szCs w:val="24"/>
          </w:rPr>
          <w:t>Ciência &amp; Saúde Coletiva</w:t>
        </w:r>
      </w:ins>
      <w:ins w:id="1222" w:author="Unknown Author" w:date="2021-02-08T14:02:28Z">
        <w:r>
          <w:rPr>
            <w:rFonts w:ascii="Times New Roman" w:hAnsi="Times New Roman"/>
            <w:sz w:val="24"/>
            <w:szCs w:val="24"/>
          </w:rPr>
          <w:t xml:space="preserve"> 19(2):333–342.</w:t>
        </w:r>
      </w:ins>
      <w:bookmarkStart w:id="48" w:name="ref-szwarcwald_etal2014"/>
      <w:bookmarkEnd w:id="48"/>
    </w:p>
    <w:p>
      <w:pPr>
        <w:pStyle w:val="Bibliography"/>
        <w:rPr>
          <w:rFonts w:ascii="Times New Roman" w:hAnsi="Times New Roman"/>
          <w:ins w:id="1227" w:author="Unknown Author" w:date="2021-02-08T14:02:28Z"/>
          <w:sz w:val="24"/>
          <w:szCs w:val="24"/>
        </w:rPr>
      </w:pPr>
      <w:ins w:id="1224" w:author="Unknown Author" w:date="2021-02-08T14:02:28Z">
        <w:r>
          <w:rPr>
            <w:rFonts w:ascii="Times New Roman" w:hAnsi="Times New Roman"/>
            <w:sz w:val="24"/>
            <w:szCs w:val="24"/>
          </w:rPr>
          <w:t xml:space="preserve">Veiga, J.E. (2003). </w:t>
        </w:r>
      </w:ins>
      <w:ins w:id="1225" w:author="Unknown Author" w:date="2021-02-08T14:02:28Z">
        <w:r>
          <w:rPr>
            <w:rFonts w:ascii="Times New Roman" w:hAnsi="Times New Roman"/>
            <w:i/>
            <w:sz w:val="24"/>
            <w:szCs w:val="24"/>
          </w:rPr>
          <w:t>Cidades Imaginárias: O Brasil é Menos Urbano Do Que Se Calcula</w:t>
        </w:r>
      </w:ins>
      <w:ins w:id="1226" w:author="Unknown Author" w:date="2021-02-08T14:02:28Z">
        <w:r>
          <w:rPr>
            <w:rFonts w:ascii="Times New Roman" w:hAnsi="Times New Roman"/>
            <w:sz w:val="24"/>
            <w:szCs w:val="24"/>
          </w:rPr>
          <w:t>. Editora Autores Associados.</w:t>
        </w:r>
      </w:ins>
      <w:bookmarkStart w:id="49" w:name="ref-veiga2003"/>
      <w:bookmarkEnd w:id="49"/>
    </w:p>
    <w:p>
      <w:pPr>
        <w:pStyle w:val="Bibliography"/>
        <w:rPr>
          <w:rFonts w:ascii="Times New Roman" w:hAnsi="Times New Roman"/>
          <w:sz w:val="24"/>
          <w:szCs w:val="24"/>
        </w:rPr>
      </w:pPr>
      <w:r>
        <w:rPr>
          <w:rFonts w:ascii="Times New Roman" w:hAnsi="Times New Roman"/>
          <w:sz w:val="24"/>
          <w:szCs w:val="24"/>
        </w:rPr>
        <w:t xml:space="preserve">Viacava, F., Porto, S.M., Carvalho, C. de C., and Bellido, J.G. (2019). Health inequalities by region and social group based on data from household surveys (Brazil, 1998-2013). </w:t>
      </w:r>
      <w:r>
        <w:rPr>
          <w:rFonts w:ascii="Times New Roman" w:hAnsi="Times New Roman"/>
          <w:i/>
          <w:sz w:val="24"/>
          <w:szCs w:val="24"/>
        </w:rPr>
        <w:t>Ciência &amp; Saúde Coletiva</w:t>
      </w:r>
      <w:r>
        <w:rPr>
          <w:rFonts w:ascii="Times New Roman" w:hAnsi="Times New Roman"/>
          <w:sz w:val="24"/>
          <w:szCs w:val="24"/>
        </w:rPr>
        <w:t xml:space="preserve"> 24:2745–2760.</w:t>
      </w:r>
      <w:bookmarkStart w:id="50" w:name="ref-viacava_etal2019"/>
      <w:bookmarkEnd w:id="50"/>
    </w:p>
    <w:p>
      <w:pPr>
        <w:pStyle w:val="Bibliography"/>
        <w:rPr>
          <w:rFonts w:ascii="Times New Roman" w:hAnsi="Times New Roman"/>
          <w:ins w:id="1228" w:author="Unknown Author" w:date="2021-02-08T14:02:28Z"/>
          <w:sz w:val="24"/>
          <w:szCs w:val="24"/>
        </w:rPr>
      </w:pPr>
      <w:r>
        <w:rPr>
          <w:rFonts w:ascii="Times New Roman" w:hAnsi="Times New Roman"/>
          <w:sz w:val="24"/>
          <w:szCs w:val="24"/>
        </w:rPr>
        <w:t xml:space="preserve">Woods, R. (2003). Urban-rural mortality differentials: An unresolved debate. </w:t>
      </w:r>
      <w:r>
        <w:rPr>
          <w:rFonts w:ascii="Times New Roman" w:hAnsi="Times New Roman"/>
          <w:i/>
          <w:sz w:val="24"/>
          <w:szCs w:val="24"/>
        </w:rPr>
        <w:t>Population and Development Review</w:t>
      </w:r>
      <w:r>
        <w:rPr>
          <w:rFonts w:ascii="Times New Roman" w:hAnsi="Times New Roman"/>
          <w:sz w:val="24"/>
          <w:szCs w:val="24"/>
        </w:rPr>
        <w:t xml:space="preserve"> 29(1):29–46.</w:t>
      </w:r>
      <w:bookmarkStart w:id="51" w:name="ref-woods2003"/>
      <w:bookmarkStart w:id="52" w:name="refs"/>
      <w:bookmarkEnd w:id="51"/>
      <w:bookmarkEnd w:id="52"/>
    </w:p>
    <w:p>
      <w:pPr>
        <w:pStyle w:val="Heading1"/>
        <w:rPr>
          <w:rFonts w:ascii="Times New Roman" w:hAnsi="Times New Roman"/>
          <w:ins w:id="1230" w:author="Unknown Author" w:date="2021-02-08T14:02:28Z"/>
          <w:sz w:val="24"/>
          <w:szCs w:val="24"/>
        </w:rPr>
      </w:pPr>
      <w:ins w:id="1229" w:author="Unknown Author" w:date="2021-02-08T14:02:28Z">
        <w:bookmarkStart w:id="53" w:name="appendix-a"/>
        <w:r>
          <w:rPr>
            <w:rFonts w:ascii="Times New Roman" w:hAnsi="Times New Roman"/>
            <w:sz w:val="24"/>
            <w:szCs w:val="24"/>
          </w:rPr>
          <w:t>6. Appendix A</w:t>
        </w:r>
      </w:ins>
      <w:bookmarkEnd w:id="53"/>
    </w:p>
    <w:p>
      <w:pPr>
        <w:pStyle w:val="FirstParagraph"/>
        <w:rPr>
          <w:rFonts w:ascii="Times New Roman" w:hAnsi="Times New Roman"/>
          <w:ins w:id="1232" w:author="Unknown Author" w:date="2021-02-08T14:02:28Z"/>
          <w:sz w:val="24"/>
          <w:szCs w:val="24"/>
        </w:rPr>
      </w:pPr>
      <w:ins w:id="1231" w:author="Unknown Author" w:date="2021-02-08T14:02:28Z">
        <w:r>
          <w:rPr>
            <w:rFonts w:ascii="Times New Roman" w:hAnsi="Times New Roman"/>
            <w:sz w:val="24"/>
            <w:szCs w:val="24"/>
          </w:rPr>
          <w:t>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 (Hill, You, and Choi 2009). We use the R package DDM (Riffe, Lima, and Queiroz 2017) to construct our estimates.</w:t>
        </w:r>
      </w:ins>
    </w:p>
    <w:p>
      <w:pPr>
        <w:pStyle w:val="TextBody"/>
        <w:rPr>
          <w:rFonts w:ascii="Times New Roman" w:hAnsi="Times New Roman"/>
          <w:ins w:id="1234" w:author="Unknown Author" w:date="2021-02-08T14:02:28Z"/>
          <w:sz w:val="24"/>
          <w:szCs w:val="24"/>
        </w:rPr>
      </w:pPr>
      <w:ins w:id="1233" w:author="Unknown Author" w:date="2021-02-08T14:02:28Z">
        <w:r>
          <w:rPr>
            <w:rFonts w:ascii="Times New Roman" w:hAnsi="Times New Roman"/>
            <w:sz w:val="24"/>
            <w:szCs w:val="24"/>
          </w:rPr>
          <w:t>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ins>
    </w:p>
    <w:p>
      <w:pPr>
        <w:pStyle w:val="TextBody"/>
        <w:rPr>
          <w:rFonts w:ascii="Times New Roman" w:hAnsi="Times New Roman"/>
          <w:ins w:id="1236" w:author="Unknown Author" w:date="2021-02-08T14:02:28Z"/>
          <w:sz w:val="24"/>
          <w:szCs w:val="24"/>
        </w:rPr>
      </w:pPr>
      <w:ins w:id="1235" w:author="Unknown Author" w:date="2021-02-08T14:02:28Z">
        <w:r>
          <w:rPr>
            <w:rFonts w:ascii="Times New Roman" w:hAnsi="Times New Roman"/>
            <w:sz w:val="24"/>
            <w:szCs w:val="24"/>
          </w:rPr>
        </w:r>
      </w:ins>
      <m:oMath xmlns:m="http://schemas.openxmlformats.org/officeDocument/2006/math">
        <m:d>
          <m:dPr>
            <m:begChr m:val="("/>
            <m:endChr m:val=")"/>
          </m:dPr>
          <m:e>
            <m:r>
              <w:rPr>
                <w:rFonts w:ascii="Cambria Math" w:hAnsi="Cambria Math"/>
              </w:rPr>
              <m:t xml:space="preserve">A</m:t>
            </m:r>
            <m:r>
              <w:rPr>
                <w:rFonts w:ascii="Cambria Math" w:hAnsi="Cambria Math"/>
              </w:rPr>
              <m:t xml:space="preserve">1</m:t>
            </m:r>
          </m:e>
        </m:d>
        <m:r>
          <m:rPr>
            <m:lit/>
            <m:nor/>
          </m:rPr>
          <w:rPr>
            <w:rFonts w:ascii="Cambria Math" w:hAnsi="Cambria Math"/>
          </w:rPr>
          <m:t xml:space="preserve">deaths</m:t>
        </m:r>
        <m:r>
          <w:rPr>
            <w:rFonts w:ascii="Cambria Math" w:hAnsi="Cambria Math"/>
          </w:rPr>
          <m:t xml:space="preserve">=</m:t>
        </m:r>
        <m:f>
          <m:num>
            <m:sSub>
              <m:e>
                <m:r>
                  <m:rPr>
                    <m:lit/>
                    <m:nor/>
                  </m:rPr>
                  <w:rPr>
                    <w:rFonts w:ascii="Cambria Math" w:hAnsi="Cambria Math"/>
                  </w:rPr>
                  <m:t xml:space="preserve">deaths</m:t>
                </m:r>
              </m:e>
              <m:sub>
                <m:r>
                  <w:rPr>
                    <w:rFonts w:ascii="Cambria Math" w:hAnsi="Cambria Math"/>
                  </w:rPr>
                  <m:t xml:space="preserve">2010</m:t>
                </m:r>
              </m:sub>
            </m:sSub>
          </m:num>
          <m:den>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m:rPr>
                    <m:lit/>
                    <m:nor/>
                  </m:rPr>
                  <w:rPr>
                    <w:rFonts w:ascii="Cambria Math" w:hAnsi="Cambria Math"/>
                  </w:rPr>
                  <m:t xml:space="preserve">deaths</m:t>
                </m:r>
              </m:e>
              <m:sub>
                <m:r>
                  <w:rPr>
                    <w:rFonts w:ascii="Cambria Math" w:hAnsi="Cambria Math"/>
                  </w:rPr>
                  <m:t xml:space="preserve">2010</m:t>
                </m:r>
              </m:sub>
            </m:sSub>
          </m:den>
        </m:f>
        <m:rad>
          <m:radPr>
            <m:degHide m:val="1"/>
          </m:radPr>
          <m:deg/>
          <m:e>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sSub>
              <m:e>
                <m:r>
                  <m:rPr>
                    <m:lit/>
                    <m:nor/>
                  </m:rPr>
                  <w:rPr>
                    <w:rFonts w:ascii="Cambria Math" w:hAnsi="Cambria Math"/>
                  </w:rPr>
                  <m:t xml:space="preserve">population</m:t>
                </m:r>
              </m:e>
              <m:sub>
                <m:r>
                  <w:rPr>
                    <w:rFonts w:ascii="Cambria Math" w:hAnsi="Cambria Math"/>
                  </w:rPr>
                  <m:t xml:space="preserve">2000</m:t>
                </m:r>
              </m:sub>
            </m:sSub>
          </m:e>
        </m:rad>
      </m:oMath>
    </w:p>
    <w:p>
      <w:pPr>
        <w:pStyle w:val="TextBody"/>
        <w:rPr>
          <w:rFonts w:ascii="Times New Roman" w:hAnsi="Times New Roman"/>
          <w:ins w:id="1238" w:author="Unknown Author" w:date="2021-02-08T14:02:28Z"/>
          <w:sz w:val="24"/>
          <w:szCs w:val="24"/>
        </w:rPr>
      </w:pPr>
      <w:ins w:id="1237" w:author="Unknown Author" w:date="2021-02-08T14:02:28Z">
        <w:r>
          <w:rPr>
            <w:rFonts w:ascii="Times New Roman" w:hAnsi="Times New Roman"/>
            <w:sz w:val="24"/>
            <w:szCs w:val="24"/>
          </w:rPr>
        </w:r>
      </w:ins>
    </w:p>
    <w:p>
      <w:pPr>
        <w:pStyle w:val="FirstParagraph"/>
        <w:rPr>
          <w:rFonts w:ascii="Times New Roman" w:hAnsi="Times New Roman"/>
          <w:ins w:id="1240" w:author="Unknown Author" w:date="2021-02-08T14:02:28Z"/>
          <w:sz w:val="24"/>
          <w:szCs w:val="24"/>
        </w:rPr>
      </w:pPr>
      <w:ins w:id="1239" w:author="Unknown Author" w:date="2021-02-08T14:02:28Z">
        <w:r>
          <w:rPr>
            <w:rFonts w:ascii="Times New Roman" w:hAnsi="Times New Roman"/>
            <w:sz w:val="24"/>
            <w:szCs w:val="24"/>
          </w:rPr>
          <w:t>Table A1 shows the results of estimated death coverage rates for the adult population fitted values for the selected age range (15-59) and intercensal relative population coverage (k1/k2).</w:t>
        </w:r>
      </w:ins>
    </w:p>
    <w:p>
      <w:pPr>
        <w:pStyle w:val="TextBody"/>
        <w:rPr>
          <w:rFonts w:ascii="Times New Roman" w:hAnsi="Times New Roman"/>
          <w:ins w:id="1245" w:author="Unknown Author" w:date="2021-02-08T14:02:28Z"/>
          <w:sz w:val="24"/>
          <w:szCs w:val="24"/>
        </w:rPr>
      </w:pPr>
      <w:ins w:id="1241" w:author="Unknown Author" w:date="2021-02-08T14:02:28Z">
        <w:r>
          <w:rPr>
            <w:rFonts w:ascii="Times New Roman" w:hAnsi="Times New Roman"/>
            <w:b/>
            <w:bCs/>
            <w:sz w:val="24"/>
            <w:szCs w:val="24"/>
          </w:rPr>
          <w:t>T</w:t>
        </w:r>
      </w:ins>
      <w:ins w:id="1242" w:author="Unknown Author" w:date="2021-02-08T14:02:28Z">
        <w:r>
          <w:rPr>
            <w:rFonts w:eastAsia="Cambria" w:cs="" w:ascii="Times New Roman" w:hAnsi="Times New Roman" w:cstheme="minorBidi" w:eastAsiaTheme="minorHAnsi"/>
            <w:b/>
            <w:bCs/>
            <w:color w:val="auto"/>
            <w:kern w:val="0"/>
            <w:sz w:val="24"/>
            <w:szCs w:val="24"/>
            <w:lang w:val="en-US" w:eastAsia="en-US" w:bidi="ar-SA"/>
          </w:rPr>
          <w:t>able</w:t>
        </w:r>
      </w:ins>
      <w:ins w:id="1243" w:author="Unknown Author" w:date="2021-02-08T14:02:28Z">
        <w:r>
          <w:rPr>
            <w:rFonts w:ascii="Times New Roman" w:hAnsi="Times New Roman"/>
            <w:b/>
            <w:bCs/>
            <w:sz w:val="24"/>
            <w:szCs w:val="24"/>
          </w:rPr>
          <w:t xml:space="preserve"> A1:</w:t>
        </w:r>
      </w:ins>
      <w:ins w:id="1244" w:author="Unknown Author" w:date="2021-02-08T14:02:28Z">
        <w:r>
          <w:rPr>
            <w:rFonts w:ascii="Times New Roman" w:hAnsi="Times New Roman"/>
            <w:sz w:val="24"/>
            <w:szCs w:val="24"/>
          </w:rPr>
          <w:t xml:space="preserve"> Death enumeration completeness and intercensal relative population coverage - Brazil, 2010. Source: 2010 Brazilian National Census.</w:t>
        </w:r>
      </w:ins>
    </w:p>
    <w:tbl>
      <w:tblPr>
        <w:tblStyle w:val="Table4"/>
        <w:tblW w:w="8640" w:type="dxa"/>
        <w:jc w:val="left"/>
        <w:tblInd w:w="100" w:type="dxa"/>
        <w:tblCellMar>
          <w:top w:w="100" w:type="dxa"/>
          <w:left w:w="100" w:type="dxa"/>
          <w:bottom w:w="100" w:type="dxa"/>
          <w:right w:w="100" w:type="dxa"/>
        </w:tblCellMar>
        <w:tblLook w:val="0600"/>
      </w:tblPr>
      <w:tblGrid>
        <w:gridCol w:w="1728"/>
        <w:gridCol w:w="1728"/>
        <w:gridCol w:w="1728"/>
        <w:gridCol w:w="1728"/>
        <w:gridCol w:w="1728"/>
      </w:tblGrid>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strike w:val="false"/>
                <w:dstrike w:val="false"/>
                <w:color w:val="000000"/>
                <w:ins w:id="1247" w:author="Unknown Author" w:date="2021-02-08T14:02:28Z"/>
                <w:position w:val="0"/>
                <w:sz w:val="24"/>
                <w:sz w:val="24"/>
                <w:szCs w:val="24"/>
                <w:u w:val="none"/>
                <w:vertAlign w:val="baseline"/>
              </w:rPr>
            </w:pPr>
            <w:ins w:id="124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ins>
          </w:p>
        </w:tc>
        <w:tc>
          <w:tcPr>
            <w:tcW w:w="3456"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49" w:author="Unknown Author" w:date="2021-02-08T14:02:28Z"/>
                <w:sz w:val="24"/>
                <w:szCs w:val="24"/>
              </w:rPr>
            </w:pPr>
            <w:ins w:id="124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Males</w:t>
              </w:r>
            </w:ins>
          </w:p>
        </w:tc>
        <w:tc>
          <w:tcPr>
            <w:tcW w:w="3456"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51" w:author="Unknown Author" w:date="2021-02-08T14:02:28Z"/>
                <w:sz w:val="24"/>
                <w:szCs w:val="24"/>
              </w:rPr>
            </w:pPr>
            <w:ins w:id="1250"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strike w:val="false"/>
                <w:dstrike w:val="false"/>
                <w:color w:val="000000"/>
                <w:ins w:id="1253" w:author="Unknown Author" w:date="2021-02-08T14:02:28Z"/>
                <w:position w:val="0"/>
                <w:sz w:val="24"/>
                <w:sz w:val="24"/>
                <w:szCs w:val="24"/>
                <w:u w:val="none"/>
                <w:vertAlign w:val="baseline"/>
              </w:rPr>
            </w:pPr>
            <w:ins w:id="1252"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55" w:author="Unknown Author" w:date="2021-02-08T14:02:28Z"/>
                <w:sz w:val="24"/>
                <w:szCs w:val="24"/>
              </w:rPr>
            </w:pPr>
            <w:ins w:id="1254"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GGB-SEG</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57" w:author="Unknown Author" w:date="2021-02-08T14:02:28Z"/>
                <w:sz w:val="24"/>
                <w:szCs w:val="24"/>
              </w:rPr>
            </w:pPr>
            <w:ins w:id="1256"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k1/k2</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59" w:author="Unknown Author" w:date="2021-02-08T14:02:28Z"/>
                <w:sz w:val="24"/>
                <w:szCs w:val="24"/>
              </w:rPr>
            </w:pPr>
            <w:ins w:id="1258"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GGB-SEG</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ins w:id="1261" w:author="Unknown Author" w:date="2021-02-08T14:02:28Z"/>
                <w:sz w:val="24"/>
                <w:szCs w:val="24"/>
              </w:rPr>
            </w:pPr>
            <w:ins w:id="1260"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k1/k2l</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63" w:author="Unknown Author" w:date="2021-02-08T14:02:28Z"/>
                <w:sz w:val="24"/>
                <w:szCs w:val="24"/>
              </w:rPr>
            </w:pPr>
            <w:ins w:id="126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Brazil</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65" w:author="Unknown Author" w:date="2021-02-08T14:02:28Z"/>
                <w:sz w:val="24"/>
                <w:szCs w:val="24"/>
              </w:rPr>
            </w:pPr>
            <w:ins w:id="126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0.803</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67" w:author="Unknown Author" w:date="2021-02-08T14:02:28Z"/>
                <w:sz w:val="24"/>
                <w:szCs w:val="24"/>
              </w:rPr>
            </w:pPr>
            <w:ins w:id="126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0.994</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69" w:author="Unknown Author" w:date="2021-02-08T14:02:28Z"/>
                <w:sz w:val="24"/>
                <w:szCs w:val="24"/>
              </w:rPr>
            </w:pPr>
            <w:ins w:id="126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0.779</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71" w:author="Unknown Author" w:date="2021-02-08T14:02:28Z"/>
                <w:sz w:val="24"/>
                <w:szCs w:val="24"/>
              </w:rPr>
            </w:pPr>
            <w:ins w:id="127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0.993</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73" w:author="Unknown Author" w:date="2021-02-08T14:02:28Z"/>
                <w:sz w:val="24"/>
                <w:szCs w:val="24"/>
              </w:rPr>
            </w:pPr>
            <w:ins w:id="127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North</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75" w:author="Unknown Author" w:date="2021-02-08T14:02:28Z"/>
                <w:sz w:val="24"/>
                <w:szCs w:val="24"/>
              </w:rPr>
            </w:pPr>
            <w:ins w:id="127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0.799</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77" w:author="Unknown Author" w:date="2021-02-08T14:02:28Z"/>
                <w:sz w:val="24"/>
                <w:szCs w:val="24"/>
              </w:rPr>
            </w:pPr>
            <w:ins w:id="127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0.971</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79" w:author="Unknown Author" w:date="2021-02-08T14:02:28Z"/>
                <w:sz w:val="24"/>
                <w:szCs w:val="24"/>
              </w:rPr>
            </w:pPr>
            <w:ins w:id="127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0.906</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81" w:author="Unknown Author" w:date="2021-02-08T14:02:28Z"/>
                <w:sz w:val="24"/>
                <w:szCs w:val="24"/>
              </w:rPr>
            </w:pPr>
            <w:ins w:id="128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1.002</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83" w:author="Unknown Author" w:date="2021-02-08T14:02:28Z"/>
                <w:sz w:val="24"/>
                <w:szCs w:val="24"/>
              </w:rPr>
            </w:pPr>
            <w:ins w:id="128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Northeast</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85" w:author="Unknown Author" w:date="2021-02-08T14:02:28Z"/>
                <w:sz w:val="24"/>
                <w:szCs w:val="24"/>
              </w:rPr>
            </w:pPr>
            <w:ins w:id="128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0.857</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87" w:author="Unknown Author" w:date="2021-02-08T14:02:28Z"/>
                <w:sz w:val="24"/>
                <w:szCs w:val="24"/>
              </w:rPr>
            </w:pPr>
            <w:ins w:id="128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1.016</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89" w:author="Unknown Author" w:date="2021-02-08T14:02:28Z"/>
                <w:sz w:val="24"/>
                <w:szCs w:val="24"/>
              </w:rPr>
            </w:pPr>
            <w:ins w:id="128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0.805</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91" w:author="Unknown Author" w:date="2021-02-08T14:02:28Z"/>
                <w:sz w:val="24"/>
                <w:szCs w:val="24"/>
              </w:rPr>
            </w:pPr>
            <w:ins w:id="129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1.014</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93" w:author="Unknown Author" w:date="2021-02-08T14:02:28Z"/>
                <w:sz w:val="24"/>
                <w:szCs w:val="24"/>
              </w:rPr>
            </w:pPr>
            <w:ins w:id="129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Midwest</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95" w:author="Unknown Author" w:date="2021-02-08T14:02:28Z"/>
                <w:sz w:val="24"/>
                <w:szCs w:val="24"/>
              </w:rPr>
            </w:pPr>
            <w:ins w:id="129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0.724</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97" w:author="Unknown Author" w:date="2021-02-08T14:02:28Z"/>
                <w:sz w:val="24"/>
                <w:szCs w:val="24"/>
              </w:rPr>
            </w:pPr>
            <w:ins w:id="129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0.934</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299" w:author="Unknown Author" w:date="2021-02-08T14:02:28Z"/>
                <w:sz w:val="24"/>
                <w:szCs w:val="24"/>
              </w:rPr>
            </w:pPr>
            <w:ins w:id="129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0.802</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01" w:author="Unknown Author" w:date="2021-02-08T14:02:28Z"/>
                <w:sz w:val="24"/>
                <w:szCs w:val="24"/>
              </w:rPr>
            </w:pPr>
            <w:ins w:id="130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0.953</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03" w:author="Unknown Author" w:date="2021-02-08T14:02:28Z"/>
                <w:sz w:val="24"/>
                <w:szCs w:val="24"/>
              </w:rPr>
            </w:pPr>
            <w:ins w:id="130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Southeast</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05" w:author="Unknown Author" w:date="2021-02-08T14:02:28Z"/>
                <w:sz w:val="24"/>
                <w:szCs w:val="24"/>
              </w:rPr>
            </w:pPr>
            <w:ins w:id="130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0.786</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07" w:author="Unknown Author" w:date="2021-02-08T14:02:28Z"/>
                <w:sz w:val="24"/>
                <w:szCs w:val="24"/>
              </w:rPr>
            </w:pPr>
            <w:ins w:id="130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0.993</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09" w:author="Unknown Author" w:date="2021-02-08T14:02:28Z"/>
                <w:sz w:val="24"/>
                <w:szCs w:val="24"/>
              </w:rPr>
            </w:pPr>
            <w:ins w:id="130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0.747</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11" w:author="Unknown Author" w:date="2021-02-08T14:02:28Z"/>
                <w:sz w:val="24"/>
                <w:szCs w:val="24"/>
              </w:rPr>
            </w:pPr>
            <w:ins w:id="131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0.984</w:t>
              </w:r>
            </w:ins>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13" w:author="Unknown Author" w:date="2021-02-08T14:02:28Z"/>
                <w:sz w:val="24"/>
                <w:szCs w:val="24"/>
              </w:rPr>
            </w:pPr>
            <w:ins w:id="1312" w:author="Unknown Author" w:date="2021-02-08T14:02:28Z">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South</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15" w:author="Unknown Author" w:date="2021-02-08T14:02:28Z"/>
                <w:sz w:val="24"/>
                <w:szCs w:val="24"/>
              </w:rPr>
            </w:pPr>
            <w:ins w:id="1314"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0.813</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17" w:author="Unknown Author" w:date="2021-02-08T14:02:28Z"/>
                <w:sz w:val="24"/>
                <w:szCs w:val="24"/>
              </w:rPr>
            </w:pPr>
            <w:ins w:id="1316"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0.996</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19" w:author="Unknown Author" w:date="2021-02-08T14:02:28Z"/>
                <w:sz w:val="24"/>
                <w:szCs w:val="24"/>
              </w:rPr>
            </w:pPr>
            <w:ins w:id="1318"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0.800</w:t>
              </w:r>
            </w:ins>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ins w:id="1321" w:author="Unknown Author" w:date="2021-02-08T14:02:28Z"/>
                <w:sz w:val="24"/>
                <w:szCs w:val="24"/>
              </w:rPr>
            </w:pPr>
            <w:ins w:id="1320" w:author="Unknown Author" w:date="2021-02-08T14:02:28Z">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0.995</w:t>
              </w:r>
            </w:ins>
          </w:p>
        </w:tc>
      </w:tr>
    </w:tbl>
    <w:p>
      <w:pPr>
        <w:pStyle w:val="LOnormal"/>
        <w:spacing w:lineRule="auto" w:line="240" w:before="57" w:after="257"/>
        <w:jc w:val="both"/>
        <w:rPr>
          <w:rFonts w:ascii="Times New Roman" w:hAnsi="Times New Roman"/>
          <w:sz w:val="24"/>
          <w:szCs w:val="24"/>
        </w:rPr>
      </w:pPr>
      <w:r>
        <w:rPr>
          <w:rFonts w:ascii="Times New Roman" w:hAnsi="Times New Roman"/>
          <w:sz w:val="24"/>
          <w:szCs w:val="24"/>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jc w:val="both"/>
        <w:rPr/>
      </w:pPr>
      <w:r>
        <w:rPr>
          <w:rStyle w:val="FootnoteCharacters"/>
        </w:rPr>
        <w:footnoteRef/>
      </w:r>
      <w:r>
        <w:rPr/>
        <w:t xml:space="preserve"> </w:t>
      </w:r>
      <w:r>
        <w:rPr/>
        <w:t>The population data of 2000 is required for the estimation of death enumeration completeness because the most robust death distribution methods are the two-census methods, since they do not rely on the assumption of population stability (Moultrie et al. 2013)</w:t>
      </w:r>
    </w:p>
  </w:footnote>
  <w:footnote w:id="3">
    <w:p>
      <w:pPr>
        <w:pStyle w:val="Footnote"/>
        <w:spacing w:before="0" w:after="200"/>
        <w:rPr/>
      </w:pPr>
      <w:r>
        <w:rPr>
          <w:rStyle w:val="FootnoteCharacters"/>
        </w:rPr>
        <w:footnoteRef/>
      </w:r>
      <w:r>
        <w:rPr/>
        <w:tab/>
        <w:t xml:space="preserve"> Package is available at: </w:t>
      </w:r>
      <w:hyperlink r:id="rId1">
        <w:r>
          <w:rPr>
            <w:rStyle w:val="InternetLink"/>
          </w:rPr>
          <w:t>https://cran.r-project.org/web/packages/DDM/index.html</w:t>
        </w:r>
      </w:hyperlink>
      <w:r>
        <w:rPr/>
        <w:t>.</w:t>
      </w:r>
    </w:p>
  </w:footnote>
  <w:footnote w:id="4">
    <w:p>
      <w:pPr>
        <w:pStyle w:val="Footnote"/>
        <w:spacing w:before="0" w:after="200"/>
        <w:jc w:val="both"/>
        <w:rPr/>
      </w:pPr>
      <w:r>
        <w:rPr>
          <w:rStyle w:val="FootnoteCharacters"/>
        </w:rPr>
        <w:footnoteRef/>
      </w:r>
      <w:r>
        <w:rPr/>
        <w:t xml:space="preserve"> </w:t>
      </w:r>
      <w:r>
        <w:rPr/>
        <w:t xml:space="preserve">Package is available at: </w:t>
      </w:r>
      <w:hyperlink r:id="rId2">
        <w:r>
          <w:rPr/>
          <w:t>https://cran.r-project.org/web/packages/DDM/index.html</w:t>
        </w:r>
      </w:hyperlink>
      <w:r>
        <w:rPr/>
        <w:t>.</w:t>
      </w:r>
    </w:p>
  </w:footnote>
  <w:footnote w:id="5">
    <w:p>
      <w:pPr>
        <w:pStyle w:val="Footnote"/>
        <w:spacing w:before="0" w:after="200"/>
        <w:jc w:val="both"/>
        <w:rPr/>
      </w:pPr>
      <w:r>
        <w:rPr>
          <w:rStyle w:val="FootnoteCharacters"/>
        </w:rPr>
        <w:footnoteRef/>
      </w:r>
      <w:r>
        <w:rPr/>
        <w:t xml:space="preserve"> </w:t>
      </w:r>
      <w:r>
        <w:rPr/>
        <w:t>Even though PNS had prevalence data available only for adults aged over 18 years old, we considered the prevalence distribution of diseases for age group 15-19 equal to the rates observed for the age group 18-19.</w:t>
      </w:r>
    </w:p>
  </w:footnote>
  <w:footnote w:id="6">
    <w:p>
      <w:pPr>
        <w:pStyle w:val="Footnote"/>
        <w:spacing w:before="0" w:after="200"/>
        <w:jc w:val="both"/>
        <w:rPr/>
      </w:pPr>
      <w:r>
        <w:rPr>
          <w:rStyle w:val="FootnoteCharacters"/>
        </w:rPr>
        <w:footnoteRef/>
      </w:r>
      <w:r>
        <w:rPr/>
        <w:t xml:space="preserve"> </w:t>
      </w:r>
      <w:r>
        <w:rPr/>
        <w:t>Prevalence rates of diseases and disabilities were smoothed by applying the locally estimated scatterplot smoothing method (LOESS).</w:t>
      </w:r>
    </w:p>
  </w:footnote>
  <w:footnote w:id="7">
    <w:p>
      <w:pPr>
        <w:pStyle w:val="Footnote"/>
        <w:spacing w:before="0" w:after="200"/>
        <w:rPr/>
      </w:pPr>
      <w:r>
        <w:rPr>
          <w:rStyle w:val="FootnoteCharacters"/>
        </w:rPr>
        <w:footnoteRef/>
      </w:r>
      <w:r>
        <w:rPr/>
        <w:tab/>
        <w:t xml:space="preserve"> Prevalence rates of diseases and disabilities were smoothed by apply the localy estimated scatter plot smoothing method (LOESS).</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LOnormal">
    <w:name w:val="LO-normal"/>
    <w:qFormat/>
    <w:pPr>
      <w:widowControl/>
      <w:suppressAutoHyphens w:val="true"/>
      <w:bidi w:val="0"/>
      <w:spacing w:lineRule="auto" w:line="240"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hyperlink" Target="https://doi.org/10.1002/psp.2073" TargetMode="External"/><Relationship Id="rId8" Type="http://schemas.openxmlformats.org/officeDocument/2006/relationships/hyperlink" Target="https://doi.org/10.4054/DemRes.2002.7.14" TargetMode="External"/><Relationship Id="rId9" Type="http://schemas.openxmlformats.org/officeDocument/2006/relationships/hyperlink" Target="https://ieps.org.br/wp-content/uploads/2020/02/WPS3.pdf" TargetMode="External"/><Relationship Id="rId10" Type="http://schemas.openxmlformats.org/officeDocument/2006/relationships/hyperlink" Target="https://doi.org/https://doi.org/10.1016/S0140-6736(19)31243-7" TargetMode="External"/><Relationship Id="rId11" Type="http://schemas.openxmlformats.org/officeDocument/2006/relationships/hyperlink" Target="https://doi.org/10.4054/DemRes.2020.42.8" TargetMode="External"/><Relationship Id="rId12" Type="http://schemas.openxmlformats.org/officeDocument/2006/relationships/hyperlink" Target="https://doi.org/10.26633/RPSP.2018.128" TargetMode="External"/><Relationship Id="rId13" Type="http://schemas.openxmlformats.org/officeDocument/2006/relationships/hyperlink" Target="https://doi.org/10.1136/jech.2005.038323" TargetMode="External"/><Relationship Id="rId14" Type="http://schemas.openxmlformats.org/officeDocument/2006/relationships/hyperlink" Target="http://www.scielo.br/scielo.php?script=sci_arttext&amp;pid=S0103-20032010000400010&amp;nrm=iso" TargetMode="External"/><Relationship Id="rId15" Type="http://schemas.openxmlformats.org/officeDocument/2006/relationships/hyperlink" Target="http://www.scielo.br/scielo.php?script=sci_arttext&amp;pid=S1413-81232016000200327&amp;nrm=iso" TargetMode="External"/><Relationship Id="rId16" Type="http://schemas.openxmlformats.org/officeDocument/2006/relationships/hyperlink" Target="https://doi.org/10.1590/1809-9823.2016.15011" TargetMode="External"/><Relationship Id="rId17" Type="http://schemas.openxmlformats.org/officeDocument/2006/relationships/hyperlink" Target="https://doi.org/10.1111/padr.12355" TargetMode="External"/><Relationship Id="rId18" Type="http://schemas.openxmlformats.org/officeDocument/2006/relationships/hyperlink" Target="https://doi.org/https://doi.org/10.1016/j.puhe.2018.05.011" TargetMode="External"/><Relationship Id="rId19" Type="http://schemas.openxmlformats.org/officeDocument/2006/relationships/hyperlink" Target="https://doi.org/10.1002/hec.1607" TargetMode="External"/><Relationship Id="rId20" Type="http://schemas.openxmlformats.org/officeDocument/2006/relationships/hyperlink" Target="https://ipcig.org/pub/eng/PRB50_Poverty_profile_the_rural_North_Northeast_regions_of_Brazil.pdf" TargetMode="Externa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Relationship Id="rId2"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LibreOffice/6.4.7.2$Linux_X86_64 LibreOffice_project/40$Build-2</Application>
  <Pages>36</Pages>
  <Words>6830</Words>
  <Characters>40367</Characters>
  <CharactersWithSpaces>46914</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2021-02-08T14:59:08Z</dcterms:created>
  <dc:creator/>
  <dc:description/>
  <dc:language>en-US</dc:language>
  <cp:lastModifiedBy/>
  <dcterms:modified xsi:type="dcterms:W3CDTF">2021-02-08T14:03:01Z</dcterms:modified>
  <cp:revision>4</cp:revision>
  <dc:subject/>
  <dc:title>Rural-Urban health and mortality differentials in Brazil, 2010-2013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This paper assesses health and mortality differentials in rural and urban areas using morbidity prevalence data from the Brazilian National Health Survey of 2013 and the mortality information from the Brazilian National Census of 2010. The results show that urban residents have higher prevalence rates of diabetes and heart diseases, whereas rural residents have higher prevalence rates of osteoarticular diseases and physical incapacities. Adult individuals of rural areas have lower mortality levels compared to those in urban areas. However, we find that a significant share of rural individual’s life co-occurs with physical and musculoskeletal related morbidities. These differences between urban and rural spaces need to be considered when making health policy decisions. keywords: Brazil, mortality, health, rural-urban differentials</vt:lpwstr>
  </property>
  <property fmtid="{D5CDD505-2E9C-101B-9397-08002B2CF9AE}" pid="3" name="bibliography">
    <vt:lpwstr>bibliografia.bib</vt:lpwstr>
  </property>
  <property fmtid="{D5CDD505-2E9C-101B-9397-08002B2CF9AE}" pid="4" name="csl">
    <vt:lpwstr>demographic-research.csl</vt:lpwstr>
  </property>
  <property fmtid="{D5CDD505-2E9C-101B-9397-08002B2CF9AE}" pid="5" name="output">
    <vt:lpwstr/>
  </property>
</Properties>
</file>